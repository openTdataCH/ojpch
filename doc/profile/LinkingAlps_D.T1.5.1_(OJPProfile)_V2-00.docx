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A9B84" w14:textId="77777777" w:rsidR="00BE3CF8" w:rsidRPr="002670D3" w:rsidRDefault="00BE3CF8" w:rsidP="00683B42">
      <w:pPr>
        <w:jc w:val="right"/>
      </w:pPr>
    </w:p>
    <w:p w14:paraId="74BCE540" w14:textId="77777777" w:rsidR="005218B0" w:rsidRPr="002670D3" w:rsidRDefault="005218B0" w:rsidP="00A67CE5">
      <w:pPr>
        <w:pStyle w:val="Titel"/>
      </w:pPr>
    </w:p>
    <w:p w14:paraId="0DB3C156" w14:textId="64C79743" w:rsidR="005218B0" w:rsidRPr="002670D3" w:rsidRDefault="00FE7650" w:rsidP="00A67CE5">
      <w:pPr>
        <w:pStyle w:val="Titel"/>
      </w:pPr>
      <w:r>
        <w:t>LinkingAl</w:t>
      </w:r>
      <w:ins w:id="0" w:author="andrej.tibaut@um.si" w:date="2021-03-19T10:01:00Z">
        <w:del w:id="1" w:author="Jan Grüner" w:date="2021-03-29T11:58:00Z">
          <w:r w:rsidR="276F3585" w:rsidDel="00CD1B9E">
            <w:delText>mode</w:delText>
          </w:r>
        </w:del>
      </w:ins>
      <w:r>
        <w:t>ps</w:t>
      </w:r>
      <w:r w:rsidR="00E91004">
        <w:t xml:space="preserve"> OJP profile</w:t>
      </w:r>
      <w:r w:rsidR="00395E42">
        <w:t xml:space="preserve"> </w:t>
      </w:r>
    </w:p>
    <w:p w14:paraId="440CC819" w14:textId="214F01C7" w:rsidR="005218B0" w:rsidRPr="002670D3" w:rsidRDefault="00E91004" w:rsidP="63B7B448">
      <w:pPr>
        <w:rPr>
          <w:rFonts w:asciiTheme="majorHAnsi" w:hAnsiTheme="majorHAnsi"/>
          <w:b/>
          <w:bCs/>
          <w:color w:val="2F5496" w:themeColor="accent5" w:themeShade="BF"/>
          <w:sz w:val="48"/>
          <w:szCs w:val="48"/>
        </w:rPr>
      </w:pPr>
      <w:commentRangeStart w:id="2"/>
      <w:commentRangeStart w:id="3"/>
      <w:del w:id="4" w:author="Jan Grüner" w:date="2021-03-29T10:58:00Z">
        <w:r w:rsidRPr="63B7B448" w:rsidDel="009411BE">
          <w:rPr>
            <w:rFonts w:asciiTheme="majorHAnsi" w:hAnsiTheme="majorHAnsi"/>
            <w:b/>
            <w:bCs/>
            <w:color w:val="2F5496" w:themeColor="accent5" w:themeShade="BF"/>
            <w:sz w:val="48"/>
            <w:szCs w:val="48"/>
          </w:rPr>
          <w:delText>O</w:delText>
        </w:r>
      </w:del>
      <w:ins w:id="5" w:author="Jan Grüner" w:date="2021-03-29T10:58:00Z">
        <w:r w:rsidR="009411BE" w:rsidRPr="009411BE">
          <w:rPr>
            <w:rFonts w:asciiTheme="majorHAnsi" w:hAnsiTheme="majorHAnsi"/>
            <w:b/>
            <w:bCs/>
            <w:color w:val="2F5496" w:themeColor="accent5" w:themeShade="BF"/>
            <w:sz w:val="48"/>
            <w:szCs w:val="48"/>
          </w:rPr>
          <w:t xml:space="preserve">Design, </w:t>
        </w:r>
      </w:ins>
      <w:ins w:id="6" w:author="Jan Grüner" w:date="2021-03-29T11:58:00Z">
        <w:r w:rsidR="00FA4A80" w:rsidRPr="009411BE">
          <w:rPr>
            <w:rFonts w:asciiTheme="majorHAnsi" w:hAnsiTheme="majorHAnsi"/>
            <w:b/>
            <w:bCs/>
            <w:color w:val="2F5496" w:themeColor="accent5" w:themeShade="BF"/>
            <w:sz w:val="48"/>
            <w:szCs w:val="48"/>
          </w:rPr>
          <w:t>features,</w:t>
        </w:r>
      </w:ins>
      <w:ins w:id="7" w:author="Jan Grüner" w:date="2021-03-29T10:58:00Z">
        <w:r w:rsidR="009411BE" w:rsidRPr="009411BE">
          <w:rPr>
            <w:rFonts w:asciiTheme="majorHAnsi" w:hAnsiTheme="majorHAnsi"/>
            <w:b/>
            <w:bCs/>
            <w:color w:val="2F5496" w:themeColor="accent5" w:themeShade="BF"/>
            <w:sz w:val="48"/>
            <w:szCs w:val="48"/>
          </w:rPr>
          <w:t xml:space="preserve"> and specification</w:t>
        </w:r>
      </w:ins>
      <w:del w:id="8" w:author="Jan Grüner" w:date="2021-03-29T10:58:00Z">
        <w:r w:rsidRPr="63B7B448" w:rsidDel="009411BE">
          <w:rPr>
            <w:rFonts w:asciiTheme="majorHAnsi" w:hAnsiTheme="majorHAnsi"/>
            <w:b/>
            <w:bCs/>
            <w:color w:val="2F5496" w:themeColor="accent5" w:themeShade="BF"/>
            <w:sz w:val="48"/>
            <w:szCs w:val="48"/>
          </w:rPr>
          <w:delText xml:space="preserve">JP </w:delText>
        </w:r>
      </w:del>
      <w:del w:id="9" w:author="Jan Grüner" w:date="2021-03-29T10:59:00Z">
        <w:r w:rsidRPr="63B7B448" w:rsidDel="009411BE">
          <w:rPr>
            <w:rFonts w:asciiTheme="majorHAnsi" w:hAnsiTheme="majorHAnsi"/>
            <w:b/>
            <w:bCs/>
            <w:color w:val="2F5496" w:themeColor="accent5" w:themeShade="BF"/>
            <w:sz w:val="48"/>
            <w:szCs w:val="48"/>
          </w:rPr>
          <w:delText>p</w:delText>
        </w:r>
      </w:del>
      <w:del w:id="10" w:author="Jan Grüner" w:date="2021-03-29T11:58:00Z">
        <w:r w:rsidRPr="63B7B448" w:rsidDel="00FA4A80">
          <w:rPr>
            <w:rFonts w:asciiTheme="majorHAnsi" w:hAnsiTheme="majorHAnsi"/>
            <w:b/>
            <w:bCs/>
            <w:color w:val="2F5496" w:themeColor="accent5" w:themeShade="BF"/>
            <w:sz w:val="48"/>
            <w:szCs w:val="48"/>
          </w:rPr>
          <w:delText>rofile</w:delText>
        </w:r>
      </w:del>
      <w:del w:id="11" w:author="Jan Grüner" w:date="2021-03-29T10:59:00Z">
        <w:r w:rsidRPr="63B7B448" w:rsidDel="009411BE">
          <w:rPr>
            <w:rFonts w:asciiTheme="majorHAnsi" w:hAnsiTheme="majorHAnsi"/>
            <w:b/>
            <w:bCs/>
            <w:color w:val="2F5496" w:themeColor="accent5" w:themeShade="BF"/>
            <w:sz w:val="48"/>
            <w:szCs w:val="48"/>
          </w:rPr>
          <w:delText xml:space="preserve"> designed for </w:delText>
        </w:r>
        <w:r w:rsidR="00FE7650" w:rsidRPr="63B7B448" w:rsidDel="009411BE">
          <w:rPr>
            <w:rFonts w:asciiTheme="majorHAnsi" w:hAnsiTheme="majorHAnsi"/>
            <w:b/>
            <w:bCs/>
            <w:color w:val="2F5496" w:themeColor="accent5" w:themeShade="BF"/>
            <w:sz w:val="48"/>
            <w:szCs w:val="48"/>
          </w:rPr>
          <w:delText>LinkingAlps</w:delText>
        </w:r>
      </w:del>
      <w:commentRangeEnd w:id="2"/>
      <w:r>
        <w:commentReference w:id="2"/>
      </w:r>
      <w:commentRangeEnd w:id="3"/>
      <w:r w:rsidR="00664667">
        <w:rPr>
          <w:rStyle w:val="Kommentarzeichen"/>
        </w:rPr>
        <w:commentReference w:id="3"/>
      </w:r>
    </w:p>
    <w:p w14:paraId="39654857" w14:textId="77777777" w:rsidR="005218B0" w:rsidRPr="002670D3" w:rsidRDefault="005218B0" w:rsidP="005218B0"/>
    <w:p w14:paraId="7D950299" w14:textId="77777777" w:rsidR="005218B0" w:rsidRPr="002670D3" w:rsidRDefault="005218B0" w:rsidP="005218B0"/>
    <w:p w14:paraId="5891B558" w14:textId="77777777" w:rsidR="005218B0" w:rsidRPr="002670D3" w:rsidRDefault="005218B0" w:rsidP="005218B0"/>
    <w:p w14:paraId="68E6E448" w14:textId="05CF8065" w:rsidR="005218B0" w:rsidRPr="002670D3" w:rsidRDefault="000A1FF5" w:rsidP="005218B0">
      <w:pPr>
        <w:rPr>
          <w:rFonts w:cstheme="minorHAnsi"/>
        </w:rPr>
      </w:pPr>
      <w:commentRangeStart w:id="12"/>
      <w:r w:rsidRPr="002670D3">
        <w:rPr>
          <w:rFonts w:cstheme="minorHAnsi"/>
        </w:rPr>
        <w:t xml:space="preserve">Version: </w:t>
      </w:r>
      <w:r w:rsidR="008A0B33">
        <w:rPr>
          <w:rFonts w:cstheme="minorHAnsi"/>
        </w:rPr>
        <w:t>0</w:t>
      </w:r>
      <w:del w:id="13" w:author="Jan Grüner" w:date="2021-03-18T15:54:00Z">
        <w:r w:rsidR="000E6151" w:rsidDel="00A00402">
          <w:rPr>
            <w:rFonts w:cstheme="minorHAnsi"/>
          </w:rPr>
          <w:delText>1</w:delText>
        </w:r>
      </w:del>
      <w:ins w:id="14" w:author="Jan Grüner" w:date="2021-03-18T15:54:00Z">
        <w:r w:rsidR="00A00402">
          <w:rPr>
            <w:rFonts w:cstheme="minorHAnsi"/>
          </w:rPr>
          <w:t>2</w:t>
        </w:r>
      </w:ins>
      <w:r w:rsidR="005218B0" w:rsidRPr="002670D3">
        <w:rPr>
          <w:rFonts w:cstheme="minorHAnsi"/>
        </w:rPr>
        <w:t>.0</w:t>
      </w:r>
      <w:r w:rsidR="000C565D" w:rsidRPr="002670D3">
        <w:rPr>
          <w:rFonts w:cstheme="minorHAnsi"/>
        </w:rPr>
        <w:t>0</w:t>
      </w:r>
    </w:p>
    <w:p w14:paraId="7CD08CE6" w14:textId="77777777" w:rsidR="005218B0" w:rsidRPr="002670D3" w:rsidRDefault="005218B0" w:rsidP="005218B0">
      <w:pPr>
        <w:rPr>
          <w:rFonts w:cstheme="minorHAnsi"/>
        </w:rPr>
      </w:pPr>
      <w:r w:rsidRPr="002670D3">
        <w:rPr>
          <w:rFonts w:cstheme="minorHAnsi"/>
        </w:rPr>
        <w:t>Dissemination level: Restricted (Partners only)</w:t>
      </w:r>
    </w:p>
    <w:p w14:paraId="67BA3F39" w14:textId="58C39C01" w:rsidR="005218B0" w:rsidRPr="002670D3" w:rsidRDefault="005218B0" w:rsidP="005218B0">
      <w:pPr>
        <w:rPr>
          <w:rFonts w:cstheme="minorHAnsi"/>
        </w:rPr>
      </w:pPr>
      <w:r w:rsidRPr="002670D3">
        <w:rPr>
          <w:rFonts w:cstheme="minorHAnsi"/>
        </w:rPr>
        <w:t xml:space="preserve">WP: </w:t>
      </w:r>
      <w:r w:rsidR="001D34AE" w:rsidRPr="002670D3">
        <w:rPr>
          <w:rFonts w:cstheme="minorHAnsi"/>
        </w:rPr>
        <w:t>D</w:t>
      </w:r>
      <w:r w:rsidR="00423FFB">
        <w:rPr>
          <w:rFonts w:cstheme="minorHAnsi"/>
        </w:rPr>
        <w:t>.</w:t>
      </w:r>
      <w:r w:rsidR="001D34AE" w:rsidRPr="002670D3">
        <w:rPr>
          <w:rFonts w:cstheme="minorHAnsi"/>
        </w:rPr>
        <w:t>T1.5.1 – Specification of API interface (specification)</w:t>
      </w:r>
      <w:r w:rsidR="001D34AE" w:rsidRPr="002670D3" w:rsidDel="001D34AE">
        <w:rPr>
          <w:rFonts w:cstheme="minorHAnsi"/>
        </w:rPr>
        <w:t xml:space="preserve"> </w:t>
      </w:r>
    </w:p>
    <w:p w14:paraId="6F186EA8" w14:textId="77777777" w:rsidR="005218B0" w:rsidRPr="002670D3" w:rsidRDefault="005218B0" w:rsidP="005218B0">
      <w:pPr>
        <w:rPr>
          <w:rFonts w:cstheme="minorHAnsi"/>
        </w:rPr>
      </w:pPr>
      <w:r w:rsidRPr="002670D3">
        <w:rPr>
          <w:rFonts w:cstheme="minorHAnsi"/>
        </w:rPr>
        <w:t xml:space="preserve">Author: </w:t>
      </w:r>
      <w:r w:rsidR="00E0777C" w:rsidRPr="002670D3">
        <w:rPr>
          <w:rFonts w:cstheme="minorHAnsi"/>
        </w:rPr>
        <w:t>BLIC</w:t>
      </w:r>
      <w:r w:rsidR="00322266" w:rsidRPr="002670D3">
        <w:rPr>
          <w:rFonts w:cstheme="minorHAnsi"/>
        </w:rPr>
        <w:t xml:space="preserve"> </w:t>
      </w:r>
      <w:r w:rsidRPr="002670D3">
        <w:rPr>
          <w:rFonts w:cstheme="minorHAnsi"/>
        </w:rPr>
        <w:t>(P</w:t>
      </w:r>
      <w:r w:rsidR="00BD7145" w:rsidRPr="002670D3">
        <w:rPr>
          <w:rFonts w:cstheme="minorHAnsi"/>
        </w:rPr>
        <w:t>P7</w:t>
      </w:r>
      <w:r w:rsidRPr="002670D3">
        <w:rPr>
          <w:rFonts w:cstheme="minorHAnsi"/>
        </w:rPr>
        <w:t>)</w:t>
      </w:r>
    </w:p>
    <w:p w14:paraId="175A1407" w14:textId="5015AFA5" w:rsidR="000C565D" w:rsidRPr="002670D3" w:rsidRDefault="000D7EBA" w:rsidP="00EC62FC">
      <w:pPr>
        <w:rPr>
          <w:rFonts w:cstheme="minorHAnsi"/>
        </w:rPr>
      </w:pPr>
      <w:r w:rsidRPr="002670D3">
        <w:rPr>
          <w:rFonts w:cstheme="minorHAnsi"/>
        </w:rPr>
        <w:t xml:space="preserve">Date: </w:t>
      </w:r>
      <w:ins w:id="15" w:author="Jan Grüner" w:date="2021-04-01T09:35:00Z">
        <w:r w:rsidR="004E7426">
          <w:rPr>
            <w:rFonts w:cstheme="minorHAnsi"/>
          </w:rPr>
          <w:t>01</w:t>
        </w:r>
      </w:ins>
      <w:del w:id="16" w:author="Jan Grüner" w:date="2021-04-01T09:35:00Z">
        <w:r w:rsidR="008A0B33" w:rsidDel="004E7426">
          <w:rPr>
            <w:rFonts w:cstheme="minorHAnsi"/>
          </w:rPr>
          <w:delText>3</w:delText>
        </w:r>
      </w:del>
      <w:del w:id="17" w:author="Jan Grüner" w:date="2021-03-18T15:54:00Z">
        <w:r w:rsidR="008A0B33" w:rsidDel="00664667">
          <w:rPr>
            <w:rFonts w:cstheme="minorHAnsi"/>
          </w:rPr>
          <w:delText>0</w:delText>
        </w:r>
      </w:del>
      <w:r w:rsidR="008A0B33">
        <w:rPr>
          <w:rFonts w:cstheme="minorHAnsi"/>
        </w:rPr>
        <w:t>.</w:t>
      </w:r>
      <w:r w:rsidR="00C51129">
        <w:rPr>
          <w:rFonts w:cstheme="minorHAnsi"/>
        </w:rPr>
        <w:t xml:space="preserve"> </w:t>
      </w:r>
      <w:ins w:id="18" w:author="Jan Grüner" w:date="2021-04-01T09:35:00Z">
        <w:r w:rsidR="004E7426">
          <w:rPr>
            <w:rFonts w:cstheme="minorHAnsi"/>
          </w:rPr>
          <w:t>April</w:t>
        </w:r>
      </w:ins>
      <w:del w:id="19" w:author="Jan Grüner" w:date="2021-03-18T15:54:00Z">
        <w:r w:rsidR="00C055FB" w:rsidDel="00664667">
          <w:rPr>
            <w:rFonts w:cstheme="minorHAnsi"/>
          </w:rPr>
          <w:delText>October</w:delText>
        </w:r>
      </w:del>
      <w:del w:id="20" w:author="Jan Grüner" w:date="2021-04-01T09:35:00Z">
        <w:r w:rsidR="00322266" w:rsidRPr="002670D3" w:rsidDel="004E7426">
          <w:rPr>
            <w:rFonts w:cstheme="minorHAnsi"/>
          </w:rPr>
          <w:delText xml:space="preserve"> </w:delText>
        </w:r>
      </w:del>
      <w:ins w:id="21" w:author="Jan Grüner" w:date="2021-04-01T09:35:00Z">
        <w:r w:rsidR="004E7426">
          <w:rPr>
            <w:rFonts w:cstheme="minorHAnsi"/>
          </w:rPr>
          <w:t xml:space="preserve"> </w:t>
        </w:r>
      </w:ins>
      <w:r w:rsidR="00322266" w:rsidRPr="002670D3">
        <w:rPr>
          <w:rFonts w:cstheme="minorHAnsi"/>
        </w:rPr>
        <w:t>202</w:t>
      </w:r>
      <w:ins w:id="22" w:author="Jan Grüner" w:date="2021-03-18T15:54:00Z">
        <w:r w:rsidR="00664667">
          <w:rPr>
            <w:rFonts w:cstheme="minorHAnsi"/>
          </w:rPr>
          <w:t>1</w:t>
        </w:r>
      </w:ins>
      <w:del w:id="23" w:author="Jan Grüner" w:date="2021-03-18T15:54:00Z">
        <w:r w:rsidR="00322266" w:rsidRPr="002670D3" w:rsidDel="00664667">
          <w:rPr>
            <w:rFonts w:cstheme="minorHAnsi"/>
          </w:rPr>
          <w:delText>0</w:delText>
        </w:r>
      </w:del>
      <w:commentRangeEnd w:id="12"/>
      <w:r w:rsidR="000F3E97">
        <w:rPr>
          <w:rStyle w:val="Kommentarzeichen"/>
        </w:rPr>
        <w:commentReference w:id="12"/>
      </w:r>
    </w:p>
    <w:p w14:paraId="75BF00B8" w14:textId="77777777" w:rsidR="005218B0" w:rsidRPr="002670D3" w:rsidRDefault="005218B0" w:rsidP="00EC62FC">
      <w:pPr>
        <w:rPr>
          <w:rFonts w:cstheme="minorHAnsi"/>
        </w:rPr>
      </w:pPr>
      <w:r w:rsidRPr="002670D3">
        <w:rPr>
          <w:rFonts w:cstheme="minorHAnsi"/>
        </w:rPr>
        <w:br w:type="page"/>
      </w:r>
    </w:p>
    <w:p w14:paraId="3B8B8B2E" w14:textId="77777777" w:rsidR="005218B0" w:rsidRPr="002670D3" w:rsidRDefault="005218B0" w:rsidP="00A67CE5">
      <w:pPr>
        <w:pStyle w:val="Untertitel"/>
      </w:pPr>
      <w:bookmarkStart w:id="24" w:name="_Toc23928758"/>
      <w:r w:rsidRPr="002670D3">
        <w:lastRenderedPageBreak/>
        <w:t>Document Information</w:t>
      </w:r>
      <w:bookmarkEnd w:id="24"/>
    </w:p>
    <w:p w14:paraId="736732C2" w14:textId="77777777" w:rsidR="00593A9C" w:rsidRPr="002670D3" w:rsidRDefault="00593A9C" w:rsidP="00593A9C">
      <w:pPr>
        <w:rPr>
          <w:b/>
        </w:rPr>
      </w:pPr>
    </w:p>
    <w:p w14:paraId="59132E84" w14:textId="77777777" w:rsidR="00593A9C" w:rsidRPr="002670D3" w:rsidRDefault="00593A9C" w:rsidP="00593A9C">
      <w:pPr>
        <w:rPr>
          <w:rFonts w:cstheme="minorHAnsi"/>
          <w:b/>
        </w:rPr>
      </w:pPr>
      <w:r w:rsidRPr="002670D3">
        <w:rPr>
          <w:rFonts w:cstheme="minorHAnsi"/>
          <w:b/>
        </w:rPr>
        <w:t>Authors</w:t>
      </w:r>
    </w:p>
    <w:tbl>
      <w:tblPr>
        <w:tblW w:w="864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308"/>
        <w:gridCol w:w="3503"/>
      </w:tblGrid>
      <w:tr w:rsidR="00593A9C" w:rsidRPr="002670D3" w14:paraId="750C7A6A" w14:textId="77777777" w:rsidTr="00BE3CF8">
        <w:tc>
          <w:tcPr>
            <w:tcW w:w="2835" w:type="dxa"/>
            <w:tcMar>
              <w:top w:w="28" w:type="dxa"/>
              <w:bottom w:w="28" w:type="dxa"/>
            </w:tcMar>
          </w:tcPr>
          <w:p w14:paraId="4FEC6979" w14:textId="77777777" w:rsidR="00593A9C" w:rsidRPr="002670D3" w:rsidRDefault="00593A9C" w:rsidP="00593A9C">
            <w:pPr>
              <w:pStyle w:val="Tabletitle"/>
              <w:spacing w:before="0" w:after="0"/>
              <w:ind w:right="579"/>
              <w:jc w:val="left"/>
              <w:rPr>
                <w:rFonts w:cstheme="minorHAnsi"/>
                <w:lang w:val="en-GB"/>
              </w:rPr>
            </w:pPr>
            <w:r w:rsidRPr="002670D3">
              <w:rPr>
                <w:rFonts w:cstheme="minorHAnsi"/>
                <w:lang w:val="en-GB"/>
              </w:rPr>
              <w:t>Name</w:t>
            </w:r>
          </w:p>
        </w:tc>
        <w:tc>
          <w:tcPr>
            <w:tcW w:w="2308" w:type="dxa"/>
          </w:tcPr>
          <w:p w14:paraId="3B9739E6"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PartnerNo</w:t>
            </w:r>
          </w:p>
        </w:tc>
        <w:tc>
          <w:tcPr>
            <w:tcW w:w="3503" w:type="dxa"/>
            <w:tcMar>
              <w:top w:w="28" w:type="dxa"/>
              <w:bottom w:w="28" w:type="dxa"/>
            </w:tcMar>
          </w:tcPr>
          <w:p w14:paraId="3394F875"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Organisation</w:t>
            </w:r>
          </w:p>
        </w:tc>
      </w:tr>
      <w:tr w:rsidR="00593A9C" w:rsidRPr="002670D3" w14:paraId="60A7B9AC" w14:textId="77777777" w:rsidTr="00BE3CF8">
        <w:tc>
          <w:tcPr>
            <w:tcW w:w="2835" w:type="dxa"/>
            <w:tcMar>
              <w:top w:w="28" w:type="dxa"/>
              <w:bottom w:w="28" w:type="dxa"/>
            </w:tcMar>
          </w:tcPr>
          <w:p w14:paraId="7AC13382" w14:textId="77777777" w:rsidR="00593A9C" w:rsidRPr="002670D3" w:rsidRDefault="00322266" w:rsidP="00593A9C">
            <w:pPr>
              <w:pStyle w:val="Tabletext"/>
              <w:spacing w:before="0" w:after="0"/>
              <w:rPr>
                <w:rFonts w:cstheme="minorHAnsi"/>
                <w:lang w:val="en-GB"/>
              </w:rPr>
            </w:pPr>
            <w:r w:rsidRPr="002670D3">
              <w:rPr>
                <w:rFonts w:cstheme="minorHAnsi"/>
                <w:lang w:val="en-GB"/>
              </w:rPr>
              <w:t>Christopher König</w:t>
            </w:r>
          </w:p>
        </w:tc>
        <w:tc>
          <w:tcPr>
            <w:tcW w:w="2308" w:type="dxa"/>
          </w:tcPr>
          <w:p w14:paraId="60E1FDEE" w14:textId="77777777" w:rsidR="00593A9C" w:rsidRPr="002670D3" w:rsidRDefault="00044883" w:rsidP="00593A9C">
            <w:pPr>
              <w:pStyle w:val="Tabletext"/>
              <w:spacing w:before="0" w:after="0"/>
              <w:rPr>
                <w:rFonts w:cstheme="minorHAnsi"/>
                <w:lang w:val="en-GB"/>
              </w:rPr>
            </w:pPr>
            <w:r w:rsidRPr="002670D3">
              <w:rPr>
                <w:rFonts w:cstheme="minorHAnsi"/>
                <w:lang w:val="en-GB"/>
              </w:rPr>
              <w:t>PP7</w:t>
            </w:r>
          </w:p>
        </w:tc>
        <w:tc>
          <w:tcPr>
            <w:tcW w:w="3503" w:type="dxa"/>
            <w:tcMar>
              <w:top w:w="28" w:type="dxa"/>
              <w:bottom w:w="28" w:type="dxa"/>
            </w:tcMar>
          </w:tcPr>
          <w:p w14:paraId="58D78F77" w14:textId="77777777" w:rsidR="00593A9C" w:rsidRPr="002670D3" w:rsidRDefault="00322266" w:rsidP="00593A9C">
            <w:pPr>
              <w:pStyle w:val="Tabletext"/>
              <w:spacing w:before="0" w:after="0"/>
              <w:rPr>
                <w:rFonts w:cstheme="minorHAnsi"/>
                <w:lang w:val="en-GB"/>
              </w:rPr>
            </w:pPr>
            <w:r w:rsidRPr="002670D3">
              <w:rPr>
                <w:rFonts w:cstheme="minorHAnsi"/>
                <w:lang w:val="en-GB"/>
              </w:rPr>
              <w:t>BLIC</w:t>
            </w:r>
          </w:p>
        </w:tc>
      </w:tr>
      <w:tr w:rsidR="00593A9C" w:rsidRPr="002670D3" w14:paraId="1E8DDEB4" w14:textId="77777777" w:rsidTr="00BE3CF8">
        <w:tc>
          <w:tcPr>
            <w:tcW w:w="2835" w:type="dxa"/>
            <w:tcMar>
              <w:top w:w="28" w:type="dxa"/>
              <w:bottom w:w="28" w:type="dxa"/>
            </w:tcMar>
          </w:tcPr>
          <w:p w14:paraId="1D8AD57A" w14:textId="77777777" w:rsidR="00593A9C" w:rsidRPr="002670D3" w:rsidRDefault="006C37C0" w:rsidP="00593A9C">
            <w:pPr>
              <w:pStyle w:val="Tabletext"/>
              <w:spacing w:before="0" w:after="0"/>
              <w:rPr>
                <w:rFonts w:cstheme="minorHAnsi"/>
                <w:lang w:val="en-GB"/>
              </w:rPr>
            </w:pPr>
            <w:r w:rsidRPr="002670D3">
              <w:rPr>
                <w:rFonts w:cstheme="minorHAnsi"/>
                <w:lang w:val="en-GB"/>
              </w:rPr>
              <w:t>Jan Grüner</w:t>
            </w:r>
          </w:p>
        </w:tc>
        <w:tc>
          <w:tcPr>
            <w:tcW w:w="2308" w:type="dxa"/>
          </w:tcPr>
          <w:p w14:paraId="722C6290" w14:textId="77777777" w:rsidR="00593A9C" w:rsidRPr="002670D3" w:rsidRDefault="00044883" w:rsidP="00593A9C">
            <w:pPr>
              <w:pStyle w:val="Tabletext"/>
              <w:spacing w:before="0" w:after="0"/>
              <w:rPr>
                <w:rFonts w:cstheme="minorHAnsi"/>
                <w:lang w:val="en-GB"/>
              </w:rPr>
            </w:pPr>
            <w:r w:rsidRPr="002670D3">
              <w:rPr>
                <w:rFonts w:cstheme="minorHAnsi"/>
                <w:lang w:val="en-GB"/>
              </w:rPr>
              <w:t>PP7</w:t>
            </w:r>
          </w:p>
        </w:tc>
        <w:tc>
          <w:tcPr>
            <w:tcW w:w="3503" w:type="dxa"/>
            <w:tcMar>
              <w:top w:w="28" w:type="dxa"/>
              <w:bottom w:w="28" w:type="dxa"/>
            </w:tcMar>
          </w:tcPr>
          <w:p w14:paraId="2BCE25D3" w14:textId="77777777" w:rsidR="00593A9C" w:rsidRPr="002670D3" w:rsidRDefault="006C37C0" w:rsidP="00593A9C">
            <w:pPr>
              <w:pStyle w:val="Tabletext"/>
              <w:spacing w:before="0" w:after="0"/>
              <w:rPr>
                <w:rFonts w:cstheme="minorHAnsi"/>
                <w:lang w:val="en-GB"/>
              </w:rPr>
            </w:pPr>
            <w:r w:rsidRPr="002670D3">
              <w:rPr>
                <w:rFonts w:cstheme="minorHAnsi"/>
                <w:lang w:val="en-GB"/>
              </w:rPr>
              <w:t>BLIC</w:t>
            </w:r>
          </w:p>
        </w:tc>
      </w:tr>
      <w:tr w:rsidR="00D13451" w:rsidRPr="002670D3" w14:paraId="2F687B6E" w14:textId="77777777" w:rsidTr="00BE3CF8">
        <w:tc>
          <w:tcPr>
            <w:tcW w:w="2835" w:type="dxa"/>
            <w:tcMar>
              <w:top w:w="28" w:type="dxa"/>
              <w:bottom w:w="28" w:type="dxa"/>
            </w:tcMar>
          </w:tcPr>
          <w:p w14:paraId="43A56B11" w14:textId="39686229" w:rsidR="00D13451" w:rsidRPr="002670D3" w:rsidRDefault="00C055FB" w:rsidP="00593A9C">
            <w:pPr>
              <w:pStyle w:val="Tabletext"/>
              <w:spacing w:before="0" w:after="0"/>
              <w:rPr>
                <w:rFonts w:cstheme="minorHAnsi"/>
                <w:lang w:val="en-GB"/>
              </w:rPr>
            </w:pPr>
            <w:r>
              <w:rPr>
                <w:rFonts w:cstheme="minorHAnsi"/>
                <w:lang w:val="en-GB"/>
              </w:rPr>
              <w:t>Markus Windegger</w:t>
            </w:r>
          </w:p>
        </w:tc>
        <w:tc>
          <w:tcPr>
            <w:tcW w:w="2308" w:type="dxa"/>
          </w:tcPr>
          <w:p w14:paraId="3C09568C" w14:textId="463CD3C0" w:rsidR="00D13451" w:rsidRPr="002670D3" w:rsidRDefault="00C055FB" w:rsidP="00593A9C">
            <w:pPr>
              <w:pStyle w:val="Tabletext"/>
              <w:spacing w:before="0" w:after="0"/>
              <w:rPr>
                <w:rFonts w:cstheme="minorHAnsi"/>
                <w:lang w:val="en-GB"/>
              </w:rPr>
            </w:pPr>
            <w:r>
              <w:rPr>
                <w:rFonts w:cstheme="minorHAnsi"/>
                <w:lang w:val="en-GB"/>
              </w:rPr>
              <w:t>PP7</w:t>
            </w:r>
          </w:p>
        </w:tc>
        <w:tc>
          <w:tcPr>
            <w:tcW w:w="3503" w:type="dxa"/>
            <w:tcMar>
              <w:top w:w="28" w:type="dxa"/>
              <w:bottom w:w="28" w:type="dxa"/>
            </w:tcMar>
          </w:tcPr>
          <w:p w14:paraId="4D4A1DDD" w14:textId="63326A01" w:rsidR="00D13451" w:rsidRPr="002670D3" w:rsidRDefault="00C055FB" w:rsidP="00593A9C">
            <w:pPr>
              <w:pStyle w:val="Tabletext"/>
              <w:spacing w:before="0" w:after="0"/>
              <w:rPr>
                <w:rFonts w:cstheme="minorHAnsi"/>
                <w:lang w:val="en-GB"/>
              </w:rPr>
            </w:pPr>
            <w:r>
              <w:rPr>
                <w:rFonts w:cstheme="minorHAnsi"/>
                <w:lang w:val="en-GB"/>
              </w:rPr>
              <w:t>BLIC</w:t>
            </w:r>
          </w:p>
        </w:tc>
      </w:tr>
      <w:tr w:rsidR="00B82D6D" w:rsidRPr="002670D3" w14:paraId="0BE4A7AE" w14:textId="77777777" w:rsidTr="00BE3CF8">
        <w:tc>
          <w:tcPr>
            <w:tcW w:w="2835" w:type="dxa"/>
            <w:tcMar>
              <w:top w:w="28" w:type="dxa"/>
              <w:bottom w:w="28" w:type="dxa"/>
            </w:tcMar>
          </w:tcPr>
          <w:p w14:paraId="72EAF355" w14:textId="295CF593" w:rsidR="00B82D6D" w:rsidRDefault="00B82D6D" w:rsidP="00593A9C">
            <w:pPr>
              <w:pStyle w:val="Tabletext"/>
              <w:spacing w:before="0" w:after="0"/>
              <w:rPr>
                <w:rFonts w:cstheme="minorHAnsi"/>
                <w:lang w:val="en-GB"/>
              </w:rPr>
            </w:pPr>
            <w:r>
              <w:rPr>
                <w:rFonts w:cstheme="minorHAnsi"/>
                <w:lang w:val="en-GB"/>
              </w:rPr>
              <w:t>Christian Landrock</w:t>
            </w:r>
          </w:p>
        </w:tc>
        <w:tc>
          <w:tcPr>
            <w:tcW w:w="2308" w:type="dxa"/>
          </w:tcPr>
          <w:p w14:paraId="3A85EBE1" w14:textId="3C2FB934" w:rsidR="00B82D6D" w:rsidRDefault="00B82D6D" w:rsidP="00593A9C">
            <w:pPr>
              <w:pStyle w:val="Tabletext"/>
              <w:spacing w:before="0" w:after="0"/>
              <w:rPr>
                <w:rFonts w:cstheme="minorHAnsi"/>
                <w:lang w:val="en-GB"/>
              </w:rPr>
            </w:pPr>
            <w:r>
              <w:rPr>
                <w:rFonts w:cstheme="minorHAnsi"/>
                <w:lang w:val="en-GB"/>
              </w:rPr>
              <w:t>PP7</w:t>
            </w:r>
          </w:p>
        </w:tc>
        <w:tc>
          <w:tcPr>
            <w:tcW w:w="3503" w:type="dxa"/>
            <w:tcMar>
              <w:top w:w="28" w:type="dxa"/>
              <w:bottom w:w="28" w:type="dxa"/>
            </w:tcMar>
          </w:tcPr>
          <w:p w14:paraId="3EB6F513" w14:textId="55582A18" w:rsidR="00B82D6D" w:rsidRDefault="00B82D6D" w:rsidP="00593A9C">
            <w:pPr>
              <w:pStyle w:val="Tabletext"/>
              <w:spacing w:before="0" w:after="0"/>
              <w:rPr>
                <w:rFonts w:cstheme="minorHAnsi"/>
                <w:lang w:val="en-GB"/>
              </w:rPr>
            </w:pPr>
            <w:r>
              <w:rPr>
                <w:rFonts w:cstheme="minorHAnsi"/>
                <w:lang w:val="en-GB"/>
              </w:rPr>
              <w:t>BLIC</w:t>
            </w:r>
          </w:p>
        </w:tc>
      </w:tr>
    </w:tbl>
    <w:p w14:paraId="56540420" w14:textId="77777777" w:rsidR="00593A9C" w:rsidRPr="002670D3" w:rsidRDefault="00593A9C" w:rsidP="00593A9C">
      <w:pPr>
        <w:pStyle w:val="NormalCarattere"/>
        <w:spacing w:before="0" w:after="0" w:line="240" w:lineRule="auto"/>
        <w:ind w:left="0"/>
        <w:rPr>
          <w:rFonts w:cstheme="minorHAnsi"/>
        </w:rPr>
      </w:pPr>
    </w:p>
    <w:p w14:paraId="702F1F4E" w14:textId="77777777" w:rsidR="00593A9C" w:rsidRPr="002670D3" w:rsidRDefault="00593A9C" w:rsidP="00593A9C">
      <w:pPr>
        <w:rPr>
          <w:rFonts w:cstheme="minorHAnsi"/>
          <w:b/>
        </w:rPr>
      </w:pPr>
      <w:r w:rsidRPr="002670D3">
        <w:rPr>
          <w:rFonts w:cstheme="minorHAnsi"/>
          <w:b/>
        </w:rPr>
        <w:t>Peer-Reviewer</w:t>
      </w:r>
    </w:p>
    <w:tbl>
      <w:tblPr>
        <w:tblW w:w="864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409"/>
        <w:gridCol w:w="3402"/>
      </w:tblGrid>
      <w:tr w:rsidR="00593A9C" w:rsidRPr="002670D3" w14:paraId="416898A2" w14:textId="77777777" w:rsidTr="00BE3CF8">
        <w:tc>
          <w:tcPr>
            <w:tcW w:w="2835" w:type="dxa"/>
            <w:tcMar>
              <w:top w:w="28" w:type="dxa"/>
              <w:bottom w:w="28" w:type="dxa"/>
            </w:tcMar>
          </w:tcPr>
          <w:p w14:paraId="5AD0F1D0"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Name</w:t>
            </w:r>
          </w:p>
        </w:tc>
        <w:tc>
          <w:tcPr>
            <w:tcW w:w="2409" w:type="dxa"/>
            <w:tcMar>
              <w:top w:w="28" w:type="dxa"/>
              <w:bottom w:w="28" w:type="dxa"/>
            </w:tcMar>
          </w:tcPr>
          <w:p w14:paraId="1CD9A9C8"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PartnerNo</w:t>
            </w:r>
          </w:p>
        </w:tc>
        <w:tc>
          <w:tcPr>
            <w:tcW w:w="3402" w:type="dxa"/>
          </w:tcPr>
          <w:p w14:paraId="655322BD"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Organisation</w:t>
            </w:r>
          </w:p>
        </w:tc>
      </w:tr>
      <w:tr w:rsidR="00593A9C" w:rsidRPr="002670D3" w14:paraId="68D334A4" w14:textId="77777777" w:rsidTr="00BE3CF8">
        <w:tc>
          <w:tcPr>
            <w:tcW w:w="2835" w:type="dxa"/>
            <w:tcMar>
              <w:top w:w="28" w:type="dxa"/>
              <w:bottom w:w="28" w:type="dxa"/>
            </w:tcMar>
          </w:tcPr>
          <w:p w14:paraId="64B44EE0" w14:textId="77777777" w:rsidR="00593A9C" w:rsidRPr="002670D3" w:rsidRDefault="00593A9C" w:rsidP="00593A9C">
            <w:pPr>
              <w:pStyle w:val="Tabletext"/>
              <w:spacing w:before="0" w:after="0"/>
              <w:jc w:val="center"/>
              <w:rPr>
                <w:rFonts w:cstheme="minorHAnsi"/>
                <w:lang w:val="en-GB"/>
              </w:rPr>
            </w:pPr>
          </w:p>
        </w:tc>
        <w:tc>
          <w:tcPr>
            <w:tcW w:w="2409" w:type="dxa"/>
            <w:tcMar>
              <w:top w:w="28" w:type="dxa"/>
              <w:bottom w:w="28" w:type="dxa"/>
            </w:tcMar>
          </w:tcPr>
          <w:p w14:paraId="7442C0E9" w14:textId="77777777" w:rsidR="00593A9C" w:rsidRPr="002670D3" w:rsidRDefault="00593A9C" w:rsidP="00593A9C">
            <w:pPr>
              <w:pStyle w:val="Tabletext"/>
              <w:spacing w:before="0" w:after="0"/>
              <w:jc w:val="center"/>
              <w:rPr>
                <w:rFonts w:cstheme="minorHAnsi"/>
                <w:lang w:val="en-GB"/>
              </w:rPr>
            </w:pPr>
          </w:p>
        </w:tc>
        <w:tc>
          <w:tcPr>
            <w:tcW w:w="3402" w:type="dxa"/>
          </w:tcPr>
          <w:p w14:paraId="3FEFAD2C" w14:textId="77777777" w:rsidR="00593A9C" w:rsidRPr="002670D3" w:rsidDel="00E73E6F" w:rsidRDefault="00593A9C" w:rsidP="00593A9C">
            <w:pPr>
              <w:pStyle w:val="Tabletext"/>
              <w:spacing w:before="0" w:after="0"/>
              <w:jc w:val="left"/>
              <w:rPr>
                <w:rFonts w:cstheme="minorHAnsi"/>
                <w:lang w:val="en-GB"/>
              </w:rPr>
            </w:pPr>
          </w:p>
        </w:tc>
      </w:tr>
    </w:tbl>
    <w:p w14:paraId="0997789C" w14:textId="77777777" w:rsidR="00593A9C" w:rsidRPr="002670D3" w:rsidRDefault="00593A9C" w:rsidP="00593A9C">
      <w:pPr>
        <w:spacing w:before="0" w:after="0" w:line="240" w:lineRule="auto"/>
        <w:rPr>
          <w:rFonts w:cstheme="minorHAnsi"/>
        </w:rPr>
      </w:pPr>
    </w:p>
    <w:p w14:paraId="12FAA3E9" w14:textId="77777777" w:rsidR="00593A9C" w:rsidRPr="002670D3" w:rsidRDefault="00593A9C" w:rsidP="00593A9C">
      <w:pPr>
        <w:spacing w:before="0" w:after="0" w:line="240" w:lineRule="auto"/>
        <w:rPr>
          <w:rFonts w:cstheme="minorHAnsi"/>
        </w:rPr>
      </w:pPr>
    </w:p>
    <w:p w14:paraId="346ECDB4" w14:textId="77777777" w:rsidR="00593A9C" w:rsidRPr="002670D3" w:rsidRDefault="00593A9C" w:rsidP="00593A9C">
      <w:pPr>
        <w:spacing w:before="0" w:after="0" w:line="240" w:lineRule="auto"/>
        <w:rPr>
          <w:rFonts w:cstheme="minorHAnsi"/>
          <w:b/>
        </w:rPr>
      </w:pPr>
      <w:r w:rsidRPr="002670D3">
        <w:rPr>
          <w:rFonts w:cstheme="minorHAnsi"/>
          <w:b/>
        </w:rPr>
        <w:t>Document History</w:t>
      </w:r>
    </w:p>
    <w:p w14:paraId="19D644BD" w14:textId="77777777" w:rsidR="00593A9C" w:rsidRPr="002670D3" w:rsidRDefault="00593A9C" w:rsidP="00593A9C">
      <w:pPr>
        <w:spacing w:before="0" w:after="0" w:line="240" w:lineRule="auto"/>
        <w:rPr>
          <w:rFonts w:cstheme="minorHAnsi"/>
        </w:rPr>
      </w:pPr>
    </w:p>
    <w:tbl>
      <w:tblPr>
        <w:tblW w:w="864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2"/>
        <w:gridCol w:w="1560"/>
        <w:gridCol w:w="2976"/>
        <w:gridCol w:w="2268"/>
      </w:tblGrid>
      <w:tr w:rsidR="00593A9C" w:rsidRPr="002670D3" w14:paraId="2BE3B8FC" w14:textId="77777777" w:rsidTr="63B7B448">
        <w:tc>
          <w:tcPr>
            <w:tcW w:w="1842" w:type="dxa"/>
            <w:tcMar>
              <w:top w:w="28" w:type="dxa"/>
              <w:bottom w:w="28" w:type="dxa"/>
            </w:tcMar>
            <w:vAlign w:val="center"/>
          </w:tcPr>
          <w:p w14:paraId="4C17D20A"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Date</w:t>
            </w:r>
          </w:p>
        </w:tc>
        <w:tc>
          <w:tcPr>
            <w:tcW w:w="1560" w:type="dxa"/>
            <w:tcMar>
              <w:top w:w="28" w:type="dxa"/>
              <w:bottom w:w="28" w:type="dxa"/>
            </w:tcMar>
            <w:vAlign w:val="center"/>
          </w:tcPr>
          <w:p w14:paraId="48E19922"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Version</w:t>
            </w:r>
          </w:p>
        </w:tc>
        <w:tc>
          <w:tcPr>
            <w:tcW w:w="2976" w:type="dxa"/>
            <w:vAlign w:val="center"/>
          </w:tcPr>
          <w:p w14:paraId="11BC7C7B"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Summary of changes</w:t>
            </w:r>
          </w:p>
        </w:tc>
        <w:tc>
          <w:tcPr>
            <w:tcW w:w="2268" w:type="dxa"/>
            <w:tcMar>
              <w:top w:w="28" w:type="dxa"/>
              <w:bottom w:w="28" w:type="dxa"/>
            </w:tcMar>
            <w:vAlign w:val="center"/>
          </w:tcPr>
          <w:p w14:paraId="070026F8" w14:textId="77777777" w:rsidR="00593A9C" w:rsidRPr="002670D3" w:rsidRDefault="00593A9C" w:rsidP="00593A9C">
            <w:pPr>
              <w:pStyle w:val="Tabletitle"/>
              <w:spacing w:before="0" w:after="0"/>
              <w:jc w:val="center"/>
              <w:rPr>
                <w:rFonts w:cstheme="minorHAnsi"/>
                <w:lang w:val="en-GB"/>
              </w:rPr>
            </w:pPr>
            <w:r w:rsidRPr="002670D3">
              <w:rPr>
                <w:rFonts w:cstheme="minorHAnsi"/>
                <w:lang w:val="en-GB"/>
              </w:rPr>
              <w:t>Dissemination</w:t>
            </w:r>
          </w:p>
        </w:tc>
      </w:tr>
      <w:tr w:rsidR="00593A9C" w:rsidRPr="002670D3" w14:paraId="7FDDCB6B" w14:textId="77777777" w:rsidTr="63B7B448">
        <w:tc>
          <w:tcPr>
            <w:tcW w:w="1842" w:type="dxa"/>
            <w:tcMar>
              <w:top w:w="28" w:type="dxa"/>
              <w:bottom w:w="28" w:type="dxa"/>
            </w:tcMar>
          </w:tcPr>
          <w:p w14:paraId="5A3C5A8F" w14:textId="77777777" w:rsidR="00593A9C" w:rsidRPr="002670D3" w:rsidRDefault="00322266" w:rsidP="00593A9C">
            <w:pPr>
              <w:pStyle w:val="Tabletext"/>
              <w:spacing w:before="0" w:after="0"/>
              <w:jc w:val="center"/>
              <w:rPr>
                <w:rFonts w:cstheme="minorHAnsi"/>
                <w:lang w:val="en-GB"/>
              </w:rPr>
            </w:pPr>
            <w:r w:rsidRPr="002670D3">
              <w:rPr>
                <w:rFonts w:cstheme="minorHAnsi"/>
                <w:lang w:val="en-GB"/>
              </w:rPr>
              <w:t>11.05.2020</w:t>
            </w:r>
          </w:p>
        </w:tc>
        <w:tc>
          <w:tcPr>
            <w:tcW w:w="1560" w:type="dxa"/>
            <w:tcMar>
              <w:top w:w="28" w:type="dxa"/>
              <w:bottom w:w="28" w:type="dxa"/>
            </w:tcMar>
          </w:tcPr>
          <w:p w14:paraId="586B16EF" w14:textId="77777777" w:rsidR="00593A9C" w:rsidRPr="002670D3" w:rsidRDefault="00322266" w:rsidP="00593A9C">
            <w:pPr>
              <w:pStyle w:val="Tabletext"/>
              <w:spacing w:before="0" w:after="0"/>
              <w:jc w:val="center"/>
              <w:rPr>
                <w:rFonts w:cstheme="minorHAnsi"/>
                <w:lang w:val="en-GB"/>
              </w:rPr>
            </w:pPr>
            <w:r w:rsidRPr="002670D3">
              <w:rPr>
                <w:rFonts w:cstheme="minorHAnsi"/>
                <w:lang w:val="en-GB"/>
              </w:rPr>
              <w:t>00.01</w:t>
            </w:r>
          </w:p>
        </w:tc>
        <w:tc>
          <w:tcPr>
            <w:tcW w:w="2976" w:type="dxa"/>
          </w:tcPr>
          <w:p w14:paraId="1F5BB9C0" w14:textId="77777777" w:rsidR="00593A9C" w:rsidRPr="002670D3" w:rsidDel="00E73E6F" w:rsidRDefault="00322266" w:rsidP="00D651DF">
            <w:pPr>
              <w:spacing w:before="0" w:after="0"/>
            </w:pPr>
            <w:r w:rsidRPr="002670D3">
              <w:t>Initializing Document</w:t>
            </w:r>
          </w:p>
        </w:tc>
        <w:tc>
          <w:tcPr>
            <w:tcW w:w="2268" w:type="dxa"/>
            <w:tcMar>
              <w:top w:w="28" w:type="dxa"/>
              <w:bottom w:w="28" w:type="dxa"/>
            </w:tcMar>
            <w:vAlign w:val="center"/>
          </w:tcPr>
          <w:p w14:paraId="1CF1B5F2" w14:textId="77777777" w:rsidR="00593A9C" w:rsidRPr="002670D3" w:rsidRDefault="002B3F74" w:rsidP="00593A9C">
            <w:pPr>
              <w:pStyle w:val="Tabletext"/>
              <w:spacing w:before="0" w:after="0"/>
              <w:jc w:val="center"/>
              <w:rPr>
                <w:rFonts w:cstheme="minorHAnsi"/>
                <w:lang w:val="en-GB"/>
              </w:rPr>
            </w:pPr>
            <w:r w:rsidRPr="002670D3">
              <w:rPr>
                <w:rFonts w:cstheme="minorHAnsi"/>
                <w:lang w:val="en-GB"/>
              </w:rPr>
              <w:t>-</w:t>
            </w:r>
          </w:p>
        </w:tc>
      </w:tr>
      <w:tr w:rsidR="008A0B33" w:rsidRPr="002670D3" w14:paraId="7CB8D49B" w14:textId="77777777" w:rsidTr="63B7B448">
        <w:tc>
          <w:tcPr>
            <w:tcW w:w="1842" w:type="dxa"/>
            <w:tcMar>
              <w:top w:w="28" w:type="dxa"/>
              <w:bottom w:w="28" w:type="dxa"/>
            </w:tcMar>
          </w:tcPr>
          <w:p w14:paraId="2887F9D2" w14:textId="2691CD44" w:rsidR="008A0B33" w:rsidRDefault="00A47533" w:rsidP="00593A9C">
            <w:pPr>
              <w:pStyle w:val="Tabletext"/>
              <w:spacing w:before="0" w:after="0"/>
              <w:jc w:val="center"/>
              <w:rPr>
                <w:rFonts w:cstheme="minorHAnsi"/>
                <w:lang w:val="en-GB"/>
              </w:rPr>
            </w:pPr>
            <w:r>
              <w:rPr>
                <w:rFonts w:cstheme="minorHAnsi"/>
                <w:lang w:val="en-GB"/>
              </w:rPr>
              <w:t>30</w:t>
            </w:r>
            <w:r w:rsidR="008A0B33">
              <w:rPr>
                <w:rFonts w:cstheme="minorHAnsi"/>
                <w:lang w:val="en-GB"/>
              </w:rPr>
              <w:t>.10.2020</w:t>
            </w:r>
          </w:p>
        </w:tc>
        <w:tc>
          <w:tcPr>
            <w:tcW w:w="1560" w:type="dxa"/>
            <w:tcMar>
              <w:top w:w="28" w:type="dxa"/>
              <w:bottom w:w="28" w:type="dxa"/>
            </w:tcMar>
          </w:tcPr>
          <w:p w14:paraId="0387C628" w14:textId="69471E80" w:rsidR="008A0B33" w:rsidRDefault="00D651DF" w:rsidP="00543517">
            <w:pPr>
              <w:pStyle w:val="Tabletext"/>
              <w:spacing w:before="0" w:after="0"/>
              <w:jc w:val="center"/>
              <w:rPr>
                <w:rFonts w:cstheme="minorHAnsi"/>
                <w:lang w:val="en-GB"/>
              </w:rPr>
            </w:pPr>
            <w:r>
              <w:rPr>
                <w:rFonts w:cstheme="minorHAnsi"/>
                <w:lang w:val="en-GB"/>
              </w:rPr>
              <w:t>0</w:t>
            </w:r>
            <w:r w:rsidR="00DD72E7">
              <w:rPr>
                <w:rFonts w:cstheme="minorHAnsi"/>
                <w:lang w:val="en-GB"/>
              </w:rPr>
              <w:t>1</w:t>
            </w:r>
            <w:r>
              <w:rPr>
                <w:rFonts w:cstheme="minorHAnsi"/>
                <w:lang w:val="en-GB"/>
              </w:rPr>
              <w:t>.00</w:t>
            </w:r>
          </w:p>
        </w:tc>
        <w:tc>
          <w:tcPr>
            <w:tcW w:w="2976" w:type="dxa"/>
          </w:tcPr>
          <w:p w14:paraId="0AC9B058" w14:textId="04A2A908" w:rsidR="008A0B33" w:rsidRDefault="00A47533" w:rsidP="00D651DF">
            <w:pPr>
              <w:spacing w:before="0" w:after="0"/>
            </w:pPr>
            <w:r>
              <w:t>First Public Version</w:t>
            </w:r>
          </w:p>
        </w:tc>
        <w:tc>
          <w:tcPr>
            <w:tcW w:w="2268" w:type="dxa"/>
            <w:tcMar>
              <w:top w:w="28" w:type="dxa"/>
              <w:bottom w:w="28" w:type="dxa"/>
            </w:tcMar>
            <w:vAlign w:val="center"/>
          </w:tcPr>
          <w:p w14:paraId="767EE234" w14:textId="273FF147" w:rsidR="008A0B33" w:rsidRPr="002670D3" w:rsidRDefault="000E6151" w:rsidP="00593A9C">
            <w:pPr>
              <w:pStyle w:val="Tabletext"/>
              <w:spacing w:before="0" w:after="0"/>
              <w:jc w:val="left"/>
              <w:rPr>
                <w:rFonts w:cstheme="minorHAnsi"/>
                <w:lang w:val="en-GB"/>
              </w:rPr>
            </w:pPr>
            <w:r>
              <w:rPr>
                <w:rFonts w:cstheme="minorHAnsi"/>
                <w:lang w:val="en-GB"/>
              </w:rPr>
              <w:t>Project Partners</w:t>
            </w:r>
          </w:p>
        </w:tc>
      </w:tr>
      <w:tr w:rsidR="00D85DDA" w:rsidRPr="002670D3" w14:paraId="13322540" w14:textId="77777777" w:rsidTr="63B7B448">
        <w:trPr>
          <w:ins w:id="25" w:author="Jan Grüner" w:date="2021-01-19T07:46:00Z"/>
        </w:trPr>
        <w:tc>
          <w:tcPr>
            <w:tcW w:w="1842" w:type="dxa"/>
            <w:tcMar>
              <w:top w:w="28" w:type="dxa"/>
              <w:bottom w:w="28" w:type="dxa"/>
            </w:tcMar>
          </w:tcPr>
          <w:p w14:paraId="2B68E35A" w14:textId="52A5C457" w:rsidR="00D85DDA" w:rsidRDefault="001743EF" w:rsidP="00593A9C">
            <w:pPr>
              <w:pStyle w:val="Tabletext"/>
              <w:spacing w:before="0" w:after="0"/>
              <w:jc w:val="center"/>
              <w:rPr>
                <w:ins w:id="26" w:author="Jan Grüner" w:date="2021-01-19T07:46:00Z"/>
                <w:rFonts w:cstheme="minorHAnsi"/>
                <w:lang w:val="en-GB"/>
              </w:rPr>
            </w:pPr>
            <w:ins w:id="27" w:author="Jan Grüner" w:date="2021-03-18T15:55:00Z">
              <w:r>
                <w:rPr>
                  <w:rFonts w:cstheme="minorHAnsi"/>
                  <w:lang w:val="en-GB"/>
                </w:rPr>
                <w:t>11/2020 - 03/</w:t>
              </w:r>
            </w:ins>
            <w:ins w:id="28" w:author="Jan Grüner" w:date="2021-01-19T07:47:00Z">
              <w:r w:rsidR="00D20AE3">
                <w:rPr>
                  <w:rFonts w:cstheme="minorHAnsi"/>
                  <w:lang w:val="en-GB"/>
                </w:rPr>
                <w:t>2021</w:t>
              </w:r>
            </w:ins>
          </w:p>
        </w:tc>
        <w:tc>
          <w:tcPr>
            <w:tcW w:w="1560" w:type="dxa"/>
            <w:tcMar>
              <w:top w:w="28" w:type="dxa"/>
              <w:bottom w:w="28" w:type="dxa"/>
            </w:tcMar>
          </w:tcPr>
          <w:p w14:paraId="71E6CCC8" w14:textId="65A0858D" w:rsidR="00D85DDA" w:rsidRDefault="00D85DDA" w:rsidP="00543517">
            <w:pPr>
              <w:pStyle w:val="Tabletext"/>
              <w:spacing w:before="0" w:after="0"/>
              <w:jc w:val="center"/>
              <w:rPr>
                <w:ins w:id="29" w:author="Jan Grüner" w:date="2021-01-19T07:46:00Z"/>
                <w:rFonts w:cstheme="minorHAnsi"/>
                <w:lang w:val="en-GB"/>
              </w:rPr>
            </w:pPr>
            <w:ins w:id="30" w:author="Jan Grüner" w:date="2021-01-19T07:46:00Z">
              <w:r>
                <w:rPr>
                  <w:rFonts w:cstheme="minorHAnsi"/>
                  <w:lang w:val="en-GB"/>
                </w:rPr>
                <w:t>01.0X</w:t>
              </w:r>
            </w:ins>
          </w:p>
        </w:tc>
        <w:tc>
          <w:tcPr>
            <w:tcW w:w="2976" w:type="dxa"/>
          </w:tcPr>
          <w:p w14:paraId="17B7E103" w14:textId="3C6A1F03" w:rsidR="00D85DDA" w:rsidRDefault="0007379C" w:rsidP="00D651DF">
            <w:pPr>
              <w:spacing w:before="0" w:after="0"/>
              <w:rPr>
                <w:ins w:id="31" w:author="Jan Grüner" w:date="2021-01-26T10:09:00Z"/>
              </w:rPr>
            </w:pPr>
            <w:ins w:id="32" w:author="Jan Grüner" w:date="2021-01-19T07:46:00Z">
              <w:r>
                <w:t xml:space="preserve">Changes after </w:t>
              </w:r>
            </w:ins>
            <w:ins w:id="33" w:author="Jan Grüner" w:date="2021-01-19T07:47:00Z">
              <w:r>
                <w:t>Feedback PP</w:t>
              </w:r>
              <w:del w:id="34" w:author="sara.guerraoliveira@um.si" w:date="2021-03-02T15:01:00Z">
                <w:r w:rsidDel="0007379C">
                  <w:delText xml:space="preserve"> </w:delText>
                </w:r>
              </w:del>
              <w:r>
                <w:t>/</w:t>
              </w:r>
              <w:del w:id="35" w:author="sara.guerraoliveira@um.si" w:date="2021-03-02T15:01:00Z">
                <w:r w:rsidDel="0007379C">
                  <w:delText xml:space="preserve"> </w:delText>
                </w:r>
              </w:del>
              <w:r>
                <w:t>Suppliers</w:t>
              </w:r>
            </w:ins>
          </w:p>
          <w:p w14:paraId="28EC1494" w14:textId="77777777" w:rsidR="00943374" w:rsidRDefault="00943374" w:rsidP="00D651DF">
            <w:pPr>
              <w:spacing w:before="0" w:after="0"/>
              <w:rPr>
                <w:ins w:id="36" w:author="Jan Grüner" w:date="2021-01-26T10:09:00Z"/>
              </w:rPr>
            </w:pPr>
            <w:ins w:id="37" w:author="Jan Grüner" w:date="2021-01-26T10:09:00Z">
              <w:r>
                <w:t>New sections;</w:t>
              </w:r>
            </w:ins>
          </w:p>
          <w:p w14:paraId="350AD1C7" w14:textId="7CB16879" w:rsidR="00943374" w:rsidRDefault="00943374" w:rsidP="00943374">
            <w:pPr>
              <w:pStyle w:val="Listenabsatz"/>
              <w:numPr>
                <w:ilvl w:val="0"/>
                <w:numId w:val="35"/>
              </w:numPr>
              <w:spacing w:before="0" w:after="0"/>
              <w:rPr>
                <w:ins w:id="38" w:author="Jan Grüner" w:date="2021-01-26T10:09:00Z"/>
              </w:rPr>
            </w:pPr>
            <w:ins w:id="39" w:author="Jan Grüner" w:date="2021-01-26T10:09:00Z">
              <w:del w:id="40" w:author="sara.guerraoliveira@um.si" w:date="2021-03-01T13:48:00Z">
                <w:r w:rsidDel="00943374">
                  <w:delText>Gezetters</w:delText>
                </w:r>
              </w:del>
            </w:ins>
            <w:ins w:id="41" w:author="sara.guerraoliveira@um.si" w:date="2021-03-01T13:48:00Z">
              <w:r w:rsidR="1AA08FC0">
                <w:t>Gazetteers</w:t>
              </w:r>
            </w:ins>
          </w:p>
          <w:p w14:paraId="3D5E9EB5" w14:textId="77777777" w:rsidR="00943374" w:rsidRDefault="00D1583D" w:rsidP="00943374">
            <w:pPr>
              <w:pStyle w:val="Listenabsatz"/>
              <w:numPr>
                <w:ilvl w:val="0"/>
                <w:numId w:val="35"/>
              </w:numPr>
              <w:spacing w:before="0" w:after="0"/>
              <w:rPr>
                <w:ins w:id="42" w:author="Jan Grüner" w:date="2021-01-26T10:10:00Z"/>
              </w:rPr>
            </w:pPr>
            <w:ins w:id="43" w:author="Jan Grüner" w:date="2021-01-26T10:09:00Z">
              <w:r>
                <w:t>Expecte</w:t>
              </w:r>
            </w:ins>
            <w:ins w:id="44" w:author="Jan Grüner" w:date="2021-01-26T10:10:00Z">
              <w:r>
                <w:t>d Behaviour</w:t>
              </w:r>
            </w:ins>
          </w:p>
          <w:p w14:paraId="3D5E40B9" w14:textId="77777777" w:rsidR="00D1583D" w:rsidRDefault="00DA55B4" w:rsidP="00AF3590">
            <w:pPr>
              <w:pStyle w:val="Listenabsatz"/>
              <w:numPr>
                <w:ilvl w:val="0"/>
                <w:numId w:val="35"/>
              </w:numPr>
              <w:spacing w:before="0" w:after="0"/>
              <w:rPr>
                <w:ins w:id="45" w:author="Jan Grüner" w:date="2021-03-18T15:55:00Z"/>
              </w:rPr>
            </w:pPr>
            <w:ins w:id="46" w:author="Jan Grüner" w:date="2021-02-16T12:57:00Z">
              <w:r>
                <w:t>OJP Standard</w:t>
              </w:r>
            </w:ins>
          </w:p>
          <w:p w14:paraId="3E4B13BC" w14:textId="4CC51EAB" w:rsidR="00215007" w:rsidRDefault="00215007" w:rsidP="002C30AB">
            <w:pPr>
              <w:spacing w:before="0" w:after="0"/>
              <w:rPr>
                <w:ins w:id="47" w:author="Jan Grüner" w:date="2021-01-19T07:46:00Z"/>
              </w:rPr>
            </w:pPr>
            <w:ins w:id="48" w:author="Jan Grüner" w:date="2021-03-18T15:56:00Z">
              <w:r>
                <w:t>Comprehensive List (see Annex)</w:t>
              </w:r>
            </w:ins>
          </w:p>
        </w:tc>
        <w:tc>
          <w:tcPr>
            <w:tcW w:w="2268" w:type="dxa"/>
            <w:tcMar>
              <w:top w:w="28" w:type="dxa"/>
              <w:bottom w:w="28" w:type="dxa"/>
            </w:tcMar>
            <w:vAlign w:val="center"/>
          </w:tcPr>
          <w:p w14:paraId="6140EF88" w14:textId="18DE3310" w:rsidR="00D85DDA" w:rsidRDefault="00D85DDA" w:rsidP="00593A9C">
            <w:pPr>
              <w:pStyle w:val="Tabletext"/>
              <w:spacing w:before="0" w:after="0"/>
              <w:jc w:val="left"/>
              <w:rPr>
                <w:ins w:id="49" w:author="Jan Grüner" w:date="2021-01-19T07:46:00Z"/>
                <w:rFonts w:cstheme="minorHAnsi"/>
                <w:lang w:val="en-GB"/>
              </w:rPr>
            </w:pPr>
            <w:ins w:id="50" w:author="Jan Grüner" w:date="2021-01-19T07:46:00Z">
              <w:r>
                <w:rPr>
                  <w:rFonts w:cstheme="minorHAnsi"/>
                  <w:lang w:val="en-GB"/>
                </w:rPr>
                <w:t>Project Partners</w:t>
              </w:r>
            </w:ins>
          </w:p>
        </w:tc>
      </w:tr>
      <w:tr w:rsidR="00A00402" w:rsidRPr="002670D3" w14:paraId="291C8A80" w14:textId="77777777" w:rsidTr="63B7B448">
        <w:trPr>
          <w:ins w:id="51" w:author="Jan Grüner" w:date="2021-03-18T15:55:00Z"/>
        </w:trPr>
        <w:tc>
          <w:tcPr>
            <w:tcW w:w="1842" w:type="dxa"/>
            <w:tcMar>
              <w:top w:w="28" w:type="dxa"/>
              <w:bottom w:w="28" w:type="dxa"/>
            </w:tcMar>
          </w:tcPr>
          <w:p w14:paraId="10515C38" w14:textId="561DB83A" w:rsidR="00A00402" w:rsidRDefault="004E7426" w:rsidP="00593A9C">
            <w:pPr>
              <w:pStyle w:val="Tabletext"/>
              <w:spacing w:before="0" w:after="0"/>
              <w:jc w:val="center"/>
              <w:rPr>
                <w:ins w:id="52" w:author="Jan Grüner" w:date="2021-03-18T15:55:00Z"/>
                <w:rFonts w:cstheme="minorHAnsi"/>
                <w:lang w:val="en-GB"/>
              </w:rPr>
            </w:pPr>
            <w:ins w:id="53" w:author="Jan Grüner" w:date="2021-04-01T09:35:00Z">
              <w:r>
                <w:rPr>
                  <w:rFonts w:cstheme="minorHAnsi"/>
                  <w:lang w:val="en-GB"/>
                </w:rPr>
                <w:t>04.01</w:t>
              </w:r>
            </w:ins>
            <w:ins w:id="54" w:author="Jan Grüner" w:date="2021-03-18T15:55:00Z">
              <w:r w:rsidR="00A00402">
                <w:rPr>
                  <w:rFonts w:cstheme="minorHAnsi"/>
                  <w:lang w:val="en-GB"/>
                </w:rPr>
                <w:t>.2021</w:t>
              </w:r>
            </w:ins>
          </w:p>
        </w:tc>
        <w:tc>
          <w:tcPr>
            <w:tcW w:w="1560" w:type="dxa"/>
            <w:tcMar>
              <w:top w:w="28" w:type="dxa"/>
              <w:bottom w:w="28" w:type="dxa"/>
            </w:tcMar>
          </w:tcPr>
          <w:p w14:paraId="1C4B9402" w14:textId="7BC24A72" w:rsidR="00A00402" w:rsidRDefault="00A00402" w:rsidP="00543517">
            <w:pPr>
              <w:pStyle w:val="Tabletext"/>
              <w:spacing w:before="0" w:after="0"/>
              <w:jc w:val="center"/>
              <w:rPr>
                <w:ins w:id="55" w:author="Jan Grüner" w:date="2021-03-18T15:55:00Z"/>
                <w:rFonts w:cstheme="minorHAnsi"/>
                <w:lang w:val="en-GB"/>
              </w:rPr>
            </w:pPr>
            <w:ins w:id="56" w:author="Jan Grüner" w:date="2021-03-18T15:55:00Z">
              <w:r>
                <w:rPr>
                  <w:rFonts w:cstheme="minorHAnsi"/>
                  <w:lang w:val="en-GB"/>
                </w:rPr>
                <w:t>02.00</w:t>
              </w:r>
            </w:ins>
          </w:p>
        </w:tc>
        <w:tc>
          <w:tcPr>
            <w:tcW w:w="2976" w:type="dxa"/>
          </w:tcPr>
          <w:p w14:paraId="1A79C507" w14:textId="0456D57E" w:rsidR="00A00402" w:rsidRDefault="00215007" w:rsidP="00D651DF">
            <w:pPr>
              <w:spacing w:before="0" w:after="0"/>
              <w:rPr>
                <w:ins w:id="57" w:author="Jan Grüner" w:date="2021-03-18T15:55:00Z"/>
              </w:rPr>
            </w:pPr>
            <w:ins w:id="58" w:author="Jan Grüner" w:date="2021-03-18T15:56:00Z">
              <w:r>
                <w:t>2</w:t>
              </w:r>
              <w:r w:rsidRPr="002C30AB">
                <w:rPr>
                  <w:vertAlign w:val="superscript"/>
                </w:rPr>
                <w:t>nd</w:t>
              </w:r>
              <w:r>
                <w:t xml:space="preserve"> Public Version</w:t>
              </w:r>
            </w:ins>
          </w:p>
        </w:tc>
        <w:tc>
          <w:tcPr>
            <w:tcW w:w="2268" w:type="dxa"/>
            <w:tcMar>
              <w:top w:w="28" w:type="dxa"/>
              <w:bottom w:w="28" w:type="dxa"/>
            </w:tcMar>
            <w:vAlign w:val="center"/>
          </w:tcPr>
          <w:p w14:paraId="4C886F24" w14:textId="5A633F0B" w:rsidR="00A00402" w:rsidRDefault="00215007" w:rsidP="00593A9C">
            <w:pPr>
              <w:pStyle w:val="Tabletext"/>
              <w:spacing w:before="0" w:after="0"/>
              <w:jc w:val="left"/>
              <w:rPr>
                <w:ins w:id="59" w:author="Jan Grüner" w:date="2021-03-18T15:55:00Z"/>
                <w:rFonts w:cstheme="minorHAnsi"/>
                <w:lang w:val="en-GB"/>
              </w:rPr>
            </w:pPr>
            <w:ins w:id="60" w:author="Jan Grüner" w:date="2021-03-18T15:56:00Z">
              <w:r>
                <w:rPr>
                  <w:rFonts w:cstheme="minorHAnsi"/>
                  <w:lang w:val="en-GB"/>
                </w:rPr>
                <w:t>Project Partners</w:t>
              </w:r>
            </w:ins>
          </w:p>
        </w:tc>
      </w:tr>
    </w:tbl>
    <w:p w14:paraId="62F0FB24" w14:textId="7DA846CB" w:rsidR="00DD72E7" w:rsidRDefault="00DD72E7" w:rsidP="00593A9C">
      <w:pPr>
        <w:rPr>
          <w:rFonts w:cstheme="minorHAnsi"/>
        </w:rPr>
      </w:pPr>
    </w:p>
    <w:p w14:paraId="3BB0D36E" w14:textId="77777777" w:rsidR="00DD72E7" w:rsidRDefault="00DD72E7">
      <w:pPr>
        <w:spacing w:before="0" w:after="160" w:line="259" w:lineRule="auto"/>
        <w:jc w:val="left"/>
        <w:rPr>
          <w:rFonts w:cstheme="minorHAnsi"/>
        </w:rPr>
      </w:pPr>
      <w:r>
        <w:rPr>
          <w:rFonts w:cstheme="minorHAnsi"/>
        </w:rPr>
        <w:br w:type="page"/>
      </w:r>
    </w:p>
    <w:p w14:paraId="5C052ED2" w14:textId="77777777" w:rsidR="00593A9C" w:rsidRPr="002670D3" w:rsidRDefault="00593A9C" w:rsidP="00A67CE5">
      <w:pPr>
        <w:pStyle w:val="Untertitel"/>
      </w:pPr>
      <w:bookmarkStart w:id="61" w:name="_Toc23928759"/>
      <w:r w:rsidRPr="002670D3">
        <w:lastRenderedPageBreak/>
        <w:t>Preface</w:t>
      </w:r>
      <w:bookmarkEnd w:id="61"/>
    </w:p>
    <w:p w14:paraId="741C631F" w14:textId="5C25CF87" w:rsidR="00AB36E3" w:rsidRPr="002670D3" w:rsidRDefault="00AB36E3" w:rsidP="00AB36E3">
      <w:pPr>
        <w:rPr>
          <w:rFonts w:cstheme="minorHAnsi"/>
        </w:rPr>
      </w:pPr>
      <w:r w:rsidRPr="002670D3">
        <w:rPr>
          <w:rFonts w:cstheme="minorHAnsi"/>
          <w:b/>
        </w:rPr>
        <w:t>Acronym:</w:t>
      </w:r>
      <w:r w:rsidRPr="002670D3">
        <w:rPr>
          <w:rFonts w:cstheme="minorHAnsi"/>
        </w:rPr>
        <w:t xml:space="preserve"> </w:t>
      </w:r>
      <w:r w:rsidRPr="002670D3">
        <w:rPr>
          <w:rFonts w:cstheme="minorHAnsi"/>
        </w:rPr>
        <w:tab/>
      </w:r>
      <w:r w:rsidRPr="002670D3">
        <w:rPr>
          <w:rFonts w:cstheme="minorHAnsi"/>
        </w:rPr>
        <w:tab/>
      </w:r>
      <w:r w:rsidR="00FE7650" w:rsidRPr="002670D3">
        <w:rPr>
          <w:rFonts w:cstheme="minorHAnsi"/>
        </w:rPr>
        <w:t>LinkingAlps</w:t>
      </w:r>
    </w:p>
    <w:p w14:paraId="00139892" w14:textId="77777777" w:rsidR="00AB36E3" w:rsidRPr="002670D3" w:rsidRDefault="009F13B9" w:rsidP="00AB36E3">
      <w:pPr>
        <w:ind w:left="2124" w:hanging="2124"/>
        <w:rPr>
          <w:rFonts w:cstheme="minorHAnsi"/>
        </w:rPr>
      </w:pPr>
      <w:r w:rsidRPr="002670D3">
        <w:rPr>
          <w:rFonts w:cstheme="minorHAnsi"/>
          <w:b/>
        </w:rPr>
        <w:t>Title</w:t>
      </w:r>
      <w:r w:rsidR="00AB36E3" w:rsidRPr="002670D3">
        <w:rPr>
          <w:rFonts w:cstheme="minorHAnsi"/>
          <w:b/>
        </w:rPr>
        <w:t>:</w:t>
      </w:r>
      <w:r w:rsidR="00AB36E3" w:rsidRPr="002670D3">
        <w:rPr>
          <w:rFonts w:cstheme="minorHAnsi"/>
        </w:rPr>
        <w:t xml:space="preserve"> </w:t>
      </w:r>
      <w:r w:rsidR="00AB36E3" w:rsidRPr="002670D3">
        <w:rPr>
          <w:rFonts w:cstheme="minorHAnsi"/>
        </w:rPr>
        <w:tab/>
      </w:r>
      <w:r w:rsidR="005C0AD7" w:rsidRPr="002670D3">
        <w:rPr>
          <w:rFonts w:cstheme="minorHAnsi"/>
        </w:rPr>
        <w:t>Innovative tools and strategies for linking mobility information services in a decarbonised Alpine Space</w:t>
      </w:r>
    </w:p>
    <w:p w14:paraId="0AD0D9B5" w14:textId="77777777" w:rsidR="00AB36E3" w:rsidRPr="002670D3" w:rsidRDefault="009F13B9" w:rsidP="00AB36E3">
      <w:pPr>
        <w:ind w:left="1410" w:hanging="1410"/>
        <w:rPr>
          <w:rFonts w:cstheme="minorHAnsi"/>
        </w:rPr>
      </w:pPr>
      <w:r w:rsidRPr="002670D3">
        <w:rPr>
          <w:rFonts w:cstheme="minorHAnsi"/>
          <w:b/>
        </w:rPr>
        <w:t>Project number</w:t>
      </w:r>
      <w:r w:rsidR="00AB36E3" w:rsidRPr="002670D3">
        <w:rPr>
          <w:rFonts w:cstheme="minorHAnsi"/>
          <w:b/>
        </w:rPr>
        <w:t>:</w:t>
      </w:r>
      <w:r w:rsidR="00AB36E3" w:rsidRPr="002670D3">
        <w:rPr>
          <w:rFonts w:cstheme="minorHAnsi"/>
        </w:rPr>
        <w:t xml:space="preserve"> </w:t>
      </w:r>
      <w:r w:rsidR="00AB36E3" w:rsidRPr="002670D3">
        <w:rPr>
          <w:rFonts w:cstheme="minorHAnsi"/>
        </w:rPr>
        <w:tab/>
      </w:r>
      <w:r w:rsidRPr="002670D3">
        <w:rPr>
          <w:rFonts w:cstheme="minorHAnsi"/>
        </w:rPr>
        <w:t>740</w:t>
      </w:r>
      <w:r w:rsidR="00AB36E3" w:rsidRPr="002670D3">
        <w:rPr>
          <w:rFonts w:cstheme="minorHAnsi"/>
        </w:rPr>
        <w:tab/>
      </w:r>
      <w:r w:rsidR="00AB36E3" w:rsidRPr="002670D3">
        <w:rPr>
          <w:rFonts w:cstheme="minorHAnsi"/>
        </w:rPr>
        <w:tab/>
      </w:r>
    </w:p>
    <w:p w14:paraId="093C9EDE" w14:textId="77777777" w:rsidR="00AB36E3" w:rsidRPr="002670D3" w:rsidRDefault="00AB36E3" w:rsidP="00AB36E3">
      <w:pPr>
        <w:ind w:left="1410" w:hanging="1410"/>
        <w:rPr>
          <w:rFonts w:cstheme="minorHAnsi"/>
        </w:rPr>
      </w:pPr>
      <w:r w:rsidRPr="002670D3">
        <w:rPr>
          <w:rFonts w:cstheme="minorHAnsi"/>
          <w:b/>
        </w:rPr>
        <w:t>Start Date:</w:t>
      </w:r>
      <w:r w:rsidRPr="002670D3">
        <w:rPr>
          <w:rFonts w:cstheme="minorHAnsi"/>
        </w:rPr>
        <w:tab/>
      </w:r>
      <w:r w:rsidRPr="002670D3">
        <w:rPr>
          <w:rFonts w:cstheme="minorHAnsi"/>
        </w:rPr>
        <w:tab/>
      </w:r>
      <w:r w:rsidRPr="002670D3">
        <w:rPr>
          <w:rFonts w:cstheme="minorHAnsi"/>
        </w:rPr>
        <w:tab/>
        <w:t>01-10-2019</w:t>
      </w:r>
    </w:p>
    <w:p w14:paraId="75A76EED" w14:textId="77777777" w:rsidR="00AB36E3" w:rsidRPr="002670D3" w:rsidRDefault="00AB36E3" w:rsidP="00AB36E3">
      <w:pPr>
        <w:ind w:left="1410" w:hanging="1410"/>
        <w:rPr>
          <w:rFonts w:cstheme="minorHAnsi"/>
        </w:rPr>
      </w:pPr>
      <w:r w:rsidRPr="002670D3">
        <w:rPr>
          <w:rFonts w:cstheme="minorHAnsi"/>
          <w:b/>
        </w:rPr>
        <w:t>End Date:</w:t>
      </w:r>
      <w:r w:rsidRPr="002670D3">
        <w:rPr>
          <w:rFonts w:cstheme="minorHAnsi"/>
        </w:rPr>
        <w:tab/>
      </w:r>
      <w:r w:rsidRPr="002670D3">
        <w:rPr>
          <w:rFonts w:cstheme="minorHAnsi"/>
        </w:rPr>
        <w:tab/>
      </w:r>
      <w:r w:rsidRPr="002670D3">
        <w:rPr>
          <w:rFonts w:cstheme="minorHAnsi"/>
        </w:rPr>
        <w:tab/>
      </w:r>
      <w:r w:rsidR="00507F6A" w:rsidRPr="002670D3">
        <w:rPr>
          <w:rFonts w:cstheme="minorHAnsi"/>
        </w:rPr>
        <w:t>31-06-2022</w:t>
      </w:r>
    </w:p>
    <w:p w14:paraId="33575E4C" w14:textId="77777777" w:rsidR="00AB36E3" w:rsidRPr="002670D3" w:rsidRDefault="00AB36E3" w:rsidP="00AB36E3">
      <w:pPr>
        <w:ind w:left="1410" w:hanging="1410"/>
        <w:rPr>
          <w:rFonts w:cstheme="minorHAnsi"/>
        </w:rPr>
      </w:pPr>
      <w:r w:rsidRPr="002670D3">
        <w:rPr>
          <w:rFonts w:cstheme="minorHAnsi"/>
          <w:b/>
        </w:rPr>
        <w:t>Call number:</w:t>
      </w:r>
      <w:r w:rsidRPr="002670D3">
        <w:rPr>
          <w:rFonts w:cstheme="minorHAnsi"/>
        </w:rPr>
        <w:tab/>
      </w:r>
      <w:r w:rsidRPr="002670D3">
        <w:rPr>
          <w:rFonts w:cstheme="minorHAnsi"/>
        </w:rPr>
        <w:tab/>
      </w:r>
      <w:r w:rsidRPr="002670D3">
        <w:rPr>
          <w:rFonts w:cstheme="minorHAnsi"/>
        </w:rPr>
        <w:tab/>
      </w:r>
      <w:r w:rsidR="009F13B9" w:rsidRPr="002670D3">
        <w:rPr>
          <w:rFonts w:cstheme="minorHAnsi"/>
        </w:rPr>
        <w:t>4</w:t>
      </w:r>
      <w:r w:rsidR="009F13B9" w:rsidRPr="002670D3">
        <w:rPr>
          <w:rFonts w:cstheme="minorHAnsi"/>
          <w:vertAlign w:val="superscript"/>
        </w:rPr>
        <w:t>th</w:t>
      </w:r>
      <w:r w:rsidR="009F13B9" w:rsidRPr="002670D3">
        <w:rPr>
          <w:rFonts w:cstheme="minorHAnsi"/>
        </w:rPr>
        <w:t xml:space="preserve"> call </w:t>
      </w:r>
    </w:p>
    <w:p w14:paraId="39C9561D" w14:textId="77777777" w:rsidR="00AB36E3" w:rsidRPr="002670D3" w:rsidRDefault="00AB36E3" w:rsidP="00AB36E3">
      <w:pPr>
        <w:ind w:left="1410" w:hanging="1410"/>
        <w:rPr>
          <w:rFonts w:cstheme="minorHAnsi"/>
        </w:rPr>
      </w:pPr>
      <w:r w:rsidRPr="002670D3">
        <w:rPr>
          <w:rFonts w:cstheme="minorHAnsi"/>
          <w:b/>
        </w:rPr>
        <w:t>Priority:</w:t>
      </w:r>
      <w:r w:rsidRPr="002670D3">
        <w:rPr>
          <w:rFonts w:cstheme="minorHAnsi"/>
        </w:rPr>
        <w:tab/>
      </w:r>
      <w:r w:rsidR="009F13B9" w:rsidRPr="002670D3">
        <w:rPr>
          <w:rFonts w:cstheme="minorHAnsi"/>
        </w:rPr>
        <w:tab/>
      </w:r>
      <w:r w:rsidRPr="002670D3">
        <w:rPr>
          <w:rFonts w:cstheme="minorHAnsi"/>
        </w:rPr>
        <w:tab/>
      </w:r>
      <w:r w:rsidR="009F13B9" w:rsidRPr="002670D3">
        <w:rPr>
          <w:rFonts w:cstheme="minorHAnsi"/>
        </w:rPr>
        <w:t>Priority 2 - Low Carbon Alpine Space</w:t>
      </w:r>
      <w:r w:rsidRPr="002670D3">
        <w:rPr>
          <w:rFonts w:cstheme="minorHAnsi"/>
        </w:rPr>
        <w:tab/>
      </w:r>
    </w:p>
    <w:p w14:paraId="7BF95B77" w14:textId="77777777" w:rsidR="00AB36E3" w:rsidRPr="002670D3" w:rsidRDefault="00AB36E3" w:rsidP="009F13B9">
      <w:pPr>
        <w:ind w:left="1410" w:hanging="1410"/>
        <w:rPr>
          <w:rFonts w:cstheme="minorHAnsi"/>
        </w:rPr>
      </w:pPr>
      <w:r w:rsidRPr="002670D3">
        <w:rPr>
          <w:rFonts w:cstheme="minorHAnsi"/>
          <w:b/>
        </w:rPr>
        <w:t>Specific objective:</w:t>
      </w:r>
      <w:r w:rsidRPr="002670D3">
        <w:rPr>
          <w:rFonts w:cstheme="minorHAnsi"/>
        </w:rPr>
        <w:t xml:space="preserve"> </w:t>
      </w:r>
      <w:r w:rsidRPr="002670D3">
        <w:rPr>
          <w:rFonts w:cstheme="minorHAnsi"/>
        </w:rPr>
        <w:tab/>
      </w:r>
      <w:r w:rsidR="009F13B9" w:rsidRPr="002670D3">
        <w:rPr>
          <w:rFonts w:cstheme="minorHAnsi"/>
        </w:rPr>
        <w:t>SO2.2 - Increase options for low carbon mobility and transport</w:t>
      </w:r>
    </w:p>
    <w:p w14:paraId="2836E8A1" w14:textId="77777777" w:rsidR="00AB36E3" w:rsidRPr="002670D3" w:rsidRDefault="00AB36E3" w:rsidP="00AB36E3">
      <w:pPr>
        <w:ind w:left="1410" w:hanging="1410"/>
        <w:rPr>
          <w:rFonts w:cstheme="minorHAnsi"/>
        </w:rPr>
      </w:pPr>
    </w:p>
    <w:p w14:paraId="5D8740D4" w14:textId="77777777" w:rsidR="00AB36E3" w:rsidRPr="002670D3" w:rsidRDefault="00AB36E3">
      <w:pPr>
        <w:spacing w:before="0" w:after="160" w:line="259" w:lineRule="auto"/>
        <w:jc w:val="left"/>
        <w:rPr>
          <w:rFonts w:cstheme="minorHAnsi"/>
        </w:rPr>
      </w:pPr>
      <w:r w:rsidRPr="002670D3">
        <w:rPr>
          <w:rFonts w:cstheme="minorHAnsi"/>
        </w:rPr>
        <w:br w:type="page"/>
      </w:r>
    </w:p>
    <w:p w14:paraId="28CEE4C7" w14:textId="77777777" w:rsidR="00AB36E3" w:rsidRPr="002670D3" w:rsidRDefault="00AB36E3" w:rsidP="00A67CE5">
      <w:pPr>
        <w:pStyle w:val="Untertitel"/>
      </w:pPr>
      <w:bookmarkStart w:id="62" w:name="_Toc23928760"/>
      <w:r w:rsidRPr="002670D3">
        <w:lastRenderedPageBreak/>
        <w:t>Abbreviations</w:t>
      </w:r>
      <w:bookmarkEnd w:id="62"/>
    </w:p>
    <w:tbl>
      <w:tblPr>
        <w:tblStyle w:val="Gitternetztabelle2"/>
        <w:tblW w:w="0" w:type="auto"/>
        <w:tblLook w:val="04A0" w:firstRow="1" w:lastRow="0" w:firstColumn="1" w:lastColumn="0" w:noHBand="0" w:noVBand="1"/>
      </w:tblPr>
      <w:tblGrid>
        <w:gridCol w:w="1925"/>
        <w:gridCol w:w="6568"/>
      </w:tblGrid>
      <w:tr w:rsidR="00683B42" w:rsidRPr="002670D3" w14:paraId="37606DE6" w14:textId="77777777" w:rsidTr="63B7B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42B5F04" w14:textId="77777777" w:rsidR="00683B42" w:rsidRPr="002670D3" w:rsidRDefault="00683B42" w:rsidP="006320DF">
            <w:pPr>
              <w:spacing w:before="0" w:after="0"/>
              <w:jc w:val="center"/>
            </w:pPr>
            <w:r w:rsidRPr="002670D3">
              <w:t>Abbreviation</w:t>
            </w:r>
          </w:p>
        </w:tc>
        <w:tc>
          <w:tcPr>
            <w:tcW w:w="6568" w:type="dxa"/>
          </w:tcPr>
          <w:p w14:paraId="2EE8E330" w14:textId="77777777" w:rsidR="00683B42" w:rsidRPr="002670D3" w:rsidRDefault="00683B42" w:rsidP="006320DF">
            <w:pPr>
              <w:spacing w:before="0" w:after="0"/>
              <w:jc w:val="center"/>
              <w:cnfStyle w:val="100000000000" w:firstRow="1" w:lastRow="0" w:firstColumn="0" w:lastColumn="0" w:oddVBand="0" w:evenVBand="0" w:oddHBand="0" w:evenHBand="0" w:firstRowFirstColumn="0" w:firstRowLastColumn="0" w:lastRowFirstColumn="0" w:lastRowLastColumn="0"/>
            </w:pPr>
            <w:r w:rsidRPr="002670D3">
              <w:t>Definition</w:t>
            </w:r>
          </w:p>
        </w:tc>
      </w:tr>
      <w:tr w:rsidR="00683B42" w:rsidRPr="002670D3" w14:paraId="044707D7"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964D2A5" w14:textId="77777777" w:rsidR="00683B42" w:rsidRPr="002670D3" w:rsidRDefault="00503EC7" w:rsidP="006320DF">
            <w:pPr>
              <w:spacing w:before="0" w:after="0"/>
              <w:jc w:val="center"/>
            </w:pPr>
            <w:r w:rsidRPr="002670D3">
              <w:t xml:space="preserve">ATE </w:t>
            </w:r>
          </w:p>
        </w:tc>
        <w:tc>
          <w:tcPr>
            <w:tcW w:w="6568" w:type="dxa"/>
          </w:tcPr>
          <w:p w14:paraId="7BF1BF5B" w14:textId="01ADCF99" w:rsidR="00683B42" w:rsidRPr="002670D3" w:rsidRDefault="3FC56097">
            <w:pPr>
              <w:spacing w:before="0" w:after="0"/>
              <w:cnfStyle w:val="000000100000" w:firstRow="0" w:lastRow="0" w:firstColumn="0" w:lastColumn="0" w:oddVBand="0" w:evenVBand="0" w:oddHBand="1" w:evenHBand="0" w:firstRowFirstColumn="0" w:firstRowLastColumn="0" w:lastRowFirstColumn="0" w:lastRowLastColumn="0"/>
              <w:rPr>
                <w:rFonts w:ascii="Calibri" w:hAnsi="Calibri"/>
              </w:rPr>
            </w:pPr>
            <w:r>
              <w:t>AustriaTech</w:t>
            </w:r>
          </w:p>
        </w:tc>
      </w:tr>
      <w:tr w:rsidR="00503EC7" w:rsidRPr="002670D3" w14:paraId="095BD81C" w14:textId="77777777" w:rsidTr="63B7B448">
        <w:tc>
          <w:tcPr>
            <w:cnfStyle w:val="001000000000" w:firstRow="0" w:lastRow="0" w:firstColumn="1" w:lastColumn="0" w:oddVBand="0" w:evenVBand="0" w:oddHBand="0" w:evenHBand="0" w:firstRowFirstColumn="0" w:firstRowLastColumn="0" w:lastRowFirstColumn="0" w:lastRowLastColumn="0"/>
            <w:tcW w:w="1925" w:type="dxa"/>
          </w:tcPr>
          <w:p w14:paraId="6EE70B25" w14:textId="77777777" w:rsidR="00503EC7" w:rsidRPr="002670D3" w:rsidRDefault="00503EC7" w:rsidP="006320DF">
            <w:pPr>
              <w:spacing w:before="0" w:after="0"/>
              <w:jc w:val="center"/>
            </w:pPr>
            <w:r w:rsidRPr="002670D3">
              <w:t>ARIA</w:t>
            </w:r>
          </w:p>
        </w:tc>
        <w:tc>
          <w:tcPr>
            <w:tcW w:w="6568" w:type="dxa"/>
          </w:tcPr>
          <w:p w14:paraId="30A37212" w14:textId="77777777" w:rsidR="00503EC7" w:rsidRPr="002670D3" w:rsidRDefault="00D40330" w:rsidP="006320DF">
            <w:pPr>
              <w:spacing w:before="0" w:after="0"/>
              <w:cnfStyle w:val="000000000000" w:firstRow="0" w:lastRow="0" w:firstColumn="0" w:lastColumn="0" w:oddVBand="0" w:evenVBand="0" w:oddHBand="0" w:evenHBand="0" w:firstRowFirstColumn="0" w:firstRowLastColumn="0" w:lastRowFirstColumn="0" w:lastRowLastColumn="0"/>
            </w:pPr>
            <w:r w:rsidRPr="002670D3">
              <w:t>Regional Agency for Innovation and Purchasing Ltd</w:t>
            </w:r>
          </w:p>
        </w:tc>
      </w:tr>
      <w:tr w:rsidR="00503EC7" w:rsidRPr="002670D3" w14:paraId="46F94194"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37E6D29" w14:textId="77777777" w:rsidR="00503EC7" w:rsidRPr="002670D3" w:rsidRDefault="00503EC7" w:rsidP="006320DF">
            <w:pPr>
              <w:spacing w:before="0" w:after="0"/>
              <w:jc w:val="center"/>
            </w:pPr>
            <w:r w:rsidRPr="002670D3">
              <w:t>BLIC</w:t>
            </w:r>
          </w:p>
        </w:tc>
        <w:tc>
          <w:tcPr>
            <w:tcW w:w="6568" w:type="dxa"/>
          </w:tcPr>
          <w:p w14:paraId="442E8035" w14:textId="77777777" w:rsidR="00503EC7" w:rsidRPr="002670D3" w:rsidRDefault="00D40330" w:rsidP="006320DF">
            <w:pPr>
              <w:spacing w:before="0" w:after="0"/>
              <w:cnfStyle w:val="000000100000" w:firstRow="0" w:lastRow="0" w:firstColumn="0" w:lastColumn="0" w:oddVBand="0" w:evenVBand="0" w:oddHBand="1" w:evenHBand="0" w:firstRowFirstColumn="0" w:firstRowLastColumn="0" w:lastRowFirstColumn="0" w:lastRowLastColumn="0"/>
            </w:pPr>
            <w:r w:rsidRPr="002670D3">
              <w:t>Consulting company for control, information and computer technology GmbH</w:t>
            </w:r>
          </w:p>
        </w:tc>
      </w:tr>
      <w:tr w:rsidR="00503EC7" w:rsidRPr="002670D3" w14:paraId="41C8F524" w14:textId="77777777" w:rsidTr="63B7B448">
        <w:tc>
          <w:tcPr>
            <w:cnfStyle w:val="001000000000" w:firstRow="0" w:lastRow="0" w:firstColumn="1" w:lastColumn="0" w:oddVBand="0" w:evenVBand="0" w:oddHBand="0" w:evenHBand="0" w:firstRowFirstColumn="0" w:firstRowLastColumn="0" w:lastRowFirstColumn="0" w:lastRowLastColumn="0"/>
            <w:tcW w:w="1925" w:type="dxa"/>
          </w:tcPr>
          <w:p w14:paraId="5CE0E91B" w14:textId="77777777" w:rsidR="00503EC7" w:rsidRPr="002670D3" w:rsidRDefault="00503EC7" w:rsidP="006320DF">
            <w:pPr>
              <w:spacing w:before="0" w:after="0"/>
              <w:jc w:val="center"/>
            </w:pPr>
            <w:r w:rsidRPr="002670D3">
              <w:t>CMTo</w:t>
            </w:r>
          </w:p>
        </w:tc>
        <w:tc>
          <w:tcPr>
            <w:tcW w:w="6568" w:type="dxa"/>
          </w:tcPr>
          <w:p w14:paraId="3B5B89F9" w14:textId="77777777" w:rsidR="00503EC7" w:rsidRPr="002670D3" w:rsidRDefault="00D40330" w:rsidP="006320DF">
            <w:pPr>
              <w:spacing w:before="0" w:after="0"/>
              <w:cnfStyle w:val="000000000000" w:firstRow="0" w:lastRow="0" w:firstColumn="0" w:lastColumn="0" w:oddVBand="0" w:evenVBand="0" w:oddHBand="0" w:evenHBand="0" w:firstRowFirstColumn="0" w:firstRowLastColumn="0" w:lastRowFirstColumn="0" w:lastRowLastColumn="0"/>
            </w:pPr>
            <w:r w:rsidRPr="002670D3">
              <w:t>Metropolitan City of Turin</w:t>
            </w:r>
          </w:p>
        </w:tc>
      </w:tr>
      <w:tr w:rsidR="00683B42" w:rsidRPr="002670D3" w14:paraId="1A3B8680"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28DEAD" w14:textId="77777777" w:rsidR="00683B42" w:rsidRPr="002670D3" w:rsidRDefault="00503EC7" w:rsidP="006320DF">
            <w:pPr>
              <w:spacing w:before="0" w:after="0"/>
              <w:jc w:val="center"/>
            </w:pPr>
            <w:r w:rsidRPr="002670D3">
              <w:t>FoT</w:t>
            </w:r>
          </w:p>
        </w:tc>
        <w:tc>
          <w:tcPr>
            <w:tcW w:w="6568" w:type="dxa"/>
          </w:tcPr>
          <w:p w14:paraId="54F370CF" w14:textId="77777777" w:rsidR="00683B42" w:rsidRPr="002670D3" w:rsidRDefault="00D40330" w:rsidP="006320DF">
            <w:pPr>
              <w:spacing w:before="0" w:after="0"/>
              <w:cnfStyle w:val="000000100000" w:firstRow="0" w:lastRow="0" w:firstColumn="0" w:lastColumn="0" w:oddVBand="0" w:evenVBand="0" w:oddHBand="1" w:evenHBand="0" w:firstRowFirstColumn="0" w:firstRowLastColumn="0" w:lastRowFirstColumn="0" w:lastRowLastColumn="0"/>
            </w:pPr>
            <w:r w:rsidRPr="002670D3">
              <w:t>Federal Office of Transport</w:t>
            </w:r>
          </w:p>
        </w:tc>
      </w:tr>
      <w:tr w:rsidR="00503EC7" w:rsidRPr="002670D3" w14:paraId="1C1CDED2" w14:textId="77777777" w:rsidTr="63B7B448">
        <w:tc>
          <w:tcPr>
            <w:cnfStyle w:val="001000000000" w:firstRow="0" w:lastRow="0" w:firstColumn="1" w:lastColumn="0" w:oddVBand="0" w:evenVBand="0" w:oddHBand="0" w:evenHBand="0" w:firstRowFirstColumn="0" w:firstRowLastColumn="0" w:lastRowFirstColumn="0" w:lastRowLastColumn="0"/>
            <w:tcW w:w="1925" w:type="dxa"/>
          </w:tcPr>
          <w:p w14:paraId="642413AA" w14:textId="77777777" w:rsidR="00503EC7" w:rsidRPr="002670D3" w:rsidRDefault="00503EC7" w:rsidP="006320DF">
            <w:pPr>
              <w:spacing w:before="0" w:after="0"/>
              <w:jc w:val="center"/>
            </w:pPr>
            <w:r w:rsidRPr="002670D3">
              <w:t>LINKS</w:t>
            </w:r>
          </w:p>
        </w:tc>
        <w:tc>
          <w:tcPr>
            <w:tcW w:w="6568" w:type="dxa"/>
          </w:tcPr>
          <w:p w14:paraId="571357D1" w14:textId="77777777" w:rsidR="00503EC7" w:rsidRPr="002670D3" w:rsidRDefault="00D40330" w:rsidP="006320DF">
            <w:pPr>
              <w:spacing w:before="0" w:after="0"/>
              <w:cnfStyle w:val="000000000000" w:firstRow="0" w:lastRow="0" w:firstColumn="0" w:lastColumn="0" w:oddVBand="0" w:evenVBand="0" w:oddHBand="0" w:evenHBand="0" w:firstRowFirstColumn="0" w:firstRowLastColumn="0" w:lastRowFirstColumn="0" w:lastRowLastColumn="0"/>
            </w:pPr>
            <w:r w:rsidRPr="002670D3">
              <w:t>LINKS Foundation - Leading Innovation &amp; Knowledge for Society</w:t>
            </w:r>
          </w:p>
        </w:tc>
      </w:tr>
      <w:tr w:rsidR="00503EC7" w:rsidRPr="002670D3" w14:paraId="14FAA2F8"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1F97E2A" w14:textId="77777777" w:rsidR="00503EC7" w:rsidRPr="002670D3" w:rsidRDefault="00503EC7" w:rsidP="006320DF">
            <w:pPr>
              <w:spacing w:before="0" w:after="0"/>
              <w:jc w:val="center"/>
            </w:pPr>
            <w:r w:rsidRPr="002670D3">
              <w:t>NeTEx</w:t>
            </w:r>
          </w:p>
        </w:tc>
        <w:tc>
          <w:tcPr>
            <w:tcW w:w="6568" w:type="dxa"/>
          </w:tcPr>
          <w:p w14:paraId="2B69CD6D" w14:textId="0401DC14" w:rsidR="00503EC7" w:rsidRPr="002670D3" w:rsidRDefault="00503EC7" w:rsidP="006320DF">
            <w:pPr>
              <w:spacing w:before="0" w:after="0"/>
              <w:cnfStyle w:val="000000100000" w:firstRow="0" w:lastRow="0" w:firstColumn="0" w:lastColumn="0" w:oddVBand="0" w:evenVBand="0" w:oddHBand="1" w:evenHBand="0" w:firstRowFirstColumn="0" w:firstRowLastColumn="0" w:lastRowFirstColumn="0" w:lastRowLastColumn="0"/>
            </w:pPr>
            <w:r>
              <w:t>Network Timetable Exchange (CEN/TS 16614 ff)</w:t>
            </w:r>
          </w:p>
        </w:tc>
      </w:tr>
      <w:tr w:rsidR="00503EC7" w:rsidRPr="002670D3" w14:paraId="363726FD" w14:textId="77777777" w:rsidTr="63B7B448">
        <w:tc>
          <w:tcPr>
            <w:cnfStyle w:val="001000000000" w:firstRow="0" w:lastRow="0" w:firstColumn="1" w:lastColumn="0" w:oddVBand="0" w:evenVBand="0" w:oddHBand="0" w:evenHBand="0" w:firstRowFirstColumn="0" w:firstRowLastColumn="0" w:lastRowFirstColumn="0" w:lastRowLastColumn="0"/>
            <w:tcW w:w="1925" w:type="dxa"/>
          </w:tcPr>
          <w:p w14:paraId="6E4ACBCC" w14:textId="77777777" w:rsidR="00503EC7" w:rsidRPr="002670D3" w:rsidRDefault="00503EC7" w:rsidP="006320DF">
            <w:pPr>
              <w:spacing w:before="0" w:after="0"/>
              <w:jc w:val="center"/>
            </w:pPr>
            <w:r w:rsidRPr="002670D3">
              <w:t>OJP</w:t>
            </w:r>
          </w:p>
        </w:tc>
        <w:tc>
          <w:tcPr>
            <w:tcW w:w="6568" w:type="dxa"/>
          </w:tcPr>
          <w:p w14:paraId="46794ACB" w14:textId="77777777" w:rsidR="00503EC7" w:rsidRPr="002670D3" w:rsidRDefault="00503EC7" w:rsidP="006320DF">
            <w:pPr>
              <w:spacing w:before="0" w:after="0"/>
              <w:cnfStyle w:val="000000000000" w:firstRow="0" w:lastRow="0" w:firstColumn="0" w:lastColumn="0" w:oddVBand="0" w:evenVBand="0" w:oddHBand="0" w:evenHBand="0" w:firstRowFirstColumn="0" w:firstRowLastColumn="0" w:lastRowFirstColumn="0" w:lastRowLastColumn="0"/>
            </w:pPr>
            <w:r w:rsidRPr="002670D3">
              <w:t>Open API for distributed Journey Planning (EN/TS 17118:2017) that allows to engineer one universal interface to link services</w:t>
            </w:r>
          </w:p>
        </w:tc>
      </w:tr>
      <w:tr w:rsidR="00503EC7" w:rsidRPr="002670D3" w14:paraId="0A6DAFFC"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CDF7832" w14:textId="77777777" w:rsidR="00503EC7" w:rsidRPr="002670D3" w:rsidRDefault="00503EC7" w:rsidP="006320DF">
            <w:pPr>
              <w:spacing w:before="0" w:after="0"/>
              <w:jc w:val="center"/>
            </w:pPr>
            <w:r w:rsidRPr="002670D3">
              <w:t>RRA-LUR</w:t>
            </w:r>
          </w:p>
        </w:tc>
        <w:tc>
          <w:tcPr>
            <w:tcW w:w="6568" w:type="dxa"/>
          </w:tcPr>
          <w:p w14:paraId="24131086" w14:textId="77777777" w:rsidR="00503EC7" w:rsidRPr="002670D3" w:rsidRDefault="00D40330" w:rsidP="006320DF">
            <w:pPr>
              <w:spacing w:before="0" w:after="0"/>
              <w:cnfStyle w:val="000000100000" w:firstRow="0" w:lastRow="0" w:firstColumn="0" w:lastColumn="0" w:oddVBand="0" w:evenVBand="0" w:oddHBand="1" w:evenHBand="0" w:firstRowFirstColumn="0" w:firstRowLastColumn="0" w:lastRowFirstColumn="0" w:lastRowLastColumn="0"/>
            </w:pPr>
            <w:r w:rsidRPr="002670D3">
              <w:t>Regional Development Agency of the Ljubljana Urban Region</w:t>
            </w:r>
          </w:p>
        </w:tc>
      </w:tr>
      <w:tr w:rsidR="00503EC7" w:rsidRPr="002670D3" w14:paraId="0AF414DD" w14:textId="77777777" w:rsidTr="63B7B448">
        <w:tc>
          <w:tcPr>
            <w:cnfStyle w:val="001000000000" w:firstRow="0" w:lastRow="0" w:firstColumn="1" w:lastColumn="0" w:oddVBand="0" w:evenVBand="0" w:oddHBand="0" w:evenHBand="0" w:firstRowFirstColumn="0" w:firstRowLastColumn="0" w:lastRowFirstColumn="0" w:lastRowLastColumn="0"/>
            <w:tcW w:w="1925" w:type="dxa"/>
          </w:tcPr>
          <w:p w14:paraId="2D051F14" w14:textId="77777777" w:rsidR="00503EC7" w:rsidRPr="002670D3" w:rsidRDefault="00503EC7" w:rsidP="006320DF">
            <w:pPr>
              <w:spacing w:before="0" w:after="0"/>
              <w:jc w:val="center"/>
            </w:pPr>
            <w:r w:rsidRPr="002670D3">
              <w:t>SBB</w:t>
            </w:r>
          </w:p>
        </w:tc>
        <w:tc>
          <w:tcPr>
            <w:tcW w:w="6568" w:type="dxa"/>
          </w:tcPr>
          <w:p w14:paraId="38861583" w14:textId="5664A749" w:rsidR="00503EC7" w:rsidRPr="002670D3" w:rsidRDefault="3A3C5B87" w:rsidP="006320DF">
            <w:pPr>
              <w:spacing w:before="0" w:after="0"/>
              <w:cnfStyle w:val="000000000000" w:firstRow="0" w:lastRow="0" w:firstColumn="0" w:lastColumn="0" w:oddVBand="0" w:evenVBand="0" w:oddHBand="0" w:evenHBand="0" w:firstRowFirstColumn="0" w:firstRowLastColumn="0" w:lastRowFirstColumn="0" w:lastRowLastColumn="0"/>
            </w:pPr>
            <w:r>
              <w:t>Swiss Federal Railways</w:t>
            </w:r>
          </w:p>
        </w:tc>
      </w:tr>
      <w:tr w:rsidR="00503EC7" w:rsidRPr="002670D3" w14:paraId="0CB61546"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0D126B2" w14:textId="77777777" w:rsidR="00503EC7" w:rsidRPr="002670D3" w:rsidRDefault="00503EC7" w:rsidP="006320DF">
            <w:pPr>
              <w:spacing w:before="0" w:after="0"/>
              <w:jc w:val="center"/>
            </w:pPr>
            <w:r w:rsidRPr="002670D3">
              <w:t>SIRI</w:t>
            </w:r>
          </w:p>
        </w:tc>
        <w:tc>
          <w:tcPr>
            <w:tcW w:w="6568" w:type="dxa"/>
          </w:tcPr>
          <w:p w14:paraId="02C64E4A" w14:textId="77777777" w:rsidR="00503EC7" w:rsidRPr="002670D3" w:rsidRDefault="00503EC7" w:rsidP="006320DF">
            <w:pPr>
              <w:spacing w:before="0" w:after="0"/>
              <w:cnfStyle w:val="000000100000" w:firstRow="0" w:lastRow="0" w:firstColumn="0" w:lastColumn="0" w:oddVBand="0" w:evenVBand="0" w:oddHBand="1" w:evenHBand="0" w:firstRowFirstColumn="0" w:firstRowLastColumn="0" w:lastRowFirstColumn="0" w:lastRowLastColumn="0"/>
            </w:pPr>
            <w:r w:rsidRPr="002670D3">
              <w:t>Service Interface for Real time Information (CEN/TS 15531)</w:t>
            </w:r>
          </w:p>
        </w:tc>
      </w:tr>
      <w:tr w:rsidR="00503EC7" w:rsidRPr="002670D3" w14:paraId="762B7BAB" w14:textId="77777777" w:rsidTr="63B7B448">
        <w:tc>
          <w:tcPr>
            <w:cnfStyle w:val="001000000000" w:firstRow="0" w:lastRow="0" w:firstColumn="1" w:lastColumn="0" w:oddVBand="0" w:evenVBand="0" w:oddHBand="0" w:evenHBand="0" w:firstRowFirstColumn="0" w:firstRowLastColumn="0" w:lastRowFirstColumn="0" w:lastRowLastColumn="0"/>
            <w:tcW w:w="1925" w:type="dxa"/>
          </w:tcPr>
          <w:p w14:paraId="405ACE3D" w14:textId="77777777" w:rsidR="00503EC7" w:rsidRPr="002670D3" w:rsidRDefault="00503EC7" w:rsidP="006320DF">
            <w:pPr>
              <w:spacing w:before="0" w:after="0"/>
              <w:jc w:val="center"/>
            </w:pPr>
            <w:r w:rsidRPr="002670D3">
              <w:t>STA</w:t>
            </w:r>
          </w:p>
        </w:tc>
        <w:tc>
          <w:tcPr>
            <w:tcW w:w="6568" w:type="dxa"/>
          </w:tcPr>
          <w:p w14:paraId="76A6C048" w14:textId="77777777" w:rsidR="00503EC7" w:rsidRPr="002670D3" w:rsidRDefault="00D40330" w:rsidP="006320DF">
            <w:pPr>
              <w:spacing w:before="0" w:after="0"/>
              <w:cnfStyle w:val="000000000000" w:firstRow="0" w:lastRow="0" w:firstColumn="0" w:lastColumn="0" w:oddVBand="0" w:evenVBand="0" w:oddHBand="0" w:evenHBand="0" w:firstRowFirstColumn="0" w:firstRowLastColumn="0" w:lastRowFirstColumn="0" w:lastRowLastColumn="0"/>
            </w:pPr>
            <w:r w:rsidRPr="002670D3">
              <w:t>South Tyrolean Transport Structures</w:t>
            </w:r>
          </w:p>
        </w:tc>
      </w:tr>
      <w:tr w:rsidR="00503EC7" w:rsidRPr="002670D3" w14:paraId="5EC0572D"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67BFD73" w14:textId="77777777" w:rsidR="00503EC7" w:rsidRPr="002670D3" w:rsidRDefault="00503EC7" w:rsidP="006320DF">
            <w:pPr>
              <w:spacing w:before="0" w:after="0"/>
              <w:jc w:val="center"/>
            </w:pPr>
            <w:r w:rsidRPr="002670D3">
              <w:t>VAO</w:t>
            </w:r>
          </w:p>
        </w:tc>
        <w:tc>
          <w:tcPr>
            <w:tcW w:w="6568" w:type="dxa"/>
          </w:tcPr>
          <w:p w14:paraId="2DB6F421" w14:textId="77777777" w:rsidR="00503EC7" w:rsidRPr="002670D3" w:rsidRDefault="00D40330" w:rsidP="006320DF">
            <w:pPr>
              <w:spacing w:before="0" w:after="0"/>
              <w:cnfStyle w:val="000000100000" w:firstRow="0" w:lastRow="0" w:firstColumn="0" w:lastColumn="0" w:oddVBand="0" w:evenVBand="0" w:oddHBand="1" w:evenHBand="0" w:firstRowFirstColumn="0" w:firstRowLastColumn="0" w:lastRowFirstColumn="0" w:lastRowLastColumn="0"/>
            </w:pPr>
            <w:r w:rsidRPr="002670D3">
              <w:t>Traffic Information Austria</w:t>
            </w:r>
          </w:p>
        </w:tc>
      </w:tr>
    </w:tbl>
    <w:p w14:paraId="28391E61" w14:textId="77777777" w:rsidR="00AB36E3" w:rsidRPr="002670D3" w:rsidRDefault="00AB36E3" w:rsidP="00AB36E3"/>
    <w:p w14:paraId="324F300D" w14:textId="77777777" w:rsidR="00AB36E3" w:rsidRPr="002670D3" w:rsidRDefault="00AB36E3" w:rsidP="00AB36E3">
      <w:pPr>
        <w:tabs>
          <w:tab w:val="left" w:pos="0"/>
        </w:tabs>
        <w:spacing w:before="0" w:after="160" w:line="259" w:lineRule="auto"/>
        <w:jc w:val="left"/>
      </w:pPr>
      <w:r w:rsidRPr="002670D3">
        <w:br w:type="page"/>
      </w:r>
    </w:p>
    <w:p w14:paraId="22F34122" w14:textId="77777777" w:rsidR="00AB36E3" w:rsidRPr="002670D3" w:rsidRDefault="00AB36E3" w:rsidP="00B012B7">
      <w:pPr>
        <w:rPr>
          <w:rFonts w:asciiTheme="majorHAnsi" w:hAnsiTheme="majorHAnsi"/>
          <w:b/>
          <w:color w:val="2F5496" w:themeColor="accent5" w:themeShade="BF"/>
          <w:sz w:val="36"/>
        </w:rPr>
      </w:pPr>
      <w:bookmarkStart w:id="63" w:name="_Toc23928761"/>
      <w:r w:rsidRPr="002670D3">
        <w:rPr>
          <w:rFonts w:asciiTheme="majorHAnsi" w:hAnsiTheme="majorHAnsi"/>
          <w:b/>
          <w:color w:val="2F5496" w:themeColor="accent5" w:themeShade="BF"/>
          <w:sz w:val="36"/>
        </w:rPr>
        <w:lastRenderedPageBreak/>
        <w:t>Table of Contents</w:t>
      </w:r>
      <w:bookmarkEnd w:id="63"/>
    </w:p>
    <w:p w14:paraId="783AF4A0" w14:textId="7D0B0887" w:rsidR="00EF203D" w:rsidRDefault="00A67CE5">
      <w:pPr>
        <w:pStyle w:val="Verzeichnis1"/>
        <w:rPr>
          <w:ins w:id="64" w:author="Jan Grüner" w:date="2021-04-01T09:36:00Z"/>
          <w:rFonts w:eastAsiaTheme="minorEastAsia" w:cstheme="minorBidi"/>
          <w:noProof/>
          <w:szCs w:val="22"/>
          <w:lang w:val="de-DE" w:eastAsia="de-DE"/>
        </w:rPr>
      </w:pPr>
      <w:r w:rsidRPr="002670D3">
        <w:fldChar w:fldCharType="begin"/>
      </w:r>
      <w:r w:rsidRPr="002670D3">
        <w:instrText xml:space="preserve"> TOC \o "1-3" \h \z \u </w:instrText>
      </w:r>
      <w:r w:rsidRPr="002670D3">
        <w:fldChar w:fldCharType="separate"/>
      </w:r>
      <w:ins w:id="65" w:author="Jan Grüner" w:date="2021-04-01T09:36:00Z">
        <w:r w:rsidR="00EF203D" w:rsidRPr="007622DD">
          <w:rPr>
            <w:rStyle w:val="Hyperlink"/>
            <w:noProof/>
          </w:rPr>
          <w:fldChar w:fldCharType="begin"/>
        </w:r>
        <w:r w:rsidR="00EF203D" w:rsidRPr="007622DD">
          <w:rPr>
            <w:rStyle w:val="Hyperlink"/>
            <w:noProof/>
          </w:rPr>
          <w:instrText xml:space="preserve"> </w:instrText>
        </w:r>
        <w:r w:rsidR="00EF203D">
          <w:rPr>
            <w:noProof/>
          </w:rPr>
          <w:instrText>HYPERLINK \l "_Toc68162214"</w:instrText>
        </w:r>
        <w:r w:rsidR="00EF203D" w:rsidRPr="007622DD">
          <w:rPr>
            <w:rStyle w:val="Hyperlink"/>
            <w:noProof/>
          </w:rPr>
          <w:instrText xml:space="preserve"> </w:instrText>
        </w:r>
        <w:r w:rsidR="00EF203D" w:rsidRPr="007622DD">
          <w:rPr>
            <w:rStyle w:val="Hyperlink"/>
            <w:noProof/>
          </w:rPr>
        </w:r>
        <w:r w:rsidR="00EF203D" w:rsidRPr="007622DD">
          <w:rPr>
            <w:rStyle w:val="Hyperlink"/>
            <w:noProof/>
          </w:rPr>
          <w:fldChar w:fldCharType="separate"/>
        </w:r>
        <w:r w:rsidR="00EF203D" w:rsidRPr="007622DD">
          <w:rPr>
            <w:rStyle w:val="Hyperlink"/>
            <w:noProof/>
          </w:rPr>
          <w:t>1</w:t>
        </w:r>
        <w:r w:rsidR="00EF203D">
          <w:rPr>
            <w:rFonts w:eastAsiaTheme="minorEastAsia" w:cstheme="minorBidi"/>
            <w:noProof/>
            <w:szCs w:val="22"/>
            <w:lang w:val="de-DE" w:eastAsia="de-DE"/>
          </w:rPr>
          <w:tab/>
        </w:r>
        <w:r w:rsidR="00EF203D" w:rsidRPr="007622DD">
          <w:rPr>
            <w:rStyle w:val="Hyperlink"/>
            <w:noProof/>
          </w:rPr>
          <w:t>Introduction</w:t>
        </w:r>
        <w:r w:rsidR="00EF203D">
          <w:rPr>
            <w:noProof/>
            <w:webHidden/>
          </w:rPr>
          <w:tab/>
        </w:r>
        <w:r w:rsidR="00EF203D">
          <w:rPr>
            <w:noProof/>
            <w:webHidden/>
          </w:rPr>
          <w:fldChar w:fldCharType="begin"/>
        </w:r>
        <w:r w:rsidR="00EF203D">
          <w:rPr>
            <w:noProof/>
            <w:webHidden/>
          </w:rPr>
          <w:instrText xml:space="preserve"> PAGEREF _Toc68162214 \h </w:instrText>
        </w:r>
        <w:r w:rsidR="00EF203D">
          <w:rPr>
            <w:noProof/>
            <w:webHidden/>
          </w:rPr>
        </w:r>
      </w:ins>
      <w:r w:rsidR="00EF203D">
        <w:rPr>
          <w:noProof/>
          <w:webHidden/>
        </w:rPr>
        <w:fldChar w:fldCharType="separate"/>
      </w:r>
      <w:ins w:id="66" w:author="Jan Grüner" w:date="2021-04-01T09:37:00Z">
        <w:r w:rsidR="00743E40">
          <w:rPr>
            <w:noProof/>
            <w:webHidden/>
          </w:rPr>
          <w:t>10</w:t>
        </w:r>
      </w:ins>
      <w:ins w:id="67" w:author="Jan Grüner" w:date="2021-04-01T09:36:00Z">
        <w:r w:rsidR="00EF203D">
          <w:rPr>
            <w:noProof/>
            <w:webHidden/>
          </w:rPr>
          <w:fldChar w:fldCharType="end"/>
        </w:r>
        <w:r w:rsidR="00EF203D" w:rsidRPr="007622DD">
          <w:rPr>
            <w:rStyle w:val="Hyperlink"/>
            <w:noProof/>
          </w:rPr>
          <w:fldChar w:fldCharType="end"/>
        </w:r>
      </w:ins>
    </w:p>
    <w:p w14:paraId="08C79FD4" w14:textId="47672C96" w:rsidR="00EF203D" w:rsidRDefault="00EF203D">
      <w:pPr>
        <w:pStyle w:val="Verzeichnis1"/>
        <w:rPr>
          <w:ins w:id="68" w:author="Jan Grüner" w:date="2021-04-01T09:36:00Z"/>
          <w:rFonts w:eastAsiaTheme="minorEastAsia" w:cstheme="minorBidi"/>
          <w:noProof/>
          <w:szCs w:val="22"/>
          <w:lang w:val="de-DE" w:eastAsia="de-DE"/>
        </w:rPr>
      </w:pPr>
      <w:ins w:id="6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"_Toc68162215"</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2</w:t>
        </w:r>
        <w:r>
          <w:rPr>
            <w:rFonts w:eastAsiaTheme="minorEastAsia" w:cstheme="minorBidi"/>
            <w:noProof/>
            <w:szCs w:val="22"/>
            <w:lang w:val="de-DE" w:eastAsia="de-DE"/>
          </w:rPr>
          <w:tab/>
        </w:r>
        <w:r w:rsidRPr="007622DD">
          <w:rPr>
            <w:rStyle w:val="Hyperlink"/>
            <w:noProof/>
          </w:rPr>
          <w:t>Terms</w:t>
        </w:r>
        <w:r>
          <w:rPr>
            <w:noProof/>
            <w:webHidden/>
          </w:rPr>
          <w:tab/>
        </w:r>
        <w:r>
          <w:rPr>
            <w:noProof/>
            <w:webHidden/>
          </w:rPr>
          <w:fldChar w:fldCharType="begin"/>
        </w:r>
        <w:r>
          <w:rPr>
            <w:noProof/>
            <w:webHidden/>
          </w:rPr>
          <w:instrText xml:space="preserve"> PAGEREF _Toc68162215 \h </w:instrText>
        </w:r>
        <w:r>
          <w:rPr>
            <w:noProof/>
            <w:webHidden/>
          </w:rPr>
        </w:r>
      </w:ins>
      <w:r>
        <w:rPr>
          <w:noProof/>
          <w:webHidden/>
        </w:rPr>
        <w:fldChar w:fldCharType="separate"/>
      </w:r>
      <w:ins w:id="70" w:author="Jan Grüner" w:date="2021-04-01T09:37:00Z">
        <w:r w:rsidR="00743E40">
          <w:rPr>
            <w:noProof/>
            <w:webHidden/>
          </w:rPr>
          <w:t>10</w:t>
        </w:r>
      </w:ins>
      <w:ins w:id="71" w:author="Jan Grüner" w:date="2021-04-01T09:36:00Z">
        <w:r>
          <w:rPr>
            <w:noProof/>
            <w:webHidden/>
          </w:rPr>
          <w:fldChar w:fldCharType="end"/>
        </w:r>
        <w:r w:rsidRPr="007622DD">
          <w:rPr>
            <w:rStyle w:val="Hyperlink"/>
            <w:noProof/>
          </w:rPr>
          <w:fldChar w:fldCharType="end"/>
        </w:r>
      </w:ins>
    </w:p>
    <w:p w14:paraId="6D4B4BAC" w14:textId="42EDAC30" w:rsidR="00EF203D" w:rsidRDefault="00EF203D">
      <w:pPr>
        <w:pStyle w:val="Verzeichnis1"/>
        <w:rPr>
          <w:ins w:id="72" w:author="Jan Grüner" w:date="2021-04-01T09:36:00Z"/>
          <w:rFonts w:eastAsiaTheme="minorEastAsia" w:cstheme="minorBidi"/>
          <w:noProof/>
          <w:szCs w:val="22"/>
          <w:lang w:val="de-DE" w:eastAsia="de-DE"/>
        </w:rPr>
      </w:pPr>
      <w:ins w:id="7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"_Toc68162216"</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3</w:t>
        </w:r>
        <w:r>
          <w:rPr>
            <w:rFonts w:eastAsiaTheme="minorEastAsia" w:cstheme="minorBidi"/>
            <w:noProof/>
            <w:szCs w:val="22"/>
            <w:lang w:val="de-DE" w:eastAsia="de-DE"/>
          </w:rPr>
          <w:tab/>
        </w:r>
        <w:r w:rsidRPr="007622DD">
          <w:rPr>
            <w:rStyle w:val="Hyperlink"/>
            <w:noProof/>
          </w:rPr>
          <w:t>LinkingAlps System Architecture</w:t>
        </w:r>
        <w:r>
          <w:rPr>
            <w:noProof/>
            <w:webHidden/>
          </w:rPr>
          <w:tab/>
        </w:r>
        <w:r>
          <w:rPr>
            <w:noProof/>
            <w:webHidden/>
          </w:rPr>
          <w:fldChar w:fldCharType="begin"/>
        </w:r>
        <w:r>
          <w:rPr>
            <w:noProof/>
            <w:webHidden/>
          </w:rPr>
          <w:instrText xml:space="preserve"> PAGEREF _Toc68162216 \h </w:instrText>
        </w:r>
        <w:r>
          <w:rPr>
            <w:noProof/>
            <w:webHidden/>
          </w:rPr>
        </w:r>
      </w:ins>
      <w:r>
        <w:rPr>
          <w:noProof/>
          <w:webHidden/>
        </w:rPr>
        <w:fldChar w:fldCharType="separate"/>
      </w:r>
      <w:ins w:id="74" w:author="Jan Grüner" w:date="2021-04-01T09:37:00Z">
        <w:r w:rsidR="00743E40">
          <w:rPr>
            <w:noProof/>
            <w:webHidden/>
          </w:rPr>
          <w:t>14</w:t>
        </w:r>
      </w:ins>
      <w:ins w:id="75" w:author="Jan Grüner" w:date="2021-04-01T09:36:00Z">
        <w:r>
          <w:rPr>
            <w:noProof/>
            <w:webHidden/>
          </w:rPr>
          <w:fldChar w:fldCharType="end"/>
        </w:r>
        <w:r w:rsidRPr="007622DD">
          <w:rPr>
            <w:rStyle w:val="Hyperlink"/>
            <w:noProof/>
          </w:rPr>
          <w:fldChar w:fldCharType="end"/>
        </w:r>
      </w:ins>
    </w:p>
    <w:p w14:paraId="7CA30682" w14:textId="41045E36" w:rsidR="00EF203D" w:rsidRDefault="00EF203D">
      <w:pPr>
        <w:pStyle w:val="Verzeichnis2"/>
        <w:rPr>
          <w:ins w:id="76" w:author="Jan Grüner" w:date="2021-04-01T09:36:00Z"/>
          <w:rFonts w:eastAsiaTheme="minorEastAsia" w:cstheme="minorBidi"/>
          <w:noProof/>
          <w:szCs w:val="22"/>
          <w:lang w:val="de-DE" w:eastAsia="de-DE"/>
        </w:rPr>
      </w:pPr>
      <w:ins w:id="7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"_Toc68162217"</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3.1</w:t>
        </w:r>
        <w:r>
          <w:rPr>
            <w:rFonts w:eastAsiaTheme="minorEastAsia" w:cstheme="minorBidi"/>
            <w:noProof/>
            <w:szCs w:val="22"/>
            <w:lang w:val="de-DE" w:eastAsia="de-DE"/>
          </w:rPr>
          <w:tab/>
        </w:r>
        <w:r w:rsidRPr="007622DD">
          <w:rPr>
            <w:rStyle w:val="Hyperlink"/>
            <w:noProof/>
          </w:rPr>
          <w:t>Communication</w:t>
        </w:r>
        <w:r>
          <w:rPr>
            <w:noProof/>
            <w:webHidden/>
          </w:rPr>
          <w:tab/>
        </w:r>
        <w:r>
          <w:rPr>
            <w:noProof/>
            <w:webHidden/>
          </w:rPr>
          <w:fldChar w:fldCharType="begin"/>
        </w:r>
        <w:r>
          <w:rPr>
            <w:noProof/>
            <w:webHidden/>
          </w:rPr>
          <w:instrText xml:space="preserve"> PAGEREF _Toc68162217 \h </w:instrText>
        </w:r>
        <w:r>
          <w:rPr>
            <w:noProof/>
            <w:webHidden/>
          </w:rPr>
        </w:r>
      </w:ins>
      <w:r>
        <w:rPr>
          <w:noProof/>
          <w:webHidden/>
        </w:rPr>
        <w:fldChar w:fldCharType="separate"/>
      </w:r>
      <w:ins w:id="78" w:author="Jan Grüner" w:date="2021-04-01T09:37:00Z">
        <w:r w:rsidR="00743E40">
          <w:rPr>
            <w:noProof/>
            <w:webHidden/>
          </w:rPr>
          <w:t>15</w:t>
        </w:r>
      </w:ins>
      <w:ins w:id="79" w:author="Jan Grüner" w:date="2021-04-01T09:36:00Z">
        <w:r>
          <w:rPr>
            <w:noProof/>
            <w:webHidden/>
          </w:rPr>
          <w:fldChar w:fldCharType="end"/>
        </w:r>
        <w:r w:rsidRPr="007622DD">
          <w:rPr>
            <w:rStyle w:val="Hyperlink"/>
            <w:noProof/>
          </w:rPr>
          <w:fldChar w:fldCharType="end"/>
        </w:r>
      </w:ins>
    </w:p>
    <w:p w14:paraId="153DA157" w14:textId="73934959" w:rsidR="00EF203D" w:rsidRDefault="00EF203D">
      <w:pPr>
        <w:pStyle w:val="Verzeichnis3"/>
        <w:rPr>
          <w:ins w:id="80" w:author="Jan Grüner" w:date="2021-04-01T09:36:00Z"/>
          <w:rFonts w:eastAsiaTheme="minorEastAsia" w:cstheme="minorBidi"/>
          <w:noProof/>
          <w:szCs w:val="22"/>
          <w:lang w:val="de-DE" w:eastAsia="de-DE"/>
        </w:rPr>
      </w:pPr>
      <w:ins w:id="8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"_Toc68162218"</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3.1.1</w:t>
        </w:r>
        <w:r>
          <w:rPr>
            <w:rFonts w:eastAsiaTheme="minorEastAsia" w:cstheme="minorBidi"/>
            <w:noProof/>
            <w:szCs w:val="22"/>
            <w:lang w:val="de-DE" w:eastAsia="de-DE"/>
          </w:rPr>
          <w:tab/>
        </w:r>
        <w:r w:rsidRPr="007622DD">
          <w:rPr>
            <w:rStyle w:val="Hyperlink"/>
            <w:noProof/>
          </w:rPr>
          <w:t>Accessing Data (API)</w:t>
        </w:r>
        <w:r>
          <w:rPr>
            <w:noProof/>
            <w:webHidden/>
          </w:rPr>
          <w:tab/>
        </w:r>
        <w:r>
          <w:rPr>
            <w:noProof/>
            <w:webHidden/>
          </w:rPr>
          <w:fldChar w:fldCharType="begin"/>
        </w:r>
        <w:r>
          <w:rPr>
            <w:noProof/>
            <w:webHidden/>
          </w:rPr>
          <w:instrText xml:space="preserve"> PAGEREF _Toc68162218 \h </w:instrText>
        </w:r>
        <w:r>
          <w:rPr>
            <w:noProof/>
            <w:webHidden/>
          </w:rPr>
        </w:r>
      </w:ins>
      <w:r>
        <w:rPr>
          <w:noProof/>
          <w:webHidden/>
        </w:rPr>
        <w:fldChar w:fldCharType="separate"/>
      </w:r>
      <w:ins w:id="82" w:author="Jan Grüner" w:date="2021-04-01T09:37:00Z">
        <w:r w:rsidR="00743E40">
          <w:rPr>
            <w:noProof/>
            <w:webHidden/>
          </w:rPr>
          <w:t>15</w:t>
        </w:r>
      </w:ins>
      <w:ins w:id="83" w:author="Jan Grüner" w:date="2021-04-01T09:36:00Z">
        <w:r>
          <w:rPr>
            <w:noProof/>
            <w:webHidden/>
          </w:rPr>
          <w:fldChar w:fldCharType="end"/>
        </w:r>
        <w:r w:rsidRPr="007622DD">
          <w:rPr>
            <w:rStyle w:val="Hyperlink"/>
            <w:noProof/>
          </w:rPr>
          <w:fldChar w:fldCharType="end"/>
        </w:r>
      </w:ins>
    </w:p>
    <w:p w14:paraId="786340AC" w14:textId="4D8A3954" w:rsidR="00EF203D" w:rsidRDefault="00EF203D">
      <w:pPr>
        <w:pStyle w:val="Verzeichnis3"/>
        <w:rPr>
          <w:ins w:id="84" w:author="Jan Grüner" w:date="2021-04-01T09:36:00Z"/>
          <w:rFonts w:eastAsiaTheme="minorEastAsia" w:cstheme="minorBidi"/>
          <w:noProof/>
          <w:szCs w:val="22"/>
          <w:lang w:val="de-DE" w:eastAsia="de-DE"/>
        </w:rPr>
      </w:pPr>
      <w:ins w:id="8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"_Toc68162219"</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3.1.2</w:t>
        </w:r>
        <w:r>
          <w:rPr>
            <w:rFonts w:eastAsiaTheme="minorEastAsia" w:cstheme="minorBidi"/>
            <w:noProof/>
            <w:szCs w:val="22"/>
            <w:lang w:val="de-DE" w:eastAsia="de-DE"/>
          </w:rPr>
          <w:tab/>
        </w:r>
        <w:r w:rsidRPr="007622DD">
          <w:rPr>
            <w:rStyle w:val="Hyperlink"/>
            <w:noProof/>
          </w:rPr>
          <w:t>Charset</w:t>
        </w:r>
        <w:r>
          <w:rPr>
            <w:noProof/>
            <w:webHidden/>
          </w:rPr>
          <w:tab/>
        </w:r>
        <w:r>
          <w:rPr>
            <w:noProof/>
            <w:webHidden/>
          </w:rPr>
          <w:fldChar w:fldCharType="begin"/>
        </w:r>
        <w:r>
          <w:rPr>
            <w:noProof/>
            <w:webHidden/>
          </w:rPr>
          <w:instrText xml:space="preserve"> PAGEREF _Toc68162219 \h </w:instrText>
        </w:r>
        <w:r>
          <w:rPr>
            <w:noProof/>
            <w:webHidden/>
          </w:rPr>
        </w:r>
      </w:ins>
      <w:r>
        <w:rPr>
          <w:noProof/>
          <w:webHidden/>
        </w:rPr>
        <w:fldChar w:fldCharType="separate"/>
      </w:r>
      <w:ins w:id="86" w:author="Jan Grüner" w:date="2021-04-01T09:37:00Z">
        <w:r w:rsidR="00743E40">
          <w:rPr>
            <w:noProof/>
            <w:webHidden/>
          </w:rPr>
          <w:t>16</w:t>
        </w:r>
      </w:ins>
      <w:ins w:id="87" w:author="Jan Grüner" w:date="2021-04-01T09:36:00Z">
        <w:r>
          <w:rPr>
            <w:noProof/>
            <w:webHidden/>
          </w:rPr>
          <w:fldChar w:fldCharType="end"/>
        </w:r>
        <w:r w:rsidRPr="007622DD">
          <w:rPr>
            <w:rStyle w:val="Hyperlink"/>
            <w:noProof/>
          </w:rPr>
          <w:fldChar w:fldCharType="end"/>
        </w:r>
      </w:ins>
    </w:p>
    <w:p w14:paraId="12B4FDEC" w14:textId="2F5D1CAE" w:rsidR="00EF203D" w:rsidRDefault="00EF203D">
      <w:pPr>
        <w:pStyle w:val="Verzeichnis2"/>
        <w:rPr>
          <w:ins w:id="88" w:author="Jan Grüner" w:date="2021-04-01T09:36:00Z"/>
          <w:rFonts w:eastAsiaTheme="minorEastAsia" w:cstheme="minorBidi"/>
          <w:noProof/>
          <w:szCs w:val="22"/>
          <w:lang w:val="de-DE" w:eastAsia="de-DE"/>
        </w:rPr>
      </w:pPr>
      <w:ins w:id="8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"_Toc68162220"</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3.2</w:t>
        </w:r>
        <w:r>
          <w:rPr>
            <w:rFonts w:eastAsiaTheme="minorEastAsia" w:cstheme="minorBidi"/>
            <w:noProof/>
            <w:szCs w:val="22"/>
            <w:lang w:val="de-DE" w:eastAsia="de-DE"/>
          </w:rPr>
          <w:tab/>
        </w:r>
        <w:r w:rsidRPr="007622DD">
          <w:rPr>
            <w:rStyle w:val="Hyperlink"/>
            <w:noProof/>
          </w:rPr>
          <w:t>ExchangePoints</w:t>
        </w:r>
        <w:r>
          <w:rPr>
            <w:noProof/>
            <w:webHidden/>
          </w:rPr>
          <w:tab/>
        </w:r>
        <w:r>
          <w:rPr>
            <w:noProof/>
            <w:webHidden/>
          </w:rPr>
          <w:fldChar w:fldCharType="begin"/>
        </w:r>
        <w:r>
          <w:rPr>
            <w:noProof/>
            <w:webHidden/>
          </w:rPr>
          <w:instrText xml:space="preserve"> PAGEREF _Toc68162220 \h </w:instrText>
        </w:r>
        <w:r>
          <w:rPr>
            <w:noProof/>
            <w:webHidden/>
          </w:rPr>
        </w:r>
      </w:ins>
      <w:r>
        <w:rPr>
          <w:noProof/>
          <w:webHidden/>
        </w:rPr>
        <w:fldChar w:fldCharType="separate"/>
      </w:r>
      <w:ins w:id="90" w:author="Jan Grüner" w:date="2021-04-01T09:37:00Z">
        <w:r w:rsidR="00743E40">
          <w:rPr>
            <w:noProof/>
            <w:webHidden/>
          </w:rPr>
          <w:t>16</w:t>
        </w:r>
      </w:ins>
      <w:ins w:id="91" w:author="Jan Grüner" w:date="2021-04-01T09:36:00Z">
        <w:r>
          <w:rPr>
            <w:noProof/>
            <w:webHidden/>
          </w:rPr>
          <w:fldChar w:fldCharType="end"/>
        </w:r>
        <w:r w:rsidRPr="007622DD">
          <w:rPr>
            <w:rStyle w:val="Hyperlink"/>
            <w:noProof/>
          </w:rPr>
          <w:fldChar w:fldCharType="end"/>
        </w:r>
      </w:ins>
    </w:p>
    <w:p w14:paraId="447E0EE4" w14:textId="0E19FC93" w:rsidR="00EF203D" w:rsidRDefault="00EF203D">
      <w:pPr>
        <w:pStyle w:val="Verzeichnis1"/>
        <w:rPr>
          <w:ins w:id="92" w:author="Jan Grüner" w:date="2021-04-01T09:36:00Z"/>
          <w:rFonts w:eastAsiaTheme="minorEastAsia" w:cstheme="minorBidi"/>
          <w:noProof/>
          <w:szCs w:val="22"/>
          <w:lang w:val="de-DE" w:eastAsia="de-DE"/>
        </w:rPr>
      </w:pPr>
      <w:ins w:id="9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"_Toc68162222"</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w:t>
        </w:r>
        <w:r>
          <w:rPr>
            <w:rFonts w:eastAsiaTheme="minorEastAsia" w:cstheme="minorBidi"/>
            <w:noProof/>
            <w:szCs w:val="22"/>
            <w:lang w:val="de-DE" w:eastAsia="de-DE"/>
          </w:rPr>
          <w:tab/>
        </w:r>
        <w:r w:rsidRPr="007622DD">
          <w:rPr>
            <w:rStyle w:val="Hyperlink"/>
            <w:noProof/>
          </w:rPr>
          <w:t>OJP Services in LinkingAlps</w:t>
        </w:r>
        <w:r>
          <w:rPr>
            <w:noProof/>
            <w:webHidden/>
          </w:rPr>
          <w:tab/>
        </w:r>
        <w:r>
          <w:rPr>
            <w:noProof/>
            <w:webHidden/>
          </w:rPr>
          <w:fldChar w:fldCharType="begin"/>
        </w:r>
        <w:r>
          <w:rPr>
            <w:noProof/>
            <w:webHidden/>
          </w:rPr>
          <w:instrText xml:space="preserve"> PAGEREF _Toc68162222 \h </w:instrText>
        </w:r>
        <w:r>
          <w:rPr>
            <w:noProof/>
            <w:webHidden/>
          </w:rPr>
        </w:r>
      </w:ins>
      <w:r>
        <w:rPr>
          <w:noProof/>
          <w:webHidden/>
        </w:rPr>
        <w:fldChar w:fldCharType="separate"/>
      </w:r>
      <w:ins w:id="94" w:author="Jan Grüner" w:date="2021-04-01T09:37:00Z">
        <w:r w:rsidR="00743E40">
          <w:rPr>
            <w:noProof/>
            <w:webHidden/>
          </w:rPr>
          <w:t>17</w:t>
        </w:r>
      </w:ins>
      <w:ins w:id="95" w:author="Jan Grüner" w:date="2021-04-01T09:36:00Z">
        <w:r>
          <w:rPr>
            <w:noProof/>
            <w:webHidden/>
          </w:rPr>
          <w:fldChar w:fldCharType="end"/>
        </w:r>
        <w:r w:rsidRPr="007622DD">
          <w:rPr>
            <w:rStyle w:val="Hyperlink"/>
            <w:noProof/>
          </w:rPr>
          <w:fldChar w:fldCharType="end"/>
        </w:r>
      </w:ins>
    </w:p>
    <w:p w14:paraId="330E1799" w14:textId="650BA9B3" w:rsidR="00EF203D" w:rsidRDefault="00EF203D">
      <w:pPr>
        <w:pStyle w:val="Verzeichnis2"/>
        <w:rPr>
          <w:ins w:id="96" w:author="Jan Grüner" w:date="2021-04-01T09:36:00Z"/>
          <w:rFonts w:eastAsiaTheme="minorEastAsia" w:cstheme="minorBidi"/>
          <w:noProof/>
          <w:szCs w:val="22"/>
          <w:lang w:val="de-DE" w:eastAsia="de-DE"/>
        </w:rPr>
      </w:pPr>
      <w:ins w:id="9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"_Toc68162223"</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4.1</w:t>
        </w:r>
        <w:r>
          <w:rPr>
            <w:rFonts w:eastAsiaTheme="minorEastAsia" w:cstheme="minorBidi"/>
            <w:noProof/>
            <w:szCs w:val="22"/>
            <w:lang w:val="de-DE" w:eastAsia="de-DE"/>
          </w:rPr>
          <w:tab/>
        </w:r>
        <w:r w:rsidRPr="007622DD">
          <w:rPr>
            <w:rStyle w:val="Hyperlink"/>
            <w:noProof/>
          </w:rPr>
          <w:t>Supported OJP services</w:t>
        </w:r>
        <w:r>
          <w:rPr>
            <w:noProof/>
            <w:webHidden/>
          </w:rPr>
          <w:tab/>
        </w:r>
        <w:r>
          <w:rPr>
            <w:noProof/>
            <w:webHidden/>
          </w:rPr>
          <w:fldChar w:fldCharType="begin"/>
        </w:r>
        <w:r>
          <w:rPr>
            <w:noProof/>
            <w:webHidden/>
          </w:rPr>
          <w:instrText xml:space="preserve"> PAGEREF _Toc68162223 \h </w:instrText>
        </w:r>
        <w:r>
          <w:rPr>
            <w:noProof/>
            <w:webHidden/>
          </w:rPr>
        </w:r>
      </w:ins>
      <w:r>
        <w:rPr>
          <w:noProof/>
          <w:webHidden/>
        </w:rPr>
        <w:fldChar w:fldCharType="separate"/>
      </w:r>
      <w:ins w:id="98" w:author="Jan Grüner" w:date="2021-04-01T09:37:00Z">
        <w:r w:rsidR="00743E40">
          <w:rPr>
            <w:noProof/>
            <w:webHidden/>
          </w:rPr>
          <w:t>18</w:t>
        </w:r>
      </w:ins>
      <w:ins w:id="99" w:author="Jan Grüner" w:date="2021-04-01T09:36:00Z">
        <w:r>
          <w:rPr>
            <w:noProof/>
            <w:webHidden/>
          </w:rPr>
          <w:fldChar w:fldCharType="end"/>
        </w:r>
        <w:r w:rsidRPr="007622DD">
          <w:rPr>
            <w:rStyle w:val="Hyperlink"/>
            <w:noProof/>
          </w:rPr>
          <w:fldChar w:fldCharType="end"/>
        </w:r>
      </w:ins>
    </w:p>
    <w:p w14:paraId="3EAC0918" w14:textId="68819B7C" w:rsidR="00EF203D" w:rsidRDefault="00EF203D">
      <w:pPr>
        <w:pStyle w:val="Verzeichnis2"/>
        <w:rPr>
          <w:ins w:id="100" w:author="Jan Grüner" w:date="2021-04-01T09:36:00Z"/>
          <w:rFonts w:eastAsiaTheme="minorEastAsia" w:cstheme="minorBidi"/>
          <w:noProof/>
          <w:szCs w:val="22"/>
          <w:lang w:val="de-DE" w:eastAsia="de-DE"/>
        </w:rPr>
      </w:pPr>
      <w:ins w:id="10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"_Toc68162224"</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w:t>
        </w:r>
        <w:r>
          <w:rPr>
            <w:rFonts w:eastAsiaTheme="minorEastAsia" w:cstheme="minorBidi"/>
            <w:noProof/>
            <w:szCs w:val="22"/>
            <w:lang w:val="de-DE" w:eastAsia="de-DE"/>
          </w:rPr>
          <w:tab/>
        </w:r>
        <w:r w:rsidRPr="007622DD">
          <w:rPr>
            <w:rStyle w:val="Hyperlink"/>
            <w:noProof/>
          </w:rPr>
          <w:t>Global decisions for all services</w:t>
        </w:r>
        <w:r>
          <w:rPr>
            <w:noProof/>
            <w:webHidden/>
          </w:rPr>
          <w:tab/>
        </w:r>
        <w:r>
          <w:rPr>
            <w:noProof/>
            <w:webHidden/>
          </w:rPr>
          <w:fldChar w:fldCharType="begin"/>
        </w:r>
        <w:r>
          <w:rPr>
            <w:noProof/>
            <w:webHidden/>
          </w:rPr>
          <w:instrText xml:space="preserve"> PAGEREF _Toc68162224 \h </w:instrText>
        </w:r>
        <w:r>
          <w:rPr>
            <w:noProof/>
            <w:webHidden/>
          </w:rPr>
        </w:r>
      </w:ins>
      <w:r>
        <w:rPr>
          <w:noProof/>
          <w:webHidden/>
        </w:rPr>
        <w:fldChar w:fldCharType="separate"/>
      </w:r>
      <w:ins w:id="102" w:author="Jan Grüner" w:date="2021-04-01T09:37:00Z">
        <w:r w:rsidR="00743E40">
          <w:rPr>
            <w:noProof/>
            <w:webHidden/>
          </w:rPr>
          <w:t>18</w:t>
        </w:r>
      </w:ins>
      <w:ins w:id="103" w:author="Jan Grüner" w:date="2021-04-01T09:36:00Z">
        <w:r>
          <w:rPr>
            <w:noProof/>
            <w:webHidden/>
          </w:rPr>
          <w:fldChar w:fldCharType="end"/>
        </w:r>
        <w:r w:rsidRPr="007622DD">
          <w:rPr>
            <w:rStyle w:val="Hyperlink"/>
            <w:noProof/>
          </w:rPr>
          <w:fldChar w:fldCharType="end"/>
        </w:r>
      </w:ins>
    </w:p>
    <w:p w14:paraId="68E5C69E" w14:textId="074F8364" w:rsidR="00EF203D" w:rsidRDefault="00EF203D">
      <w:pPr>
        <w:pStyle w:val="Verzeichnis3"/>
        <w:rPr>
          <w:ins w:id="104" w:author="Jan Grüner" w:date="2021-04-01T09:36:00Z"/>
          <w:rFonts w:eastAsiaTheme="minorEastAsia" w:cstheme="minorBidi"/>
          <w:noProof/>
          <w:szCs w:val="22"/>
          <w:lang w:val="de-DE" w:eastAsia="de-DE"/>
        </w:rPr>
      </w:pPr>
      <w:ins w:id="10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"_Toc68162225"</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4.2.1</w:t>
        </w:r>
        <w:r>
          <w:rPr>
            <w:rFonts w:eastAsiaTheme="minorEastAsia" w:cstheme="minorBidi"/>
            <w:noProof/>
            <w:szCs w:val="22"/>
            <w:lang w:val="de-DE" w:eastAsia="de-DE"/>
          </w:rPr>
          <w:tab/>
        </w:r>
        <w:r w:rsidRPr="007622DD">
          <w:rPr>
            <w:rStyle w:val="Hyperlink"/>
            <w:noProof/>
          </w:rPr>
          <w:t>ID handling</w:t>
        </w:r>
        <w:r>
          <w:rPr>
            <w:noProof/>
            <w:webHidden/>
          </w:rPr>
          <w:tab/>
        </w:r>
        <w:r>
          <w:rPr>
            <w:noProof/>
            <w:webHidden/>
          </w:rPr>
          <w:fldChar w:fldCharType="begin"/>
        </w:r>
        <w:r>
          <w:rPr>
            <w:noProof/>
            <w:webHidden/>
          </w:rPr>
          <w:instrText xml:space="preserve"> PAGEREF _Toc68162225 \h </w:instrText>
        </w:r>
        <w:r>
          <w:rPr>
            <w:noProof/>
            <w:webHidden/>
          </w:rPr>
        </w:r>
      </w:ins>
      <w:r>
        <w:rPr>
          <w:noProof/>
          <w:webHidden/>
        </w:rPr>
        <w:fldChar w:fldCharType="separate"/>
      </w:r>
      <w:ins w:id="106" w:author="Jan Grüner" w:date="2021-04-01T09:37:00Z">
        <w:r w:rsidR="00743E40">
          <w:rPr>
            <w:noProof/>
            <w:webHidden/>
          </w:rPr>
          <w:t>18</w:t>
        </w:r>
      </w:ins>
      <w:ins w:id="107" w:author="Jan Grüner" w:date="2021-04-01T09:36:00Z">
        <w:r>
          <w:rPr>
            <w:noProof/>
            <w:webHidden/>
          </w:rPr>
          <w:fldChar w:fldCharType="end"/>
        </w:r>
        <w:r w:rsidRPr="007622DD">
          <w:rPr>
            <w:rStyle w:val="Hyperlink"/>
            <w:noProof/>
          </w:rPr>
          <w:fldChar w:fldCharType="end"/>
        </w:r>
      </w:ins>
    </w:p>
    <w:p w14:paraId="520180A0" w14:textId="406A06B6" w:rsidR="00EF203D" w:rsidRDefault="00EF203D">
      <w:pPr>
        <w:pStyle w:val="Verzeichnis3"/>
        <w:rPr>
          <w:ins w:id="108" w:author="Jan Grüner" w:date="2021-04-01T09:36:00Z"/>
          <w:rFonts w:eastAsiaTheme="minorEastAsia" w:cstheme="minorBidi"/>
          <w:noProof/>
          <w:szCs w:val="22"/>
          <w:lang w:val="de-DE" w:eastAsia="de-DE"/>
        </w:rPr>
      </w:pPr>
      <w:ins w:id="10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"_Toc68162226"</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4.2.2</w:t>
        </w:r>
        <w:r>
          <w:rPr>
            <w:rFonts w:eastAsiaTheme="minorEastAsia" w:cstheme="minorBidi"/>
            <w:noProof/>
            <w:szCs w:val="22"/>
            <w:lang w:val="de-DE" w:eastAsia="de-DE"/>
          </w:rPr>
          <w:tab/>
        </w:r>
        <w:r w:rsidRPr="007622DD">
          <w:rPr>
            <w:rStyle w:val="Hyperlink"/>
            <w:noProof/>
          </w:rPr>
          <w:t>Language</w:t>
        </w:r>
        <w:r>
          <w:rPr>
            <w:noProof/>
            <w:webHidden/>
          </w:rPr>
          <w:tab/>
        </w:r>
        <w:r>
          <w:rPr>
            <w:noProof/>
            <w:webHidden/>
          </w:rPr>
          <w:fldChar w:fldCharType="begin"/>
        </w:r>
        <w:r>
          <w:rPr>
            <w:noProof/>
            <w:webHidden/>
          </w:rPr>
          <w:instrText xml:space="preserve"> PAGEREF _Toc68162226 \h </w:instrText>
        </w:r>
        <w:r>
          <w:rPr>
            <w:noProof/>
            <w:webHidden/>
          </w:rPr>
        </w:r>
      </w:ins>
      <w:r>
        <w:rPr>
          <w:noProof/>
          <w:webHidden/>
        </w:rPr>
        <w:fldChar w:fldCharType="separate"/>
      </w:r>
      <w:ins w:id="110" w:author="Jan Grüner" w:date="2021-04-01T09:37:00Z">
        <w:r w:rsidR="00743E40">
          <w:rPr>
            <w:noProof/>
            <w:webHidden/>
          </w:rPr>
          <w:t>20</w:t>
        </w:r>
      </w:ins>
      <w:ins w:id="111" w:author="Jan Grüner" w:date="2021-04-01T09:36:00Z">
        <w:r>
          <w:rPr>
            <w:noProof/>
            <w:webHidden/>
          </w:rPr>
          <w:fldChar w:fldCharType="end"/>
        </w:r>
        <w:r w:rsidRPr="007622DD">
          <w:rPr>
            <w:rStyle w:val="Hyperlink"/>
            <w:noProof/>
          </w:rPr>
          <w:fldChar w:fldCharType="end"/>
        </w:r>
      </w:ins>
    </w:p>
    <w:p w14:paraId="1EB0632D" w14:textId="425332EF" w:rsidR="00EF203D" w:rsidRDefault="00EF203D">
      <w:pPr>
        <w:pStyle w:val="Verzeichnis3"/>
        <w:rPr>
          <w:ins w:id="112" w:author="Jan Grüner" w:date="2021-04-01T09:36:00Z"/>
          <w:rFonts w:eastAsiaTheme="minorEastAsia" w:cstheme="minorBidi"/>
          <w:noProof/>
          <w:szCs w:val="22"/>
          <w:lang w:val="de-DE" w:eastAsia="de-DE"/>
        </w:rPr>
      </w:pPr>
      <w:ins w:id="11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"_Toc68162227"</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4.2.3</w:t>
        </w:r>
        <w:r>
          <w:rPr>
            <w:rFonts w:eastAsiaTheme="minorEastAsia" w:cstheme="minorBidi"/>
            <w:noProof/>
            <w:szCs w:val="22"/>
            <w:lang w:val="de-DE" w:eastAsia="de-DE"/>
          </w:rPr>
          <w:tab/>
        </w:r>
        <w:r w:rsidRPr="007622DD">
          <w:rPr>
            <w:rStyle w:val="Hyperlink"/>
            <w:noProof/>
          </w:rPr>
          <w:t>Error Handling and Messages</w:t>
        </w:r>
        <w:r>
          <w:rPr>
            <w:noProof/>
            <w:webHidden/>
          </w:rPr>
          <w:tab/>
        </w:r>
        <w:r>
          <w:rPr>
            <w:noProof/>
            <w:webHidden/>
          </w:rPr>
          <w:fldChar w:fldCharType="begin"/>
        </w:r>
        <w:r>
          <w:rPr>
            <w:noProof/>
            <w:webHidden/>
          </w:rPr>
          <w:instrText xml:space="preserve"> PAGEREF _Toc68162227 \h </w:instrText>
        </w:r>
        <w:r>
          <w:rPr>
            <w:noProof/>
            <w:webHidden/>
          </w:rPr>
        </w:r>
      </w:ins>
      <w:r>
        <w:rPr>
          <w:noProof/>
          <w:webHidden/>
        </w:rPr>
        <w:fldChar w:fldCharType="separate"/>
      </w:r>
      <w:ins w:id="114" w:author="Jan Grüner" w:date="2021-04-01T09:37:00Z">
        <w:r w:rsidR="00743E40">
          <w:rPr>
            <w:noProof/>
            <w:webHidden/>
          </w:rPr>
          <w:t>22</w:t>
        </w:r>
      </w:ins>
      <w:ins w:id="115" w:author="Jan Grüner" w:date="2021-04-01T09:36:00Z">
        <w:r>
          <w:rPr>
            <w:noProof/>
            <w:webHidden/>
          </w:rPr>
          <w:fldChar w:fldCharType="end"/>
        </w:r>
        <w:r w:rsidRPr="007622DD">
          <w:rPr>
            <w:rStyle w:val="Hyperlink"/>
            <w:noProof/>
          </w:rPr>
          <w:fldChar w:fldCharType="end"/>
        </w:r>
      </w:ins>
    </w:p>
    <w:p w14:paraId="6FD98226" w14:textId="00D0E081" w:rsidR="00EF203D" w:rsidRDefault="00EF203D">
      <w:pPr>
        <w:pStyle w:val="Verzeichnis3"/>
        <w:rPr>
          <w:ins w:id="116" w:author="Jan Grüner" w:date="2021-04-01T09:36:00Z"/>
          <w:rFonts w:eastAsiaTheme="minorEastAsia" w:cstheme="minorBidi"/>
          <w:noProof/>
          <w:szCs w:val="22"/>
          <w:lang w:val="de-DE" w:eastAsia="de-DE"/>
        </w:rPr>
      </w:pPr>
      <w:ins w:id="11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"_Toc68162228"</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4.2.4</w:t>
        </w:r>
        <w:r>
          <w:rPr>
            <w:rFonts w:eastAsiaTheme="minorEastAsia" w:cstheme="minorBidi"/>
            <w:noProof/>
            <w:szCs w:val="22"/>
            <w:lang w:val="de-DE" w:eastAsia="de-DE"/>
          </w:rPr>
          <w:tab/>
        </w:r>
        <w:r w:rsidRPr="007622DD">
          <w:rPr>
            <w:rStyle w:val="Hyperlink"/>
            <w:noProof/>
          </w:rPr>
          <w:t>Warning messages</w:t>
        </w:r>
        <w:r>
          <w:rPr>
            <w:noProof/>
            <w:webHidden/>
          </w:rPr>
          <w:tab/>
        </w:r>
        <w:r>
          <w:rPr>
            <w:noProof/>
            <w:webHidden/>
          </w:rPr>
          <w:fldChar w:fldCharType="begin"/>
        </w:r>
        <w:r>
          <w:rPr>
            <w:noProof/>
            <w:webHidden/>
          </w:rPr>
          <w:instrText xml:space="preserve"> PAGEREF _Toc68162228 \h </w:instrText>
        </w:r>
        <w:r>
          <w:rPr>
            <w:noProof/>
            <w:webHidden/>
          </w:rPr>
        </w:r>
      </w:ins>
      <w:r>
        <w:rPr>
          <w:noProof/>
          <w:webHidden/>
        </w:rPr>
        <w:fldChar w:fldCharType="separate"/>
      </w:r>
      <w:ins w:id="118" w:author="Jan Grüner" w:date="2021-04-01T09:37:00Z">
        <w:r w:rsidR="00743E40">
          <w:rPr>
            <w:noProof/>
            <w:webHidden/>
          </w:rPr>
          <w:t>22</w:t>
        </w:r>
      </w:ins>
      <w:ins w:id="119" w:author="Jan Grüner" w:date="2021-04-01T09:36:00Z">
        <w:r>
          <w:rPr>
            <w:noProof/>
            <w:webHidden/>
          </w:rPr>
          <w:fldChar w:fldCharType="end"/>
        </w:r>
        <w:r w:rsidRPr="007622DD">
          <w:rPr>
            <w:rStyle w:val="Hyperlink"/>
            <w:noProof/>
          </w:rPr>
          <w:fldChar w:fldCharType="end"/>
        </w:r>
      </w:ins>
    </w:p>
    <w:p w14:paraId="0662CC9E" w14:textId="3143D828" w:rsidR="00EF203D" w:rsidRDefault="00EF203D">
      <w:pPr>
        <w:pStyle w:val="Verzeichnis3"/>
        <w:rPr>
          <w:ins w:id="120" w:author="Jan Grüner" w:date="2021-04-01T09:36:00Z"/>
          <w:rFonts w:eastAsiaTheme="minorEastAsia" w:cstheme="minorBidi"/>
          <w:noProof/>
          <w:szCs w:val="22"/>
          <w:lang w:val="de-DE" w:eastAsia="de-DE"/>
        </w:rPr>
      </w:pPr>
      <w:ins w:id="12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"_Toc68162229"</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4.2.5</w:t>
        </w:r>
        <w:r>
          <w:rPr>
            <w:rFonts w:eastAsiaTheme="minorEastAsia" w:cstheme="minorBidi"/>
            <w:noProof/>
            <w:szCs w:val="22"/>
            <w:lang w:val="de-DE" w:eastAsia="de-DE"/>
          </w:rPr>
          <w:tab/>
        </w:r>
        <w:r w:rsidRPr="007622DD">
          <w:rPr>
            <w:rStyle w:val="Hyperlink"/>
            <w:noProof/>
          </w:rPr>
          <w:t>Transport modes</w:t>
        </w:r>
        <w:r>
          <w:rPr>
            <w:noProof/>
            <w:webHidden/>
          </w:rPr>
          <w:tab/>
        </w:r>
        <w:r>
          <w:rPr>
            <w:noProof/>
            <w:webHidden/>
          </w:rPr>
          <w:fldChar w:fldCharType="begin"/>
        </w:r>
        <w:r>
          <w:rPr>
            <w:noProof/>
            <w:webHidden/>
          </w:rPr>
          <w:instrText xml:space="preserve"> PAGEREF _Toc68162229 \h </w:instrText>
        </w:r>
        <w:r>
          <w:rPr>
            <w:noProof/>
            <w:webHidden/>
          </w:rPr>
        </w:r>
      </w:ins>
      <w:r>
        <w:rPr>
          <w:noProof/>
          <w:webHidden/>
        </w:rPr>
        <w:fldChar w:fldCharType="separate"/>
      </w:r>
      <w:ins w:id="122" w:author="Jan Grüner" w:date="2021-04-01T09:37:00Z">
        <w:r w:rsidR="00743E40">
          <w:rPr>
            <w:noProof/>
            <w:webHidden/>
          </w:rPr>
          <w:t>23</w:t>
        </w:r>
      </w:ins>
      <w:ins w:id="123" w:author="Jan Grüner" w:date="2021-04-01T09:36:00Z">
        <w:r>
          <w:rPr>
            <w:noProof/>
            <w:webHidden/>
          </w:rPr>
          <w:fldChar w:fldCharType="end"/>
        </w:r>
        <w:r w:rsidRPr="007622DD">
          <w:rPr>
            <w:rStyle w:val="Hyperlink"/>
            <w:noProof/>
          </w:rPr>
          <w:fldChar w:fldCharType="end"/>
        </w:r>
      </w:ins>
    </w:p>
    <w:p w14:paraId="17507097" w14:textId="2A07FAF4" w:rsidR="00EF203D" w:rsidRDefault="00EF203D">
      <w:pPr>
        <w:pStyle w:val="Verzeichnis3"/>
        <w:rPr>
          <w:ins w:id="124" w:author="Jan Grüner" w:date="2021-04-01T09:36:00Z"/>
          <w:rFonts w:eastAsiaTheme="minorEastAsia" w:cstheme="minorBidi"/>
          <w:noProof/>
          <w:szCs w:val="22"/>
          <w:lang w:val="de-DE" w:eastAsia="de-DE"/>
        </w:rPr>
      </w:pPr>
      <w:ins w:id="12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"_Toc68162230"</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4.2.6</w:t>
        </w:r>
        <w:r>
          <w:rPr>
            <w:rFonts w:eastAsiaTheme="minorEastAsia" w:cstheme="minorBidi"/>
            <w:noProof/>
            <w:szCs w:val="22"/>
            <w:lang w:val="de-DE" w:eastAsia="de-DE"/>
          </w:rPr>
          <w:tab/>
        </w:r>
        <w:r w:rsidRPr="007622DD">
          <w:rPr>
            <w:rStyle w:val="Hyperlink"/>
            <w:noProof/>
          </w:rPr>
          <w:t>Gazetteers</w:t>
        </w:r>
        <w:r>
          <w:rPr>
            <w:noProof/>
            <w:webHidden/>
          </w:rPr>
          <w:tab/>
        </w:r>
        <w:r>
          <w:rPr>
            <w:noProof/>
            <w:webHidden/>
          </w:rPr>
          <w:fldChar w:fldCharType="begin"/>
        </w:r>
        <w:r>
          <w:rPr>
            <w:noProof/>
            <w:webHidden/>
          </w:rPr>
          <w:instrText xml:space="preserve"> PAGEREF _Toc68162230 \h </w:instrText>
        </w:r>
        <w:r>
          <w:rPr>
            <w:noProof/>
            <w:webHidden/>
          </w:rPr>
        </w:r>
      </w:ins>
      <w:r>
        <w:rPr>
          <w:noProof/>
          <w:webHidden/>
        </w:rPr>
        <w:fldChar w:fldCharType="separate"/>
      </w:r>
      <w:ins w:id="126" w:author="Jan Grüner" w:date="2021-04-01T09:37:00Z">
        <w:r w:rsidR="00743E40">
          <w:rPr>
            <w:noProof/>
            <w:webHidden/>
          </w:rPr>
          <w:t>24</w:t>
        </w:r>
      </w:ins>
      <w:ins w:id="127" w:author="Jan Grüner" w:date="2021-04-01T09:36:00Z">
        <w:r>
          <w:rPr>
            <w:noProof/>
            <w:webHidden/>
          </w:rPr>
          <w:fldChar w:fldCharType="end"/>
        </w:r>
        <w:r w:rsidRPr="007622DD">
          <w:rPr>
            <w:rStyle w:val="Hyperlink"/>
            <w:noProof/>
          </w:rPr>
          <w:fldChar w:fldCharType="end"/>
        </w:r>
      </w:ins>
    </w:p>
    <w:p w14:paraId="03FC0443" w14:textId="37A1DA87" w:rsidR="00EF203D" w:rsidRDefault="00EF203D">
      <w:pPr>
        <w:pStyle w:val="Verzeichnis3"/>
        <w:rPr>
          <w:ins w:id="128" w:author="Jan Grüner" w:date="2021-04-01T09:36:00Z"/>
          <w:rFonts w:eastAsiaTheme="minorEastAsia" w:cstheme="minorBidi"/>
          <w:noProof/>
          <w:szCs w:val="22"/>
          <w:lang w:val="de-DE" w:eastAsia="de-DE"/>
        </w:rPr>
      </w:pPr>
      <w:ins w:id="12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"_Toc68162231"</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4.2.7</w:t>
        </w:r>
        <w:r>
          <w:rPr>
            <w:rFonts w:eastAsiaTheme="minorEastAsia" w:cstheme="minorBidi"/>
            <w:noProof/>
            <w:szCs w:val="22"/>
            <w:lang w:val="de-DE" w:eastAsia="de-DE"/>
          </w:rPr>
          <w:tab/>
        </w:r>
        <w:r w:rsidRPr="007622DD">
          <w:rPr>
            <w:rStyle w:val="Hyperlink"/>
            <w:noProof/>
          </w:rPr>
          <w:t>Expected behaviour regarding optional fields</w:t>
        </w:r>
        <w:r>
          <w:rPr>
            <w:noProof/>
            <w:webHidden/>
          </w:rPr>
          <w:tab/>
        </w:r>
        <w:r>
          <w:rPr>
            <w:noProof/>
            <w:webHidden/>
          </w:rPr>
          <w:fldChar w:fldCharType="begin"/>
        </w:r>
        <w:r>
          <w:rPr>
            <w:noProof/>
            <w:webHidden/>
          </w:rPr>
          <w:instrText xml:space="preserve"> PAGEREF _Toc68162231 \h </w:instrText>
        </w:r>
        <w:r>
          <w:rPr>
            <w:noProof/>
            <w:webHidden/>
          </w:rPr>
        </w:r>
      </w:ins>
      <w:r>
        <w:rPr>
          <w:noProof/>
          <w:webHidden/>
        </w:rPr>
        <w:fldChar w:fldCharType="separate"/>
      </w:r>
      <w:ins w:id="130" w:author="Jan Grüner" w:date="2021-04-01T09:37:00Z">
        <w:r w:rsidR="00743E40">
          <w:rPr>
            <w:noProof/>
            <w:webHidden/>
          </w:rPr>
          <w:t>24</w:t>
        </w:r>
      </w:ins>
      <w:ins w:id="131" w:author="Jan Grüner" w:date="2021-04-01T09:36:00Z">
        <w:r>
          <w:rPr>
            <w:noProof/>
            <w:webHidden/>
          </w:rPr>
          <w:fldChar w:fldCharType="end"/>
        </w:r>
        <w:r w:rsidRPr="007622DD">
          <w:rPr>
            <w:rStyle w:val="Hyperlink"/>
            <w:noProof/>
          </w:rPr>
          <w:fldChar w:fldCharType="end"/>
        </w:r>
      </w:ins>
    </w:p>
    <w:p w14:paraId="763C22AD" w14:textId="2D62A99E" w:rsidR="00EF203D" w:rsidRDefault="00EF203D">
      <w:pPr>
        <w:pStyle w:val="Verzeichnis2"/>
        <w:rPr>
          <w:ins w:id="132" w:author="Jan Grüner" w:date="2021-04-01T09:36:00Z"/>
          <w:rFonts w:eastAsiaTheme="minorEastAsia" w:cstheme="minorBidi"/>
          <w:noProof/>
          <w:szCs w:val="22"/>
          <w:lang w:val="de-DE" w:eastAsia="de-DE"/>
        </w:rPr>
      </w:pPr>
      <w:ins w:id="13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"_Toc68162233"</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4.3</w:t>
        </w:r>
        <w:r>
          <w:rPr>
            <w:rFonts w:eastAsiaTheme="minorEastAsia" w:cstheme="minorBidi"/>
            <w:noProof/>
            <w:szCs w:val="22"/>
            <w:lang w:val="de-DE" w:eastAsia="de-DE"/>
          </w:rPr>
          <w:tab/>
        </w:r>
        <w:r w:rsidRPr="007622DD">
          <w:rPr>
            <w:rStyle w:val="Hyperlink"/>
            <w:noProof/>
          </w:rPr>
          <w:t>OJPLocationInformation</w:t>
        </w:r>
        <w:r>
          <w:rPr>
            <w:noProof/>
            <w:webHidden/>
          </w:rPr>
          <w:tab/>
        </w:r>
        <w:r>
          <w:rPr>
            <w:noProof/>
            <w:webHidden/>
          </w:rPr>
          <w:fldChar w:fldCharType="begin"/>
        </w:r>
        <w:r>
          <w:rPr>
            <w:noProof/>
            <w:webHidden/>
          </w:rPr>
          <w:instrText xml:space="preserve"> PAGEREF _Toc68162233 \h </w:instrText>
        </w:r>
        <w:r>
          <w:rPr>
            <w:noProof/>
            <w:webHidden/>
          </w:rPr>
        </w:r>
      </w:ins>
      <w:r>
        <w:rPr>
          <w:noProof/>
          <w:webHidden/>
        </w:rPr>
        <w:fldChar w:fldCharType="separate"/>
      </w:r>
      <w:ins w:id="134" w:author="Jan Grüner" w:date="2021-04-01T09:37:00Z">
        <w:r w:rsidR="00743E40">
          <w:rPr>
            <w:noProof/>
            <w:webHidden/>
          </w:rPr>
          <w:t>25</w:t>
        </w:r>
      </w:ins>
      <w:ins w:id="135" w:author="Jan Grüner" w:date="2021-04-01T09:36:00Z">
        <w:r>
          <w:rPr>
            <w:noProof/>
            <w:webHidden/>
          </w:rPr>
          <w:fldChar w:fldCharType="end"/>
        </w:r>
        <w:r w:rsidRPr="007622DD">
          <w:rPr>
            <w:rStyle w:val="Hyperlink"/>
            <w:noProof/>
          </w:rPr>
          <w:fldChar w:fldCharType="end"/>
        </w:r>
      </w:ins>
    </w:p>
    <w:p w14:paraId="7C0B4AB8" w14:textId="7033F946" w:rsidR="00EF203D" w:rsidRDefault="00EF203D">
      <w:pPr>
        <w:pStyle w:val="Verzeichnis3"/>
        <w:rPr>
          <w:ins w:id="136" w:author="Jan Grüner" w:date="2021-04-01T09:36:00Z"/>
          <w:rFonts w:eastAsiaTheme="minorEastAsia" w:cstheme="minorBidi"/>
          <w:noProof/>
          <w:szCs w:val="22"/>
          <w:lang w:val="de-DE" w:eastAsia="de-DE"/>
        </w:rPr>
      </w:pPr>
      <w:ins w:id="13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"_Toc68162234"</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4.3.1</w:t>
        </w:r>
        <w:r>
          <w:rPr>
            <w:rFonts w:eastAsiaTheme="minorEastAsia" w:cstheme="minorBidi"/>
            <w:noProof/>
            <w:szCs w:val="22"/>
            <w:lang w:val="de-DE" w:eastAsia="de-DE"/>
          </w:rPr>
          <w:tab/>
        </w:r>
        <w:r w:rsidRPr="007622DD">
          <w:rPr>
            <w:rStyle w:val="Hyperlink"/>
            <w:noProof/>
          </w:rPr>
          <w:t>Request</w:t>
        </w:r>
        <w:r>
          <w:rPr>
            <w:noProof/>
            <w:webHidden/>
          </w:rPr>
          <w:tab/>
        </w:r>
        <w:r>
          <w:rPr>
            <w:noProof/>
            <w:webHidden/>
          </w:rPr>
          <w:fldChar w:fldCharType="begin"/>
        </w:r>
        <w:r>
          <w:rPr>
            <w:noProof/>
            <w:webHidden/>
          </w:rPr>
          <w:instrText xml:space="preserve"> PAGEREF _Toc68162234 \h </w:instrText>
        </w:r>
        <w:r>
          <w:rPr>
            <w:noProof/>
            <w:webHidden/>
          </w:rPr>
        </w:r>
      </w:ins>
      <w:r>
        <w:rPr>
          <w:noProof/>
          <w:webHidden/>
        </w:rPr>
        <w:fldChar w:fldCharType="separate"/>
      </w:r>
      <w:ins w:id="138" w:author="Jan Grüner" w:date="2021-04-01T09:37:00Z">
        <w:r w:rsidR="00743E40">
          <w:rPr>
            <w:noProof/>
            <w:webHidden/>
          </w:rPr>
          <w:t>25</w:t>
        </w:r>
      </w:ins>
      <w:ins w:id="139" w:author="Jan Grüner" w:date="2021-04-01T09:36:00Z">
        <w:r>
          <w:rPr>
            <w:noProof/>
            <w:webHidden/>
          </w:rPr>
          <w:fldChar w:fldCharType="end"/>
        </w:r>
        <w:r w:rsidRPr="007622DD">
          <w:rPr>
            <w:rStyle w:val="Hyperlink"/>
            <w:noProof/>
          </w:rPr>
          <w:fldChar w:fldCharType="end"/>
        </w:r>
      </w:ins>
    </w:p>
    <w:p w14:paraId="583E690E" w14:textId="2C71F2F3" w:rsidR="00EF203D" w:rsidRDefault="00EF203D">
      <w:pPr>
        <w:pStyle w:val="Verzeichnis3"/>
        <w:rPr>
          <w:ins w:id="140" w:author="Jan Grüner" w:date="2021-04-01T09:36:00Z"/>
          <w:rFonts w:eastAsiaTheme="minorEastAsia" w:cstheme="minorBidi"/>
          <w:noProof/>
          <w:szCs w:val="22"/>
          <w:lang w:val="de-DE" w:eastAsia="de-DE"/>
        </w:rPr>
      </w:pPr>
      <w:ins w:id="14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"_Toc68162235"</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4.3.2</w:t>
        </w:r>
        <w:r>
          <w:rPr>
            <w:rFonts w:eastAsiaTheme="minorEastAsia" w:cstheme="minorBidi"/>
            <w:noProof/>
            <w:szCs w:val="22"/>
            <w:lang w:val="de-DE" w:eastAsia="de-DE"/>
          </w:rPr>
          <w:tab/>
        </w:r>
        <w:r w:rsidRPr="007622DD">
          <w:rPr>
            <w:rStyle w:val="Hyperlink"/>
            <w:noProof/>
          </w:rPr>
          <w:t>Response</w:t>
        </w:r>
        <w:r>
          <w:rPr>
            <w:noProof/>
            <w:webHidden/>
          </w:rPr>
          <w:tab/>
        </w:r>
        <w:r>
          <w:rPr>
            <w:noProof/>
            <w:webHidden/>
          </w:rPr>
          <w:fldChar w:fldCharType="begin"/>
        </w:r>
        <w:r>
          <w:rPr>
            <w:noProof/>
            <w:webHidden/>
          </w:rPr>
          <w:instrText xml:space="preserve"> PAGEREF _Toc68162235 \h </w:instrText>
        </w:r>
        <w:r>
          <w:rPr>
            <w:noProof/>
            <w:webHidden/>
          </w:rPr>
        </w:r>
      </w:ins>
      <w:r>
        <w:rPr>
          <w:noProof/>
          <w:webHidden/>
        </w:rPr>
        <w:fldChar w:fldCharType="separate"/>
      </w:r>
      <w:ins w:id="142" w:author="Jan Grüner" w:date="2021-04-01T09:37:00Z">
        <w:r w:rsidR="00743E40">
          <w:rPr>
            <w:noProof/>
            <w:webHidden/>
          </w:rPr>
          <w:t>26</w:t>
        </w:r>
      </w:ins>
      <w:ins w:id="143" w:author="Jan Grüner" w:date="2021-04-01T09:36:00Z">
        <w:r>
          <w:rPr>
            <w:noProof/>
            <w:webHidden/>
          </w:rPr>
          <w:fldChar w:fldCharType="end"/>
        </w:r>
        <w:r w:rsidRPr="007622DD">
          <w:rPr>
            <w:rStyle w:val="Hyperlink"/>
            <w:noProof/>
          </w:rPr>
          <w:fldChar w:fldCharType="end"/>
        </w:r>
      </w:ins>
    </w:p>
    <w:p w14:paraId="6D5133CC" w14:textId="5D10BF03" w:rsidR="00EF203D" w:rsidRDefault="00EF203D">
      <w:pPr>
        <w:pStyle w:val="Verzeichnis2"/>
        <w:rPr>
          <w:ins w:id="144" w:author="Jan Grüner" w:date="2021-04-01T09:36:00Z"/>
          <w:rFonts w:eastAsiaTheme="minorEastAsia" w:cstheme="minorBidi"/>
          <w:noProof/>
          <w:szCs w:val="22"/>
          <w:lang w:val="de-DE" w:eastAsia="de-DE"/>
        </w:rPr>
      </w:pPr>
      <w:ins w:id="14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"_Toc68162236"</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4.4</w:t>
        </w:r>
        <w:r>
          <w:rPr>
            <w:rFonts w:eastAsiaTheme="minorEastAsia" w:cstheme="minorBidi"/>
            <w:noProof/>
            <w:szCs w:val="22"/>
            <w:lang w:val="de-DE" w:eastAsia="de-DE"/>
          </w:rPr>
          <w:tab/>
        </w:r>
        <w:r w:rsidRPr="007622DD">
          <w:rPr>
            <w:rStyle w:val="Hyperlink"/>
            <w:noProof/>
          </w:rPr>
          <w:t>OJPTrip</w:t>
        </w:r>
        <w:r>
          <w:rPr>
            <w:noProof/>
            <w:webHidden/>
          </w:rPr>
          <w:tab/>
        </w:r>
        <w:r>
          <w:rPr>
            <w:noProof/>
            <w:webHidden/>
          </w:rPr>
          <w:fldChar w:fldCharType="begin"/>
        </w:r>
        <w:r>
          <w:rPr>
            <w:noProof/>
            <w:webHidden/>
          </w:rPr>
          <w:instrText xml:space="preserve"> PAGEREF _Toc68162236 \h </w:instrText>
        </w:r>
        <w:r>
          <w:rPr>
            <w:noProof/>
            <w:webHidden/>
          </w:rPr>
        </w:r>
      </w:ins>
      <w:r>
        <w:rPr>
          <w:noProof/>
          <w:webHidden/>
        </w:rPr>
        <w:fldChar w:fldCharType="separate"/>
      </w:r>
      <w:ins w:id="146" w:author="Jan Grüner" w:date="2021-04-01T09:37:00Z">
        <w:r w:rsidR="00743E40">
          <w:rPr>
            <w:noProof/>
            <w:webHidden/>
          </w:rPr>
          <w:t>27</w:t>
        </w:r>
      </w:ins>
      <w:ins w:id="147" w:author="Jan Grüner" w:date="2021-04-01T09:36:00Z">
        <w:r>
          <w:rPr>
            <w:noProof/>
            <w:webHidden/>
          </w:rPr>
          <w:fldChar w:fldCharType="end"/>
        </w:r>
        <w:r w:rsidRPr="007622DD">
          <w:rPr>
            <w:rStyle w:val="Hyperlink"/>
            <w:noProof/>
          </w:rPr>
          <w:fldChar w:fldCharType="end"/>
        </w:r>
      </w:ins>
    </w:p>
    <w:p w14:paraId="5F3D00A9" w14:textId="5A225BDD" w:rsidR="00EF203D" w:rsidRDefault="00EF203D">
      <w:pPr>
        <w:pStyle w:val="Verzeichnis3"/>
        <w:rPr>
          <w:ins w:id="148" w:author="Jan Grüner" w:date="2021-04-01T09:36:00Z"/>
          <w:rFonts w:eastAsiaTheme="minorEastAsia" w:cstheme="minorBidi"/>
          <w:noProof/>
          <w:szCs w:val="22"/>
          <w:lang w:val="de-DE" w:eastAsia="de-DE"/>
        </w:rPr>
      </w:pPr>
      <w:ins w:id="14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"_Toc68162237"</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4.4.1</w:t>
        </w:r>
        <w:r>
          <w:rPr>
            <w:rFonts w:eastAsiaTheme="minorEastAsia" w:cstheme="minorBidi"/>
            <w:noProof/>
            <w:szCs w:val="22"/>
            <w:lang w:val="de-DE" w:eastAsia="de-DE"/>
          </w:rPr>
          <w:tab/>
        </w:r>
        <w:r w:rsidRPr="007622DD">
          <w:rPr>
            <w:rStyle w:val="Hyperlink"/>
            <w:noProof/>
          </w:rPr>
          <w:t>Request</w:t>
        </w:r>
        <w:r>
          <w:rPr>
            <w:noProof/>
            <w:webHidden/>
          </w:rPr>
          <w:tab/>
        </w:r>
        <w:r>
          <w:rPr>
            <w:noProof/>
            <w:webHidden/>
          </w:rPr>
          <w:fldChar w:fldCharType="begin"/>
        </w:r>
        <w:r>
          <w:rPr>
            <w:noProof/>
            <w:webHidden/>
          </w:rPr>
          <w:instrText xml:space="preserve"> PAGEREF _Toc68162237 \h </w:instrText>
        </w:r>
        <w:r>
          <w:rPr>
            <w:noProof/>
            <w:webHidden/>
          </w:rPr>
        </w:r>
      </w:ins>
      <w:r>
        <w:rPr>
          <w:noProof/>
          <w:webHidden/>
        </w:rPr>
        <w:fldChar w:fldCharType="separate"/>
      </w:r>
      <w:ins w:id="150" w:author="Jan Grüner" w:date="2021-04-01T09:37:00Z">
        <w:r w:rsidR="00743E40">
          <w:rPr>
            <w:noProof/>
            <w:webHidden/>
          </w:rPr>
          <w:t>28</w:t>
        </w:r>
      </w:ins>
      <w:ins w:id="151" w:author="Jan Grüner" w:date="2021-04-01T09:36:00Z">
        <w:r>
          <w:rPr>
            <w:noProof/>
            <w:webHidden/>
          </w:rPr>
          <w:fldChar w:fldCharType="end"/>
        </w:r>
        <w:r w:rsidRPr="007622DD">
          <w:rPr>
            <w:rStyle w:val="Hyperlink"/>
            <w:noProof/>
          </w:rPr>
          <w:fldChar w:fldCharType="end"/>
        </w:r>
      </w:ins>
    </w:p>
    <w:p w14:paraId="424F2E6F" w14:textId="54A34976" w:rsidR="00EF203D" w:rsidRDefault="00EF203D">
      <w:pPr>
        <w:pStyle w:val="Verzeichnis3"/>
        <w:rPr>
          <w:ins w:id="152" w:author="Jan Grüner" w:date="2021-04-01T09:36:00Z"/>
          <w:rFonts w:eastAsiaTheme="minorEastAsia" w:cstheme="minorBidi"/>
          <w:noProof/>
          <w:szCs w:val="22"/>
          <w:lang w:val="de-DE" w:eastAsia="de-DE"/>
        </w:rPr>
      </w:pPr>
      <w:ins w:id="153" w:author="Jan Grüner" w:date="2021-04-01T09:36:00Z">
        <w:r w:rsidRPr="007622DD">
          <w:rPr>
            <w:rStyle w:val="Hyperlink"/>
            <w:noProof/>
          </w:rPr>
          <w:lastRenderedPageBreak/>
          <w:fldChar w:fldCharType="begin"/>
        </w:r>
        <w:r w:rsidRPr="007622DD">
          <w:rPr>
            <w:rStyle w:val="Hyperlink"/>
            <w:noProof/>
          </w:rPr>
          <w:instrText xml:space="preserve"> </w:instrText>
        </w:r>
        <w:r>
          <w:rPr>
            <w:noProof/>
          </w:rPr>
          <w:instrText>HYPERLINK \l "_Toc68162238"</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4.4.2</w:t>
        </w:r>
        <w:r>
          <w:rPr>
            <w:rFonts w:eastAsiaTheme="minorEastAsia" w:cstheme="minorBidi"/>
            <w:noProof/>
            <w:szCs w:val="22"/>
            <w:lang w:val="de-DE" w:eastAsia="de-DE"/>
          </w:rPr>
          <w:tab/>
        </w:r>
        <w:r w:rsidRPr="007622DD">
          <w:rPr>
            <w:rStyle w:val="Hyperlink"/>
            <w:noProof/>
          </w:rPr>
          <w:t>Response</w:t>
        </w:r>
        <w:r>
          <w:rPr>
            <w:noProof/>
            <w:webHidden/>
          </w:rPr>
          <w:tab/>
        </w:r>
        <w:r>
          <w:rPr>
            <w:noProof/>
            <w:webHidden/>
          </w:rPr>
          <w:fldChar w:fldCharType="begin"/>
        </w:r>
        <w:r>
          <w:rPr>
            <w:noProof/>
            <w:webHidden/>
          </w:rPr>
          <w:instrText xml:space="preserve"> PAGEREF _Toc68162238 \h </w:instrText>
        </w:r>
        <w:r>
          <w:rPr>
            <w:noProof/>
            <w:webHidden/>
          </w:rPr>
        </w:r>
      </w:ins>
      <w:r>
        <w:rPr>
          <w:noProof/>
          <w:webHidden/>
        </w:rPr>
        <w:fldChar w:fldCharType="separate"/>
      </w:r>
      <w:ins w:id="154" w:author="Jan Grüner" w:date="2021-04-01T09:37:00Z">
        <w:r w:rsidR="00743E40">
          <w:rPr>
            <w:noProof/>
            <w:webHidden/>
          </w:rPr>
          <w:t>29</w:t>
        </w:r>
      </w:ins>
      <w:ins w:id="155" w:author="Jan Grüner" w:date="2021-04-01T09:36:00Z">
        <w:r>
          <w:rPr>
            <w:noProof/>
            <w:webHidden/>
          </w:rPr>
          <w:fldChar w:fldCharType="end"/>
        </w:r>
        <w:r w:rsidRPr="007622DD">
          <w:rPr>
            <w:rStyle w:val="Hyperlink"/>
            <w:noProof/>
          </w:rPr>
          <w:fldChar w:fldCharType="end"/>
        </w:r>
      </w:ins>
    </w:p>
    <w:p w14:paraId="72B52666" w14:textId="75496D45" w:rsidR="00EF203D" w:rsidRDefault="00EF203D">
      <w:pPr>
        <w:pStyle w:val="Verzeichnis2"/>
        <w:rPr>
          <w:ins w:id="156" w:author="Jan Grüner" w:date="2021-04-01T09:36:00Z"/>
          <w:rFonts w:eastAsiaTheme="minorEastAsia" w:cstheme="minorBidi"/>
          <w:noProof/>
          <w:szCs w:val="22"/>
          <w:lang w:val="de-DE" w:eastAsia="de-DE"/>
        </w:rPr>
      </w:pPr>
      <w:ins w:id="15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"_Toc68162239"</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4.5</w:t>
        </w:r>
        <w:r>
          <w:rPr>
            <w:rFonts w:eastAsiaTheme="minorEastAsia" w:cstheme="minorBidi"/>
            <w:noProof/>
            <w:szCs w:val="22"/>
            <w:lang w:val="de-DE" w:eastAsia="de-DE"/>
          </w:rPr>
          <w:tab/>
        </w:r>
        <w:r w:rsidRPr="007622DD">
          <w:rPr>
            <w:rStyle w:val="Hyperlink"/>
            <w:noProof/>
          </w:rPr>
          <w:t>OJPStopEvent</w:t>
        </w:r>
        <w:r>
          <w:rPr>
            <w:noProof/>
            <w:webHidden/>
          </w:rPr>
          <w:tab/>
        </w:r>
        <w:r>
          <w:rPr>
            <w:noProof/>
            <w:webHidden/>
          </w:rPr>
          <w:fldChar w:fldCharType="begin"/>
        </w:r>
        <w:r>
          <w:rPr>
            <w:noProof/>
            <w:webHidden/>
          </w:rPr>
          <w:instrText xml:space="preserve"> PAGEREF _Toc68162239 \h </w:instrText>
        </w:r>
        <w:r>
          <w:rPr>
            <w:noProof/>
            <w:webHidden/>
          </w:rPr>
        </w:r>
      </w:ins>
      <w:r>
        <w:rPr>
          <w:noProof/>
          <w:webHidden/>
        </w:rPr>
        <w:fldChar w:fldCharType="separate"/>
      </w:r>
      <w:ins w:id="158" w:author="Jan Grüner" w:date="2021-04-01T09:37:00Z">
        <w:r w:rsidR="00743E40">
          <w:rPr>
            <w:noProof/>
            <w:webHidden/>
          </w:rPr>
          <w:t>30</w:t>
        </w:r>
      </w:ins>
      <w:ins w:id="159" w:author="Jan Grüner" w:date="2021-04-01T09:36:00Z">
        <w:r>
          <w:rPr>
            <w:noProof/>
            <w:webHidden/>
          </w:rPr>
          <w:fldChar w:fldCharType="end"/>
        </w:r>
        <w:r w:rsidRPr="007622DD">
          <w:rPr>
            <w:rStyle w:val="Hyperlink"/>
            <w:noProof/>
          </w:rPr>
          <w:fldChar w:fldCharType="end"/>
        </w:r>
      </w:ins>
    </w:p>
    <w:p w14:paraId="2A8EFB3C" w14:textId="04E103C1" w:rsidR="00EF203D" w:rsidRDefault="00EF203D">
      <w:pPr>
        <w:pStyle w:val="Verzeichnis3"/>
        <w:rPr>
          <w:ins w:id="160" w:author="Jan Grüner" w:date="2021-04-01T09:36:00Z"/>
          <w:rFonts w:eastAsiaTheme="minorEastAsia" w:cstheme="minorBidi"/>
          <w:noProof/>
          <w:szCs w:val="22"/>
          <w:lang w:val="de-DE" w:eastAsia="de-DE"/>
        </w:rPr>
      </w:pPr>
      <w:ins w:id="16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"_Toc68162240"</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4.5.1</w:t>
        </w:r>
        <w:r>
          <w:rPr>
            <w:rFonts w:eastAsiaTheme="minorEastAsia" w:cstheme="minorBidi"/>
            <w:noProof/>
            <w:szCs w:val="22"/>
            <w:lang w:val="de-DE" w:eastAsia="de-DE"/>
          </w:rPr>
          <w:tab/>
        </w:r>
        <w:r w:rsidRPr="007622DD">
          <w:rPr>
            <w:rStyle w:val="Hyperlink"/>
            <w:noProof/>
          </w:rPr>
          <w:t>Request</w:t>
        </w:r>
        <w:r>
          <w:rPr>
            <w:noProof/>
            <w:webHidden/>
          </w:rPr>
          <w:tab/>
        </w:r>
        <w:r>
          <w:rPr>
            <w:noProof/>
            <w:webHidden/>
          </w:rPr>
          <w:fldChar w:fldCharType="begin"/>
        </w:r>
        <w:r>
          <w:rPr>
            <w:noProof/>
            <w:webHidden/>
          </w:rPr>
          <w:instrText xml:space="preserve"> PAGEREF _Toc68162240 \h </w:instrText>
        </w:r>
        <w:r>
          <w:rPr>
            <w:noProof/>
            <w:webHidden/>
          </w:rPr>
        </w:r>
      </w:ins>
      <w:r>
        <w:rPr>
          <w:noProof/>
          <w:webHidden/>
        </w:rPr>
        <w:fldChar w:fldCharType="separate"/>
      </w:r>
      <w:ins w:id="162" w:author="Jan Grüner" w:date="2021-04-01T09:37:00Z">
        <w:r w:rsidR="00743E40">
          <w:rPr>
            <w:noProof/>
            <w:webHidden/>
          </w:rPr>
          <w:t>31</w:t>
        </w:r>
      </w:ins>
      <w:ins w:id="163" w:author="Jan Grüner" w:date="2021-04-01T09:36:00Z">
        <w:r>
          <w:rPr>
            <w:noProof/>
            <w:webHidden/>
          </w:rPr>
          <w:fldChar w:fldCharType="end"/>
        </w:r>
        <w:r w:rsidRPr="007622DD">
          <w:rPr>
            <w:rStyle w:val="Hyperlink"/>
            <w:noProof/>
          </w:rPr>
          <w:fldChar w:fldCharType="end"/>
        </w:r>
      </w:ins>
    </w:p>
    <w:p w14:paraId="4A490117" w14:textId="56CA3B85" w:rsidR="00EF203D" w:rsidRDefault="00EF203D">
      <w:pPr>
        <w:pStyle w:val="Verzeichnis3"/>
        <w:rPr>
          <w:ins w:id="164" w:author="Jan Grüner" w:date="2021-04-01T09:36:00Z"/>
          <w:rFonts w:eastAsiaTheme="minorEastAsia" w:cstheme="minorBidi"/>
          <w:noProof/>
          <w:szCs w:val="22"/>
          <w:lang w:val="de-DE" w:eastAsia="de-DE"/>
        </w:rPr>
      </w:pPr>
      <w:ins w:id="16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"_Toc68162241"</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4.5.2</w:t>
        </w:r>
        <w:r>
          <w:rPr>
            <w:rFonts w:eastAsiaTheme="minorEastAsia" w:cstheme="minorBidi"/>
            <w:noProof/>
            <w:szCs w:val="22"/>
            <w:lang w:val="de-DE" w:eastAsia="de-DE"/>
          </w:rPr>
          <w:tab/>
        </w:r>
        <w:r w:rsidRPr="007622DD">
          <w:rPr>
            <w:rStyle w:val="Hyperlink"/>
            <w:noProof/>
          </w:rPr>
          <w:t>Response</w:t>
        </w:r>
        <w:r>
          <w:rPr>
            <w:noProof/>
            <w:webHidden/>
          </w:rPr>
          <w:tab/>
        </w:r>
        <w:r>
          <w:rPr>
            <w:noProof/>
            <w:webHidden/>
          </w:rPr>
          <w:fldChar w:fldCharType="begin"/>
        </w:r>
        <w:r>
          <w:rPr>
            <w:noProof/>
            <w:webHidden/>
          </w:rPr>
          <w:instrText xml:space="preserve"> PAGEREF _Toc68162241 \h </w:instrText>
        </w:r>
        <w:r>
          <w:rPr>
            <w:noProof/>
            <w:webHidden/>
          </w:rPr>
        </w:r>
      </w:ins>
      <w:r>
        <w:rPr>
          <w:noProof/>
          <w:webHidden/>
        </w:rPr>
        <w:fldChar w:fldCharType="separate"/>
      </w:r>
      <w:ins w:id="166" w:author="Jan Grüner" w:date="2021-04-01T09:37:00Z">
        <w:r w:rsidR="00743E40">
          <w:rPr>
            <w:noProof/>
            <w:webHidden/>
          </w:rPr>
          <w:t>31</w:t>
        </w:r>
      </w:ins>
      <w:ins w:id="167" w:author="Jan Grüner" w:date="2021-04-01T09:36:00Z">
        <w:r>
          <w:rPr>
            <w:noProof/>
            <w:webHidden/>
          </w:rPr>
          <w:fldChar w:fldCharType="end"/>
        </w:r>
        <w:r w:rsidRPr="007622DD">
          <w:rPr>
            <w:rStyle w:val="Hyperlink"/>
            <w:noProof/>
          </w:rPr>
          <w:fldChar w:fldCharType="end"/>
        </w:r>
      </w:ins>
    </w:p>
    <w:p w14:paraId="6DBBB674" w14:textId="4BB22350" w:rsidR="00EF203D" w:rsidRDefault="00EF203D">
      <w:pPr>
        <w:pStyle w:val="Verzeichnis2"/>
        <w:rPr>
          <w:ins w:id="168" w:author="Jan Grüner" w:date="2021-04-01T09:36:00Z"/>
          <w:rFonts w:eastAsiaTheme="minorEastAsia" w:cstheme="minorBidi"/>
          <w:noProof/>
          <w:szCs w:val="22"/>
          <w:lang w:val="de-DE" w:eastAsia="de-DE"/>
        </w:rPr>
      </w:pPr>
      <w:ins w:id="16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"_Toc68162242"</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4.6</w:t>
        </w:r>
        <w:r>
          <w:rPr>
            <w:rFonts w:eastAsiaTheme="minorEastAsia" w:cstheme="minorBidi"/>
            <w:noProof/>
            <w:szCs w:val="22"/>
            <w:lang w:val="de-DE" w:eastAsia="de-DE"/>
          </w:rPr>
          <w:tab/>
        </w:r>
        <w:r w:rsidRPr="007622DD">
          <w:rPr>
            <w:rStyle w:val="Hyperlink"/>
            <w:noProof/>
          </w:rPr>
          <w:t>OJPTripInfo</w:t>
        </w:r>
        <w:r>
          <w:rPr>
            <w:noProof/>
            <w:webHidden/>
          </w:rPr>
          <w:tab/>
        </w:r>
        <w:r>
          <w:rPr>
            <w:noProof/>
            <w:webHidden/>
          </w:rPr>
          <w:fldChar w:fldCharType="begin"/>
        </w:r>
        <w:r>
          <w:rPr>
            <w:noProof/>
            <w:webHidden/>
          </w:rPr>
          <w:instrText xml:space="preserve"> PAGEREF _Toc68162242 \h </w:instrText>
        </w:r>
        <w:r>
          <w:rPr>
            <w:noProof/>
            <w:webHidden/>
          </w:rPr>
        </w:r>
      </w:ins>
      <w:r>
        <w:rPr>
          <w:noProof/>
          <w:webHidden/>
        </w:rPr>
        <w:fldChar w:fldCharType="separate"/>
      </w:r>
      <w:ins w:id="170" w:author="Jan Grüner" w:date="2021-04-01T09:37:00Z">
        <w:r w:rsidR="00743E40">
          <w:rPr>
            <w:noProof/>
            <w:webHidden/>
          </w:rPr>
          <w:t>32</w:t>
        </w:r>
      </w:ins>
      <w:ins w:id="171" w:author="Jan Grüner" w:date="2021-04-01T09:36:00Z">
        <w:r>
          <w:rPr>
            <w:noProof/>
            <w:webHidden/>
          </w:rPr>
          <w:fldChar w:fldCharType="end"/>
        </w:r>
        <w:r w:rsidRPr="007622DD">
          <w:rPr>
            <w:rStyle w:val="Hyperlink"/>
            <w:noProof/>
          </w:rPr>
          <w:fldChar w:fldCharType="end"/>
        </w:r>
      </w:ins>
    </w:p>
    <w:p w14:paraId="55537DF2" w14:textId="352EABC0" w:rsidR="00EF203D" w:rsidRDefault="00EF203D">
      <w:pPr>
        <w:pStyle w:val="Verzeichnis3"/>
        <w:rPr>
          <w:ins w:id="172" w:author="Jan Grüner" w:date="2021-04-01T09:36:00Z"/>
          <w:rFonts w:eastAsiaTheme="minorEastAsia" w:cstheme="minorBidi"/>
          <w:noProof/>
          <w:szCs w:val="22"/>
          <w:lang w:val="de-DE" w:eastAsia="de-DE"/>
        </w:rPr>
      </w:pPr>
      <w:ins w:id="17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"_Toc68162243"</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4.6.1</w:t>
        </w:r>
        <w:r>
          <w:rPr>
            <w:rFonts w:eastAsiaTheme="minorEastAsia" w:cstheme="minorBidi"/>
            <w:noProof/>
            <w:szCs w:val="22"/>
            <w:lang w:val="de-DE" w:eastAsia="de-DE"/>
          </w:rPr>
          <w:tab/>
        </w:r>
        <w:r w:rsidRPr="007622DD">
          <w:rPr>
            <w:rStyle w:val="Hyperlink"/>
            <w:noProof/>
          </w:rPr>
          <w:t>Request</w:t>
        </w:r>
        <w:r>
          <w:rPr>
            <w:noProof/>
            <w:webHidden/>
          </w:rPr>
          <w:tab/>
        </w:r>
        <w:r>
          <w:rPr>
            <w:noProof/>
            <w:webHidden/>
          </w:rPr>
          <w:fldChar w:fldCharType="begin"/>
        </w:r>
        <w:r>
          <w:rPr>
            <w:noProof/>
            <w:webHidden/>
          </w:rPr>
          <w:instrText xml:space="preserve"> PAGEREF _Toc68162243 \h </w:instrText>
        </w:r>
        <w:r>
          <w:rPr>
            <w:noProof/>
            <w:webHidden/>
          </w:rPr>
        </w:r>
      </w:ins>
      <w:r>
        <w:rPr>
          <w:noProof/>
          <w:webHidden/>
        </w:rPr>
        <w:fldChar w:fldCharType="separate"/>
      </w:r>
      <w:ins w:id="174" w:author="Jan Grüner" w:date="2021-04-01T09:37:00Z">
        <w:r w:rsidR="00743E40">
          <w:rPr>
            <w:noProof/>
            <w:webHidden/>
          </w:rPr>
          <w:t>32</w:t>
        </w:r>
      </w:ins>
      <w:ins w:id="175" w:author="Jan Grüner" w:date="2021-04-01T09:36:00Z">
        <w:r>
          <w:rPr>
            <w:noProof/>
            <w:webHidden/>
          </w:rPr>
          <w:fldChar w:fldCharType="end"/>
        </w:r>
        <w:r w:rsidRPr="007622DD">
          <w:rPr>
            <w:rStyle w:val="Hyperlink"/>
            <w:noProof/>
          </w:rPr>
          <w:fldChar w:fldCharType="end"/>
        </w:r>
      </w:ins>
    </w:p>
    <w:p w14:paraId="7F1385DA" w14:textId="71F05653" w:rsidR="00EF203D" w:rsidRDefault="00EF203D">
      <w:pPr>
        <w:pStyle w:val="Verzeichnis3"/>
        <w:rPr>
          <w:ins w:id="176" w:author="Jan Grüner" w:date="2021-04-01T09:36:00Z"/>
          <w:rFonts w:eastAsiaTheme="minorEastAsia" w:cstheme="minorBidi"/>
          <w:noProof/>
          <w:szCs w:val="22"/>
          <w:lang w:val="de-DE" w:eastAsia="de-DE"/>
        </w:rPr>
      </w:pPr>
      <w:ins w:id="17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"_Toc68162244"</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4.6.2</w:t>
        </w:r>
        <w:r>
          <w:rPr>
            <w:rFonts w:eastAsiaTheme="minorEastAsia" w:cstheme="minorBidi"/>
            <w:noProof/>
            <w:szCs w:val="22"/>
            <w:lang w:val="de-DE" w:eastAsia="de-DE"/>
          </w:rPr>
          <w:tab/>
        </w:r>
        <w:r w:rsidRPr="007622DD">
          <w:rPr>
            <w:rStyle w:val="Hyperlink"/>
            <w:noProof/>
          </w:rPr>
          <w:t>Response</w:t>
        </w:r>
        <w:r>
          <w:rPr>
            <w:noProof/>
            <w:webHidden/>
          </w:rPr>
          <w:tab/>
        </w:r>
        <w:r>
          <w:rPr>
            <w:noProof/>
            <w:webHidden/>
          </w:rPr>
          <w:fldChar w:fldCharType="begin"/>
        </w:r>
        <w:r>
          <w:rPr>
            <w:noProof/>
            <w:webHidden/>
          </w:rPr>
          <w:instrText xml:space="preserve"> PAGEREF _Toc68162244 \h </w:instrText>
        </w:r>
        <w:r>
          <w:rPr>
            <w:noProof/>
            <w:webHidden/>
          </w:rPr>
        </w:r>
      </w:ins>
      <w:r>
        <w:rPr>
          <w:noProof/>
          <w:webHidden/>
        </w:rPr>
        <w:fldChar w:fldCharType="separate"/>
      </w:r>
      <w:ins w:id="178" w:author="Jan Grüner" w:date="2021-04-01T09:37:00Z">
        <w:r w:rsidR="00743E40">
          <w:rPr>
            <w:noProof/>
            <w:webHidden/>
          </w:rPr>
          <w:t>33</w:t>
        </w:r>
      </w:ins>
      <w:ins w:id="179" w:author="Jan Grüner" w:date="2021-04-01T09:36:00Z">
        <w:r>
          <w:rPr>
            <w:noProof/>
            <w:webHidden/>
          </w:rPr>
          <w:fldChar w:fldCharType="end"/>
        </w:r>
        <w:r w:rsidRPr="007622DD">
          <w:rPr>
            <w:rStyle w:val="Hyperlink"/>
            <w:noProof/>
          </w:rPr>
          <w:fldChar w:fldCharType="end"/>
        </w:r>
      </w:ins>
    </w:p>
    <w:p w14:paraId="2B02ED57" w14:textId="4A184025" w:rsidR="00EF203D" w:rsidRDefault="00EF203D">
      <w:pPr>
        <w:pStyle w:val="Verzeichnis2"/>
        <w:rPr>
          <w:ins w:id="180" w:author="Jan Grüner" w:date="2021-04-01T09:36:00Z"/>
          <w:rFonts w:eastAsiaTheme="minorEastAsia" w:cstheme="minorBidi"/>
          <w:noProof/>
          <w:szCs w:val="22"/>
          <w:lang w:val="de-DE" w:eastAsia="de-DE"/>
        </w:rPr>
      </w:pPr>
      <w:ins w:id="18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"_Toc68162245"</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4.7</w:t>
        </w:r>
        <w:r>
          <w:rPr>
            <w:rFonts w:eastAsiaTheme="minorEastAsia" w:cstheme="minorBidi"/>
            <w:noProof/>
            <w:szCs w:val="22"/>
            <w:lang w:val="de-DE" w:eastAsia="de-DE"/>
          </w:rPr>
          <w:tab/>
        </w:r>
        <w:r w:rsidRPr="007622DD">
          <w:rPr>
            <w:rStyle w:val="Hyperlink"/>
            <w:noProof/>
          </w:rPr>
          <w:t>OJPExchangePoint</w:t>
        </w:r>
        <w:r>
          <w:rPr>
            <w:noProof/>
            <w:webHidden/>
          </w:rPr>
          <w:tab/>
        </w:r>
        <w:r>
          <w:rPr>
            <w:noProof/>
            <w:webHidden/>
          </w:rPr>
          <w:fldChar w:fldCharType="begin"/>
        </w:r>
        <w:r>
          <w:rPr>
            <w:noProof/>
            <w:webHidden/>
          </w:rPr>
          <w:instrText xml:space="preserve"> PAGEREF _Toc68162245 \h </w:instrText>
        </w:r>
        <w:r>
          <w:rPr>
            <w:noProof/>
            <w:webHidden/>
          </w:rPr>
        </w:r>
      </w:ins>
      <w:r>
        <w:rPr>
          <w:noProof/>
          <w:webHidden/>
        </w:rPr>
        <w:fldChar w:fldCharType="separate"/>
      </w:r>
      <w:ins w:id="182" w:author="Jan Grüner" w:date="2021-04-01T09:37:00Z">
        <w:r w:rsidR="00743E40">
          <w:rPr>
            <w:noProof/>
            <w:webHidden/>
          </w:rPr>
          <w:t>34</w:t>
        </w:r>
      </w:ins>
      <w:ins w:id="183" w:author="Jan Grüner" w:date="2021-04-01T09:36:00Z">
        <w:r>
          <w:rPr>
            <w:noProof/>
            <w:webHidden/>
          </w:rPr>
          <w:fldChar w:fldCharType="end"/>
        </w:r>
        <w:r w:rsidRPr="007622DD">
          <w:rPr>
            <w:rStyle w:val="Hyperlink"/>
            <w:noProof/>
          </w:rPr>
          <w:fldChar w:fldCharType="end"/>
        </w:r>
      </w:ins>
    </w:p>
    <w:p w14:paraId="2A57E0DF" w14:textId="028F8FFE" w:rsidR="00EF203D" w:rsidRDefault="00EF203D">
      <w:pPr>
        <w:pStyle w:val="Verzeichnis3"/>
        <w:rPr>
          <w:ins w:id="184" w:author="Jan Grüner" w:date="2021-04-01T09:36:00Z"/>
          <w:rFonts w:eastAsiaTheme="minorEastAsia" w:cstheme="minorBidi"/>
          <w:noProof/>
          <w:szCs w:val="22"/>
          <w:lang w:val="de-DE" w:eastAsia="de-DE"/>
        </w:rPr>
      </w:pPr>
      <w:ins w:id="18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"_Toc68162246"</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4.7.1</w:t>
        </w:r>
        <w:r>
          <w:rPr>
            <w:rFonts w:eastAsiaTheme="minorEastAsia" w:cstheme="minorBidi"/>
            <w:noProof/>
            <w:szCs w:val="22"/>
            <w:lang w:val="de-DE" w:eastAsia="de-DE"/>
          </w:rPr>
          <w:tab/>
        </w:r>
        <w:r w:rsidRPr="007622DD">
          <w:rPr>
            <w:rStyle w:val="Hyperlink"/>
            <w:noProof/>
          </w:rPr>
          <w:t>Request</w:t>
        </w:r>
        <w:r>
          <w:rPr>
            <w:noProof/>
            <w:webHidden/>
          </w:rPr>
          <w:tab/>
        </w:r>
        <w:r>
          <w:rPr>
            <w:noProof/>
            <w:webHidden/>
          </w:rPr>
          <w:fldChar w:fldCharType="begin"/>
        </w:r>
        <w:r>
          <w:rPr>
            <w:noProof/>
            <w:webHidden/>
          </w:rPr>
          <w:instrText xml:space="preserve"> PAGEREF _Toc68162246 \h </w:instrText>
        </w:r>
        <w:r>
          <w:rPr>
            <w:noProof/>
            <w:webHidden/>
          </w:rPr>
        </w:r>
      </w:ins>
      <w:r>
        <w:rPr>
          <w:noProof/>
          <w:webHidden/>
        </w:rPr>
        <w:fldChar w:fldCharType="separate"/>
      </w:r>
      <w:ins w:id="186" w:author="Jan Grüner" w:date="2021-04-01T09:37:00Z">
        <w:r w:rsidR="00743E40">
          <w:rPr>
            <w:noProof/>
            <w:webHidden/>
          </w:rPr>
          <w:t>34</w:t>
        </w:r>
      </w:ins>
      <w:ins w:id="187" w:author="Jan Grüner" w:date="2021-04-01T09:36:00Z">
        <w:r>
          <w:rPr>
            <w:noProof/>
            <w:webHidden/>
          </w:rPr>
          <w:fldChar w:fldCharType="end"/>
        </w:r>
        <w:r w:rsidRPr="007622DD">
          <w:rPr>
            <w:rStyle w:val="Hyperlink"/>
            <w:noProof/>
          </w:rPr>
          <w:fldChar w:fldCharType="end"/>
        </w:r>
      </w:ins>
    </w:p>
    <w:p w14:paraId="085AA2AE" w14:textId="3607933A" w:rsidR="00EF203D" w:rsidRDefault="00EF203D">
      <w:pPr>
        <w:pStyle w:val="Verzeichnis3"/>
        <w:rPr>
          <w:ins w:id="188" w:author="Jan Grüner" w:date="2021-04-01T09:36:00Z"/>
          <w:rFonts w:eastAsiaTheme="minorEastAsia" w:cstheme="minorBidi"/>
          <w:noProof/>
          <w:szCs w:val="22"/>
          <w:lang w:val="de-DE" w:eastAsia="de-DE"/>
        </w:rPr>
      </w:pPr>
      <w:ins w:id="18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"_Toc68162247"</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4.7.2</w:t>
        </w:r>
        <w:r>
          <w:rPr>
            <w:rFonts w:eastAsiaTheme="minorEastAsia" w:cstheme="minorBidi"/>
            <w:noProof/>
            <w:szCs w:val="22"/>
            <w:lang w:val="de-DE" w:eastAsia="de-DE"/>
          </w:rPr>
          <w:tab/>
        </w:r>
        <w:r w:rsidRPr="007622DD">
          <w:rPr>
            <w:rStyle w:val="Hyperlink"/>
            <w:noProof/>
          </w:rPr>
          <w:t>Response</w:t>
        </w:r>
        <w:r>
          <w:rPr>
            <w:noProof/>
            <w:webHidden/>
          </w:rPr>
          <w:tab/>
        </w:r>
        <w:r>
          <w:rPr>
            <w:noProof/>
            <w:webHidden/>
          </w:rPr>
          <w:fldChar w:fldCharType="begin"/>
        </w:r>
        <w:r>
          <w:rPr>
            <w:noProof/>
            <w:webHidden/>
          </w:rPr>
          <w:instrText xml:space="preserve"> PAGEREF _Toc68162247 \h </w:instrText>
        </w:r>
        <w:r>
          <w:rPr>
            <w:noProof/>
            <w:webHidden/>
          </w:rPr>
        </w:r>
      </w:ins>
      <w:r>
        <w:rPr>
          <w:noProof/>
          <w:webHidden/>
        </w:rPr>
        <w:fldChar w:fldCharType="separate"/>
      </w:r>
      <w:ins w:id="190" w:author="Jan Grüner" w:date="2021-04-01T09:37:00Z">
        <w:r w:rsidR="00743E40">
          <w:rPr>
            <w:noProof/>
            <w:webHidden/>
          </w:rPr>
          <w:t>35</w:t>
        </w:r>
      </w:ins>
      <w:ins w:id="191" w:author="Jan Grüner" w:date="2021-04-01T09:36:00Z">
        <w:r>
          <w:rPr>
            <w:noProof/>
            <w:webHidden/>
          </w:rPr>
          <w:fldChar w:fldCharType="end"/>
        </w:r>
        <w:r w:rsidRPr="007622DD">
          <w:rPr>
            <w:rStyle w:val="Hyperlink"/>
            <w:noProof/>
          </w:rPr>
          <w:fldChar w:fldCharType="end"/>
        </w:r>
      </w:ins>
    </w:p>
    <w:p w14:paraId="181FB49F" w14:textId="53999918" w:rsidR="00EF203D" w:rsidRDefault="00EF203D">
      <w:pPr>
        <w:pStyle w:val="Verzeichnis2"/>
        <w:rPr>
          <w:ins w:id="192" w:author="Jan Grüner" w:date="2021-04-01T09:36:00Z"/>
          <w:rFonts w:eastAsiaTheme="minorEastAsia" w:cstheme="minorBidi"/>
          <w:noProof/>
          <w:szCs w:val="22"/>
          <w:lang w:val="de-DE" w:eastAsia="de-DE"/>
        </w:rPr>
      </w:pPr>
      <w:ins w:id="19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"_Toc68162248"</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4.8</w:t>
        </w:r>
        <w:r>
          <w:rPr>
            <w:rFonts w:eastAsiaTheme="minorEastAsia" w:cstheme="minorBidi"/>
            <w:noProof/>
            <w:szCs w:val="22"/>
            <w:lang w:val="de-DE" w:eastAsia="de-DE"/>
          </w:rPr>
          <w:tab/>
        </w:r>
        <w:r w:rsidRPr="007622DD">
          <w:rPr>
            <w:rStyle w:val="Hyperlink"/>
            <w:noProof/>
          </w:rPr>
          <w:t>OJPMultiPointTrip</w:t>
        </w:r>
        <w:r>
          <w:rPr>
            <w:noProof/>
            <w:webHidden/>
          </w:rPr>
          <w:tab/>
        </w:r>
        <w:r>
          <w:rPr>
            <w:noProof/>
            <w:webHidden/>
          </w:rPr>
          <w:fldChar w:fldCharType="begin"/>
        </w:r>
        <w:r>
          <w:rPr>
            <w:noProof/>
            <w:webHidden/>
          </w:rPr>
          <w:instrText xml:space="preserve"> PAGEREF _Toc68162248 \h </w:instrText>
        </w:r>
        <w:r>
          <w:rPr>
            <w:noProof/>
            <w:webHidden/>
          </w:rPr>
        </w:r>
      </w:ins>
      <w:r>
        <w:rPr>
          <w:noProof/>
          <w:webHidden/>
        </w:rPr>
        <w:fldChar w:fldCharType="separate"/>
      </w:r>
      <w:ins w:id="194" w:author="Jan Grüner" w:date="2021-04-01T09:37:00Z">
        <w:r w:rsidR="00743E40">
          <w:rPr>
            <w:noProof/>
            <w:webHidden/>
          </w:rPr>
          <w:t>36</w:t>
        </w:r>
      </w:ins>
      <w:ins w:id="195" w:author="Jan Grüner" w:date="2021-04-01T09:36:00Z">
        <w:r>
          <w:rPr>
            <w:noProof/>
            <w:webHidden/>
          </w:rPr>
          <w:fldChar w:fldCharType="end"/>
        </w:r>
        <w:r w:rsidRPr="007622DD">
          <w:rPr>
            <w:rStyle w:val="Hyperlink"/>
            <w:noProof/>
          </w:rPr>
          <w:fldChar w:fldCharType="end"/>
        </w:r>
      </w:ins>
    </w:p>
    <w:p w14:paraId="1360EF36" w14:textId="121FC46B" w:rsidR="00EF203D" w:rsidRDefault="00EF203D">
      <w:pPr>
        <w:pStyle w:val="Verzeichnis3"/>
        <w:rPr>
          <w:ins w:id="196" w:author="Jan Grüner" w:date="2021-04-01T09:36:00Z"/>
          <w:rFonts w:eastAsiaTheme="minorEastAsia" w:cstheme="minorBidi"/>
          <w:noProof/>
          <w:szCs w:val="22"/>
          <w:lang w:val="de-DE" w:eastAsia="de-DE"/>
        </w:rPr>
      </w:pPr>
      <w:ins w:id="19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"_Toc68162249"</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4.8.1</w:t>
        </w:r>
        <w:r>
          <w:rPr>
            <w:rFonts w:eastAsiaTheme="minorEastAsia" w:cstheme="minorBidi"/>
            <w:noProof/>
            <w:szCs w:val="22"/>
            <w:lang w:val="de-DE" w:eastAsia="de-DE"/>
          </w:rPr>
          <w:tab/>
        </w:r>
        <w:r w:rsidRPr="007622DD">
          <w:rPr>
            <w:rStyle w:val="Hyperlink"/>
            <w:noProof/>
          </w:rPr>
          <w:t>Request</w:t>
        </w:r>
        <w:r>
          <w:rPr>
            <w:noProof/>
            <w:webHidden/>
          </w:rPr>
          <w:tab/>
        </w:r>
        <w:r>
          <w:rPr>
            <w:noProof/>
            <w:webHidden/>
          </w:rPr>
          <w:fldChar w:fldCharType="begin"/>
        </w:r>
        <w:r>
          <w:rPr>
            <w:noProof/>
            <w:webHidden/>
          </w:rPr>
          <w:instrText xml:space="preserve"> PAGEREF _Toc68162249 \h </w:instrText>
        </w:r>
        <w:r>
          <w:rPr>
            <w:noProof/>
            <w:webHidden/>
          </w:rPr>
        </w:r>
      </w:ins>
      <w:r>
        <w:rPr>
          <w:noProof/>
          <w:webHidden/>
        </w:rPr>
        <w:fldChar w:fldCharType="separate"/>
      </w:r>
      <w:ins w:id="198" w:author="Jan Grüner" w:date="2021-04-01T09:37:00Z">
        <w:r w:rsidR="00743E40">
          <w:rPr>
            <w:noProof/>
            <w:webHidden/>
          </w:rPr>
          <w:t>37</w:t>
        </w:r>
      </w:ins>
      <w:ins w:id="199" w:author="Jan Grüner" w:date="2021-04-01T09:36:00Z">
        <w:r>
          <w:rPr>
            <w:noProof/>
            <w:webHidden/>
          </w:rPr>
          <w:fldChar w:fldCharType="end"/>
        </w:r>
        <w:r w:rsidRPr="007622DD">
          <w:rPr>
            <w:rStyle w:val="Hyperlink"/>
            <w:noProof/>
          </w:rPr>
          <w:fldChar w:fldCharType="end"/>
        </w:r>
      </w:ins>
    </w:p>
    <w:p w14:paraId="08C5ADFB" w14:textId="22202321" w:rsidR="00EF203D" w:rsidRDefault="00EF203D">
      <w:pPr>
        <w:pStyle w:val="Verzeichnis3"/>
        <w:rPr>
          <w:ins w:id="200" w:author="Jan Grüner" w:date="2021-04-01T09:36:00Z"/>
          <w:rFonts w:eastAsiaTheme="minorEastAsia" w:cstheme="minorBidi"/>
          <w:noProof/>
          <w:szCs w:val="22"/>
          <w:lang w:val="de-DE" w:eastAsia="de-DE"/>
        </w:rPr>
      </w:pPr>
      <w:ins w:id="20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"_Toc68162250"</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4.8.2</w:t>
        </w:r>
        <w:r>
          <w:rPr>
            <w:rFonts w:eastAsiaTheme="minorEastAsia" w:cstheme="minorBidi"/>
            <w:noProof/>
            <w:szCs w:val="22"/>
            <w:lang w:val="de-DE" w:eastAsia="de-DE"/>
          </w:rPr>
          <w:tab/>
        </w:r>
        <w:r w:rsidRPr="007622DD">
          <w:rPr>
            <w:rStyle w:val="Hyperlink"/>
            <w:noProof/>
          </w:rPr>
          <w:t>Response</w:t>
        </w:r>
        <w:r>
          <w:rPr>
            <w:noProof/>
            <w:webHidden/>
          </w:rPr>
          <w:tab/>
        </w:r>
        <w:r>
          <w:rPr>
            <w:noProof/>
            <w:webHidden/>
          </w:rPr>
          <w:fldChar w:fldCharType="begin"/>
        </w:r>
        <w:r>
          <w:rPr>
            <w:noProof/>
            <w:webHidden/>
          </w:rPr>
          <w:instrText xml:space="preserve"> PAGEREF _Toc68162250 \h </w:instrText>
        </w:r>
        <w:r>
          <w:rPr>
            <w:noProof/>
            <w:webHidden/>
          </w:rPr>
        </w:r>
      </w:ins>
      <w:r>
        <w:rPr>
          <w:noProof/>
          <w:webHidden/>
        </w:rPr>
        <w:fldChar w:fldCharType="separate"/>
      </w:r>
      <w:ins w:id="202" w:author="Jan Grüner" w:date="2021-04-01T09:37:00Z">
        <w:r w:rsidR="00743E40">
          <w:rPr>
            <w:noProof/>
            <w:webHidden/>
          </w:rPr>
          <w:t>37</w:t>
        </w:r>
      </w:ins>
      <w:ins w:id="203" w:author="Jan Grüner" w:date="2021-04-01T09:36:00Z">
        <w:r>
          <w:rPr>
            <w:noProof/>
            <w:webHidden/>
          </w:rPr>
          <w:fldChar w:fldCharType="end"/>
        </w:r>
        <w:r w:rsidRPr="007622DD">
          <w:rPr>
            <w:rStyle w:val="Hyperlink"/>
            <w:noProof/>
          </w:rPr>
          <w:fldChar w:fldCharType="end"/>
        </w:r>
      </w:ins>
    </w:p>
    <w:p w14:paraId="22B034FA" w14:textId="326583E7" w:rsidR="00EF203D" w:rsidRDefault="00EF203D">
      <w:pPr>
        <w:pStyle w:val="Verzeichnis1"/>
        <w:rPr>
          <w:ins w:id="204" w:author="Jan Grüner" w:date="2021-04-01T09:36:00Z"/>
          <w:rFonts w:eastAsiaTheme="minorEastAsia" w:cstheme="minorBidi"/>
          <w:noProof/>
          <w:szCs w:val="22"/>
          <w:lang w:val="de-DE" w:eastAsia="de-DE"/>
        </w:rPr>
      </w:pPr>
      <w:ins w:id="20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"_Toc68162251"</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5</w:t>
        </w:r>
        <w:r>
          <w:rPr>
            <w:rFonts w:eastAsiaTheme="minorEastAsia" w:cstheme="minorBidi"/>
            <w:noProof/>
            <w:szCs w:val="22"/>
            <w:lang w:val="de-DE" w:eastAsia="de-DE"/>
          </w:rPr>
          <w:tab/>
        </w:r>
        <w:r w:rsidRPr="007622DD">
          <w:rPr>
            <w:rStyle w:val="Hyperlink"/>
            <w:noProof/>
          </w:rPr>
          <w:t>Extensions of OJP Standard</w:t>
        </w:r>
        <w:r>
          <w:rPr>
            <w:noProof/>
            <w:webHidden/>
          </w:rPr>
          <w:tab/>
        </w:r>
        <w:r>
          <w:rPr>
            <w:noProof/>
            <w:webHidden/>
          </w:rPr>
          <w:fldChar w:fldCharType="begin"/>
        </w:r>
        <w:r>
          <w:rPr>
            <w:noProof/>
            <w:webHidden/>
          </w:rPr>
          <w:instrText xml:space="preserve"> PAGEREF _Toc68162251 \h </w:instrText>
        </w:r>
        <w:r>
          <w:rPr>
            <w:noProof/>
            <w:webHidden/>
          </w:rPr>
        </w:r>
      </w:ins>
      <w:r>
        <w:rPr>
          <w:noProof/>
          <w:webHidden/>
        </w:rPr>
        <w:fldChar w:fldCharType="separate"/>
      </w:r>
      <w:ins w:id="206" w:author="Jan Grüner" w:date="2021-04-01T09:37:00Z">
        <w:r w:rsidR="00743E40">
          <w:rPr>
            <w:noProof/>
            <w:webHidden/>
          </w:rPr>
          <w:t>38</w:t>
        </w:r>
      </w:ins>
      <w:ins w:id="207" w:author="Jan Grüner" w:date="2021-04-01T09:36:00Z">
        <w:r>
          <w:rPr>
            <w:noProof/>
            <w:webHidden/>
          </w:rPr>
          <w:fldChar w:fldCharType="end"/>
        </w:r>
        <w:r w:rsidRPr="007622DD">
          <w:rPr>
            <w:rStyle w:val="Hyperlink"/>
            <w:noProof/>
          </w:rPr>
          <w:fldChar w:fldCharType="end"/>
        </w:r>
      </w:ins>
    </w:p>
    <w:p w14:paraId="5CED1689" w14:textId="44C55972" w:rsidR="00EF203D" w:rsidRDefault="00EF203D">
      <w:pPr>
        <w:pStyle w:val="Verzeichnis2"/>
        <w:rPr>
          <w:ins w:id="208" w:author="Jan Grüner" w:date="2021-04-01T09:36:00Z"/>
          <w:rFonts w:eastAsiaTheme="minorEastAsia" w:cstheme="minorBidi"/>
          <w:noProof/>
          <w:szCs w:val="22"/>
          <w:lang w:val="de-DE" w:eastAsia="de-DE"/>
        </w:rPr>
      </w:pPr>
      <w:ins w:id="20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"_Toc68162252"</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5.1</w:t>
        </w:r>
        <w:r>
          <w:rPr>
            <w:rFonts w:eastAsiaTheme="minorEastAsia" w:cstheme="minorBidi"/>
            <w:noProof/>
            <w:szCs w:val="22"/>
            <w:lang w:val="de-DE" w:eastAsia="de-DE"/>
          </w:rPr>
          <w:tab/>
        </w:r>
        <w:r w:rsidRPr="007622DD">
          <w:rPr>
            <w:rStyle w:val="Hyperlink"/>
            <w:noProof/>
          </w:rPr>
          <w:t>Environmental Footprint</w:t>
        </w:r>
        <w:r>
          <w:rPr>
            <w:noProof/>
            <w:webHidden/>
          </w:rPr>
          <w:tab/>
        </w:r>
        <w:r>
          <w:rPr>
            <w:noProof/>
            <w:webHidden/>
          </w:rPr>
          <w:fldChar w:fldCharType="begin"/>
        </w:r>
        <w:r>
          <w:rPr>
            <w:noProof/>
            <w:webHidden/>
          </w:rPr>
          <w:instrText xml:space="preserve"> PAGEREF _Toc68162252 \h </w:instrText>
        </w:r>
        <w:r>
          <w:rPr>
            <w:noProof/>
            <w:webHidden/>
          </w:rPr>
        </w:r>
      </w:ins>
      <w:r>
        <w:rPr>
          <w:noProof/>
          <w:webHidden/>
        </w:rPr>
        <w:fldChar w:fldCharType="separate"/>
      </w:r>
      <w:ins w:id="210" w:author="Jan Grüner" w:date="2021-04-01T09:37:00Z">
        <w:r w:rsidR="00743E40">
          <w:rPr>
            <w:noProof/>
            <w:webHidden/>
          </w:rPr>
          <w:t>38</w:t>
        </w:r>
      </w:ins>
      <w:ins w:id="211" w:author="Jan Grüner" w:date="2021-04-01T09:36:00Z">
        <w:r>
          <w:rPr>
            <w:noProof/>
            <w:webHidden/>
          </w:rPr>
          <w:fldChar w:fldCharType="end"/>
        </w:r>
        <w:r w:rsidRPr="007622DD">
          <w:rPr>
            <w:rStyle w:val="Hyperlink"/>
            <w:noProof/>
          </w:rPr>
          <w:fldChar w:fldCharType="end"/>
        </w:r>
      </w:ins>
    </w:p>
    <w:p w14:paraId="0E867D0F" w14:textId="7F014451" w:rsidR="00EF203D" w:rsidRDefault="00EF203D">
      <w:pPr>
        <w:pStyle w:val="Verzeichnis3"/>
        <w:rPr>
          <w:ins w:id="212" w:author="Jan Grüner" w:date="2021-04-01T09:36:00Z"/>
          <w:rFonts w:eastAsiaTheme="minorEastAsia" w:cstheme="minorBidi"/>
          <w:noProof/>
          <w:szCs w:val="22"/>
          <w:lang w:val="de-DE" w:eastAsia="de-DE"/>
        </w:rPr>
      </w:pPr>
      <w:ins w:id="21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"_Toc68162253"</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5.1.1</w:t>
        </w:r>
        <w:r>
          <w:rPr>
            <w:rFonts w:eastAsiaTheme="minorEastAsia" w:cstheme="minorBidi"/>
            <w:noProof/>
            <w:szCs w:val="22"/>
            <w:lang w:val="de-DE" w:eastAsia="de-DE"/>
          </w:rPr>
          <w:tab/>
        </w:r>
        <w:r w:rsidRPr="007622DD">
          <w:rPr>
            <w:rStyle w:val="Hyperlink"/>
            <w:noProof/>
          </w:rPr>
          <w:t>Implementation in the LinkingAlps project</w:t>
        </w:r>
        <w:r>
          <w:rPr>
            <w:noProof/>
            <w:webHidden/>
          </w:rPr>
          <w:tab/>
        </w:r>
        <w:r>
          <w:rPr>
            <w:noProof/>
            <w:webHidden/>
          </w:rPr>
          <w:fldChar w:fldCharType="begin"/>
        </w:r>
        <w:r>
          <w:rPr>
            <w:noProof/>
            <w:webHidden/>
          </w:rPr>
          <w:instrText xml:space="preserve"> PAGEREF _Toc68162253 \h </w:instrText>
        </w:r>
        <w:r>
          <w:rPr>
            <w:noProof/>
            <w:webHidden/>
          </w:rPr>
        </w:r>
      </w:ins>
      <w:r>
        <w:rPr>
          <w:noProof/>
          <w:webHidden/>
        </w:rPr>
        <w:fldChar w:fldCharType="separate"/>
      </w:r>
      <w:ins w:id="214" w:author="Jan Grüner" w:date="2021-04-01T09:37:00Z">
        <w:r w:rsidR="00743E40">
          <w:rPr>
            <w:noProof/>
            <w:webHidden/>
          </w:rPr>
          <w:t>39</w:t>
        </w:r>
      </w:ins>
      <w:ins w:id="215" w:author="Jan Grüner" w:date="2021-04-01T09:36:00Z">
        <w:r>
          <w:rPr>
            <w:noProof/>
            <w:webHidden/>
          </w:rPr>
          <w:fldChar w:fldCharType="end"/>
        </w:r>
        <w:r w:rsidRPr="007622DD">
          <w:rPr>
            <w:rStyle w:val="Hyperlink"/>
            <w:noProof/>
          </w:rPr>
          <w:fldChar w:fldCharType="end"/>
        </w:r>
      </w:ins>
    </w:p>
    <w:p w14:paraId="58786284" w14:textId="10CAD753" w:rsidR="00EF203D" w:rsidRDefault="00EF203D">
      <w:pPr>
        <w:pStyle w:val="Verzeichnis1"/>
        <w:rPr>
          <w:ins w:id="216" w:author="Jan Grüner" w:date="2021-04-01T09:36:00Z"/>
          <w:rFonts w:eastAsiaTheme="minorEastAsia" w:cstheme="minorBidi"/>
          <w:noProof/>
          <w:szCs w:val="22"/>
          <w:lang w:val="de-DE" w:eastAsia="de-DE"/>
        </w:rPr>
      </w:pPr>
      <w:ins w:id="21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"_Toc68162256"</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6</w:t>
        </w:r>
        <w:r>
          <w:rPr>
            <w:rFonts w:eastAsiaTheme="minorEastAsia" w:cstheme="minorBidi"/>
            <w:noProof/>
            <w:szCs w:val="22"/>
            <w:lang w:val="de-DE" w:eastAsia="de-DE"/>
          </w:rPr>
          <w:tab/>
        </w:r>
        <w:r w:rsidRPr="007622DD">
          <w:rPr>
            <w:rStyle w:val="Hyperlink"/>
            <w:noProof/>
          </w:rPr>
          <w:t>Use-cases</w:t>
        </w:r>
        <w:r>
          <w:rPr>
            <w:noProof/>
            <w:webHidden/>
          </w:rPr>
          <w:tab/>
        </w:r>
        <w:r>
          <w:rPr>
            <w:noProof/>
            <w:webHidden/>
          </w:rPr>
          <w:fldChar w:fldCharType="begin"/>
        </w:r>
        <w:r>
          <w:rPr>
            <w:noProof/>
            <w:webHidden/>
          </w:rPr>
          <w:instrText xml:space="preserve"> PAGEREF _Toc68162256 \h </w:instrText>
        </w:r>
        <w:r>
          <w:rPr>
            <w:noProof/>
            <w:webHidden/>
          </w:rPr>
        </w:r>
      </w:ins>
      <w:r>
        <w:rPr>
          <w:noProof/>
          <w:webHidden/>
        </w:rPr>
        <w:fldChar w:fldCharType="separate"/>
      </w:r>
      <w:ins w:id="218" w:author="Jan Grüner" w:date="2021-04-01T09:37:00Z">
        <w:r w:rsidR="00743E40">
          <w:rPr>
            <w:noProof/>
            <w:webHidden/>
          </w:rPr>
          <w:t>39</w:t>
        </w:r>
      </w:ins>
      <w:ins w:id="219" w:author="Jan Grüner" w:date="2021-04-01T09:36:00Z">
        <w:r>
          <w:rPr>
            <w:noProof/>
            <w:webHidden/>
          </w:rPr>
          <w:fldChar w:fldCharType="end"/>
        </w:r>
        <w:r w:rsidRPr="007622DD">
          <w:rPr>
            <w:rStyle w:val="Hyperlink"/>
            <w:noProof/>
          </w:rPr>
          <w:fldChar w:fldCharType="end"/>
        </w:r>
      </w:ins>
    </w:p>
    <w:p w14:paraId="1D685964" w14:textId="0AA113B2" w:rsidR="00EF203D" w:rsidRDefault="00EF203D">
      <w:pPr>
        <w:pStyle w:val="Verzeichnis1"/>
        <w:rPr>
          <w:ins w:id="220" w:author="Jan Grüner" w:date="2021-04-01T09:36:00Z"/>
          <w:rFonts w:eastAsiaTheme="minorEastAsia" w:cstheme="minorBidi"/>
          <w:noProof/>
          <w:szCs w:val="22"/>
          <w:lang w:val="de-DE" w:eastAsia="de-DE"/>
        </w:rPr>
      </w:pPr>
      <w:ins w:id="22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"_Toc68162257"</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7</w:t>
        </w:r>
        <w:r>
          <w:rPr>
            <w:rFonts w:eastAsiaTheme="minorEastAsia" w:cstheme="minorBidi"/>
            <w:noProof/>
            <w:szCs w:val="22"/>
            <w:lang w:val="de-DE" w:eastAsia="de-DE"/>
          </w:rPr>
          <w:tab/>
        </w:r>
        <w:r w:rsidRPr="007622DD">
          <w:rPr>
            <w:rStyle w:val="Hyperlink"/>
            <w:noProof/>
          </w:rPr>
          <w:t>Compatibility with other OJP implementations</w:t>
        </w:r>
        <w:r>
          <w:rPr>
            <w:noProof/>
            <w:webHidden/>
          </w:rPr>
          <w:tab/>
        </w:r>
        <w:r>
          <w:rPr>
            <w:noProof/>
            <w:webHidden/>
          </w:rPr>
          <w:fldChar w:fldCharType="begin"/>
        </w:r>
        <w:r>
          <w:rPr>
            <w:noProof/>
            <w:webHidden/>
          </w:rPr>
          <w:instrText xml:space="preserve"> PAGEREF _Toc68162257 \h </w:instrText>
        </w:r>
        <w:r>
          <w:rPr>
            <w:noProof/>
            <w:webHidden/>
          </w:rPr>
        </w:r>
      </w:ins>
      <w:r>
        <w:rPr>
          <w:noProof/>
          <w:webHidden/>
        </w:rPr>
        <w:fldChar w:fldCharType="separate"/>
      </w:r>
      <w:ins w:id="222" w:author="Jan Grüner" w:date="2021-04-01T09:37:00Z">
        <w:r w:rsidR="00743E40">
          <w:rPr>
            <w:noProof/>
            <w:webHidden/>
          </w:rPr>
          <w:t>40</w:t>
        </w:r>
      </w:ins>
      <w:ins w:id="223" w:author="Jan Grüner" w:date="2021-04-01T09:36:00Z">
        <w:r>
          <w:rPr>
            <w:noProof/>
            <w:webHidden/>
          </w:rPr>
          <w:fldChar w:fldCharType="end"/>
        </w:r>
        <w:r w:rsidRPr="007622DD">
          <w:rPr>
            <w:rStyle w:val="Hyperlink"/>
            <w:noProof/>
          </w:rPr>
          <w:fldChar w:fldCharType="end"/>
        </w:r>
      </w:ins>
    </w:p>
    <w:p w14:paraId="473A1956" w14:textId="3F5E95ED" w:rsidR="00EF203D" w:rsidRDefault="00EF203D">
      <w:pPr>
        <w:pStyle w:val="Verzeichnis2"/>
        <w:rPr>
          <w:ins w:id="224" w:author="Jan Grüner" w:date="2021-04-01T09:36:00Z"/>
          <w:rFonts w:eastAsiaTheme="minorEastAsia" w:cstheme="minorBidi"/>
          <w:noProof/>
          <w:szCs w:val="22"/>
          <w:lang w:val="de-DE" w:eastAsia="de-DE"/>
        </w:rPr>
      </w:pPr>
      <w:ins w:id="22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"_Toc68162258"</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7.1</w:t>
        </w:r>
        <w:r>
          <w:rPr>
            <w:rFonts w:eastAsiaTheme="minorEastAsia" w:cstheme="minorBidi"/>
            <w:noProof/>
            <w:szCs w:val="22"/>
            <w:lang w:val="de-DE" w:eastAsia="de-DE"/>
          </w:rPr>
          <w:tab/>
        </w:r>
        <w:r w:rsidRPr="007622DD">
          <w:rPr>
            <w:rStyle w:val="Hyperlink"/>
            <w:noProof/>
          </w:rPr>
          <w:t>Compatibility with LinkingDanube</w:t>
        </w:r>
        <w:r>
          <w:rPr>
            <w:noProof/>
            <w:webHidden/>
          </w:rPr>
          <w:tab/>
        </w:r>
        <w:r>
          <w:rPr>
            <w:noProof/>
            <w:webHidden/>
          </w:rPr>
          <w:fldChar w:fldCharType="begin"/>
        </w:r>
        <w:r>
          <w:rPr>
            <w:noProof/>
            <w:webHidden/>
          </w:rPr>
          <w:instrText xml:space="preserve"> PAGEREF _Toc68162258 \h </w:instrText>
        </w:r>
        <w:r>
          <w:rPr>
            <w:noProof/>
            <w:webHidden/>
          </w:rPr>
        </w:r>
      </w:ins>
      <w:r>
        <w:rPr>
          <w:noProof/>
          <w:webHidden/>
        </w:rPr>
        <w:fldChar w:fldCharType="separate"/>
      </w:r>
      <w:ins w:id="226" w:author="Jan Grüner" w:date="2021-04-01T09:37:00Z">
        <w:r w:rsidR="00743E40">
          <w:rPr>
            <w:noProof/>
            <w:webHidden/>
          </w:rPr>
          <w:t>40</w:t>
        </w:r>
      </w:ins>
      <w:ins w:id="227" w:author="Jan Grüner" w:date="2021-04-01T09:36:00Z">
        <w:r>
          <w:rPr>
            <w:noProof/>
            <w:webHidden/>
          </w:rPr>
          <w:fldChar w:fldCharType="end"/>
        </w:r>
        <w:r w:rsidRPr="007622DD">
          <w:rPr>
            <w:rStyle w:val="Hyperlink"/>
            <w:noProof/>
          </w:rPr>
          <w:fldChar w:fldCharType="end"/>
        </w:r>
      </w:ins>
    </w:p>
    <w:p w14:paraId="1AEAC113" w14:textId="685EDFAB" w:rsidR="00EF203D" w:rsidRDefault="00EF203D">
      <w:pPr>
        <w:pStyle w:val="Verzeichnis2"/>
        <w:rPr>
          <w:ins w:id="228" w:author="Jan Grüner" w:date="2021-04-01T09:36:00Z"/>
          <w:rFonts w:eastAsiaTheme="minorEastAsia" w:cstheme="minorBidi"/>
          <w:noProof/>
          <w:szCs w:val="22"/>
          <w:lang w:val="de-DE" w:eastAsia="de-DE"/>
        </w:rPr>
      </w:pPr>
      <w:ins w:id="22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"_Toc68162259"</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7.2</w:t>
        </w:r>
        <w:r>
          <w:rPr>
            <w:rFonts w:eastAsiaTheme="minorEastAsia" w:cstheme="minorBidi"/>
            <w:noProof/>
            <w:szCs w:val="22"/>
            <w:lang w:val="de-DE" w:eastAsia="de-DE"/>
          </w:rPr>
          <w:tab/>
        </w:r>
        <w:r w:rsidRPr="007622DD">
          <w:rPr>
            <w:rStyle w:val="Hyperlink"/>
            <w:noProof/>
          </w:rPr>
          <w:t>Compatibility to EU-Spirit</w:t>
        </w:r>
        <w:r>
          <w:rPr>
            <w:noProof/>
            <w:webHidden/>
          </w:rPr>
          <w:tab/>
        </w:r>
        <w:r>
          <w:rPr>
            <w:noProof/>
            <w:webHidden/>
          </w:rPr>
          <w:fldChar w:fldCharType="begin"/>
        </w:r>
        <w:r>
          <w:rPr>
            <w:noProof/>
            <w:webHidden/>
          </w:rPr>
          <w:instrText xml:space="preserve"> PAGEREF _Toc68162259 \h </w:instrText>
        </w:r>
        <w:r>
          <w:rPr>
            <w:noProof/>
            <w:webHidden/>
          </w:rPr>
        </w:r>
      </w:ins>
      <w:r>
        <w:rPr>
          <w:noProof/>
          <w:webHidden/>
        </w:rPr>
        <w:fldChar w:fldCharType="separate"/>
      </w:r>
      <w:ins w:id="230" w:author="Jan Grüner" w:date="2021-04-01T09:37:00Z">
        <w:r w:rsidR="00743E40">
          <w:rPr>
            <w:noProof/>
            <w:webHidden/>
          </w:rPr>
          <w:t>40</w:t>
        </w:r>
      </w:ins>
      <w:ins w:id="231" w:author="Jan Grüner" w:date="2021-04-01T09:36:00Z">
        <w:r>
          <w:rPr>
            <w:noProof/>
            <w:webHidden/>
          </w:rPr>
          <w:fldChar w:fldCharType="end"/>
        </w:r>
        <w:r w:rsidRPr="007622DD">
          <w:rPr>
            <w:rStyle w:val="Hyperlink"/>
            <w:noProof/>
          </w:rPr>
          <w:fldChar w:fldCharType="end"/>
        </w:r>
      </w:ins>
    </w:p>
    <w:p w14:paraId="3AFDBEA9" w14:textId="11BC7BEE" w:rsidR="00EF203D" w:rsidRDefault="00EF203D">
      <w:pPr>
        <w:pStyle w:val="Verzeichnis3"/>
        <w:rPr>
          <w:ins w:id="232" w:author="Jan Grüner" w:date="2021-04-01T09:36:00Z"/>
          <w:rFonts w:eastAsiaTheme="minorEastAsia" w:cstheme="minorBidi"/>
          <w:noProof/>
          <w:szCs w:val="22"/>
          <w:lang w:val="de-DE" w:eastAsia="de-DE"/>
        </w:rPr>
      </w:pPr>
      <w:ins w:id="23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"_Toc68162260"</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7.2.1</w:t>
        </w:r>
        <w:r>
          <w:rPr>
            <w:rFonts w:eastAsiaTheme="minorEastAsia" w:cstheme="minorBidi"/>
            <w:noProof/>
            <w:szCs w:val="22"/>
            <w:lang w:val="de-DE" w:eastAsia="de-DE"/>
          </w:rPr>
          <w:tab/>
        </w:r>
        <w:r w:rsidRPr="007622DD">
          <w:rPr>
            <w:rStyle w:val="Hyperlink"/>
            <w:noProof/>
          </w:rPr>
          <w:t>Cross communication between LinkingAlps and EU-Spirit</w:t>
        </w:r>
        <w:r>
          <w:rPr>
            <w:noProof/>
            <w:webHidden/>
          </w:rPr>
          <w:tab/>
        </w:r>
        <w:r>
          <w:rPr>
            <w:noProof/>
            <w:webHidden/>
          </w:rPr>
          <w:fldChar w:fldCharType="begin"/>
        </w:r>
        <w:r>
          <w:rPr>
            <w:noProof/>
            <w:webHidden/>
          </w:rPr>
          <w:instrText xml:space="preserve"> PAGEREF _Toc68162260 \h </w:instrText>
        </w:r>
        <w:r>
          <w:rPr>
            <w:noProof/>
            <w:webHidden/>
          </w:rPr>
        </w:r>
      </w:ins>
      <w:r>
        <w:rPr>
          <w:noProof/>
          <w:webHidden/>
        </w:rPr>
        <w:fldChar w:fldCharType="separate"/>
      </w:r>
      <w:ins w:id="234" w:author="Jan Grüner" w:date="2021-04-01T09:37:00Z">
        <w:r w:rsidR="00743E40">
          <w:rPr>
            <w:noProof/>
            <w:webHidden/>
          </w:rPr>
          <w:t>41</w:t>
        </w:r>
      </w:ins>
      <w:ins w:id="235" w:author="Jan Grüner" w:date="2021-04-01T09:36:00Z">
        <w:r>
          <w:rPr>
            <w:noProof/>
            <w:webHidden/>
          </w:rPr>
          <w:fldChar w:fldCharType="end"/>
        </w:r>
        <w:r w:rsidRPr="007622DD">
          <w:rPr>
            <w:rStyle w:val="Hyperlink"/>
            <w:noProof/>
          </w:rPr>
          <w:fldChar w:fldCharType="end"/>
        </w:r>
      </w:ins>
    </w:p>
    <w:p w14:paraId="33881B2F" w14:textId="059DBF5C" w:rsidR="00EF203D" w:rsidRDefault="00EF203D">
      <w:pPr>
        <w:pStyle w:val="Verzeichnis1"/>
        <w:rPr>
          <w:ins w:id="236" w:author="Jan Grüner" w:date="2021-04-01T09:36:00Z"/>
          <w:rFonts w:eastAsiaTheme="minorEastAsia" w:cstheme="minorBidi"/>
          <w:noProof/>
          <w:szCs w:val="22"/>
          <w:lang w:val="de-DE" w:eastAsia="de-DE"/>
        </w:rPr>
      </w:pPr>
      <w:ins w:id="23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"_Toc68162261"</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8</w:t>
        </w:r>
        <w:r>
          <w:rPr>
            <w:rFonts w:eastAsiaTheme="minorEastAsia" w:cstheme="minorBidi"/>
            <w:noProof/>
            <w:szCs w:val="22"/>
            <w:lang w:val="de-DE" w:eastAsia="de-DE"/>
          </w:rPr>
          <w:tab/>
        </w:r>
        <w:r w:rsidRPr="007622DD">
          <w:rPr>
            <w:rStyle w:val="Hyperlink"/>
            <w:noProof/>
          </w:rPr>
          <w:t>OJP Standard</w:t>
        </w:r>
        <w:r>
          <w:rPr>
            <w:noProof/>
            <w:webHidden/>
          </w:rPr>
          <w:tab/>
        </w:r>
        <w:r>
          <w:rPr>
            <w:noProof/>
            <w:webHidden/>
          </w:rPr>
          <w:fldChar w:fldCharType="begin"/>
        </w:r>
        <w:r>
          <w:rPr>
            <w:noProof/>
            <w:webHidden/>
          </w:rPr>
          <w:instrText xml:space="preserve"> PAGEREF _Toc68162261 \h </w:instrText>
        </w:r>
        <w:r>
          <w:rPr>
            <w:noProof/>
            <w:webHidden/>
          </w:rPr>
        </w:r>
      </w:ins>
      <w:r>
        <w:rPr>
          <w:noProof/>
          <w:webHidden/>
        </w:rPr>
        <w:fldChar w:fldCharType="separate"/>
      </w:r>
      <w:ins w:id="238" w:author="Jan Grüner" w:date="2021-04-01T09:37:00Z">
        <w:r w:rsidR="00743E40">
          <w:rPr>
            <w:noProof/>
            <w:webHidden/>
          </w:rPr>
          <w:t>43</w:t>
        </w:r>
      </w:ins>
      <w:ins w:id="239" w:author="Jan Grüner" w:date="2021-04-01T09:36:00Z">
        <w:r>
          <w:rPr>
            <w:noProof/>
            <w:webHidden/>
          </w:rPr>
          <w:fldChar w:fldCharType="end"/>
        </w:r>
        <w:r w:rsidRPr="007622DD">
          <w:rPr>
            <w:rStyle w:val="Hyperlink"/>
            <w:noProof/>
          </w:rPr>
          <w:fldChar w:fldCharType="end"/>
        </w:r>
      </w:ins>
    </w:p>
    <w:p w14:paraId="07879FFC" w14:textId="4122D717" w:rsidR="00EF203D" w:rsidRDefault="00EF203D">
      <w:pPr>
        <w:pStyle w:val="Verzeichnis2"/>
        <w:rPr>
          <w:ins w:id="240" w:author="Jan Grüner" w:date="2021-04-01T09:36:00Z"/>
          <w:rFonts w:eastAsiaTheme="minorEastAsia" w:cstheme="minorBidi"/>
          <w:noProof/>
          <w:szCs w:val="22"/>
          <w:lang w:val="de-DE" w:eastAsia="de-DE"/>
        </w:rPr>
      </w:pPr>
      <w:ins w:id="24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"_Toc68162262"</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8.1</w:t>
        </w:r>
        <w:r>
          <w:rPr>
            <w:rFonts w:eastAsiaTheme="minorEastAsia" w:cstheme="minorBidi"/>
            <w:noProof/>
            <w:szCs w:val="22"/>
            <w:lang w:val="de-DE" w:eastAsia="de-DE"/>
          </w:rPr>
          <w:tab/>
        </w:r>
        <w:r w:rsidRPr="007622DD">
          <w:rPr>
            <w:rStyle w:val="Hyperlink"/>
            <w:noProof/>
          </w:rPr>
          <w:t>Future OJP Versions developments</w:t>
        </w:r>
        <w:r>
          <w:rPr>
            <w:noProof/>
            <w:webHidden/>
          </w:rPr>
          <w:tab/>
        </w:r>
        <w:r>
          <w:rPr>
            <w:noProof/>
            <w:webHidden/>
          </w:rPr>
          <w:fldChar w:fldCharType="begin"/>
        </w:r>
        <w:r>
          <w:rPr>
            <w:noProof/>
            <w:webHidden/>
          </w:rPr>
          <w:instrText xml:space="preserve"> PAGEREF _Toc68162262 \h </w:instrText>
        </w:r>
        <w:r>
          <w:rPr>
            <w:noProof/>
            <w:webHidden/>
          </w:rPr>
        </w:r>
      </w:ins>
      <w:r>
        <w:rPr>
          <w:noProof/>
          <w:webHidden/>
        </w:rPr>
        <w:fldChar w:fldCharType="separate"/>
      </w:r>
      <w:ins w:id="242" w:author="Jan Grüner" w:date="2021-04-01T09:37:00Z">
        <w:r w:rsidR="00743E40">
          <w:rPr>
            <w:noProof/>
            <w:webHidden/>
          </w:rPr>
          <w:t>43</w:t>
        </w:r>
      </w:ins>
      <w:ins w:id="243" w:author="Jan Grüner" w:date="2021-04-01T09:36:00Z">
        <w:r>
          <w:rPr>
            <w:noProof/>
            <w:webHidden/>
          </w:rPr>
          <w:fldChar w:fldCharType="end"/>
        </w:r>
        <w:r w:rsidRPr="007622DD">
          <w:rPr>
            <w:rStyle w:val="Hyperlink"/>
            <w:noProof/>
          </w:rPr>
          <w:fldChar w:fldCharType="end"/>
        </w:r>
      </w:ins>
    </w:p>
    <w:p w14:paraId="79114C14" w14:textId="216EFA10" w:rsidR="00EF203D" w:rsidRDefault="00EF203D">
      <w:pPr>
        <w:pStyle w:val="Verzeichnis2"/>
        <w:rPr>
          <w:ins w:id="244" w:author="Jan Grüner" w:date="2021-04-01T09:36:00Z"/>
          <w:rFonts w:eastAsiaTheme="minorEastAsia" w:cstheme="minorBidi"/>
          <w:noProof/>
          <w:szCs w:val="22"/>
          <w:lang w:val="de-DE" w:eastAsia="de-DE"/>
        </w:rPr>
      </w:pPr>
      <w:ins w:id="245" w:author="Jan Grüner" w:date="2021-04-01T09:36:00Z">
        <w:r w:rsidRPr="007622DD">
          <w:rPr>
            <w:rStyle w:val="Hyperlink"/>
            <w:noProof/>
          </w:rPr>
          <w:lastRenderedPageBreak/>
          <w:fldChar w:fldCharType="begin"/>
        </w:r>
        <w:r w:rsidRPr="007622DD">
          <w:rPr>
            <w:rStyle w:val="Hyperlink"/>
            <w:noProof/>
          </w:rPr>
          <w:instrText xml:space="preserve"> </w:instrText>
        </w:r>
        <w:r>
          <w:rPr>
            <w:noProof/>
          </w:rPr>
          <w:instrText>HYPERLINK \l "_Toc68162263"</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8.2</w:t>
        </w:r>
        <w:r>
          <w:rPr>
            <w:rFonts w:eastAsiaTheme="minorEastAsia" w:cstheme="minorBidi"/>
            <w:noProof/>
            <w:szCs w:val="22"/>
            <w:lang w:val="de-DE" w:eastAsia="de-DE"/>
          </w:rPr>
          <w:tab/>
        </w:r>
        <w:r w:rsidRPr="007622DD">
          <w:rPr>
            <w:rStyle w:val="Hyperlink"/>
            <w:noProof/>
          </w:rPr>
          <w:t>Compatibility with future OJP Versions</w:t>
        </w:r>
        <w:r>
          <w:rPr>
            <w:noProof/>
            <w:webHidden/>
          </w:rPr>
          <w:tab/>
        </w:r>
        <w:r>
          <w:rPr>
            <w:noProof/>
            <w:webHidden/>
          </w:rPr>
          <w:fldChar w:fldCharType="begin"/>
        </w:r>
        <w:r>
          <w:rPr>
            <w:noProof/>
            <w:webHidden/>
          </w:rPr>
          <w:instrText xml:space="preserve"> PAGEREF _Toc68162263 \h </w:instrText>
        </w:r>
        <w:r>
          <w:rPr>
            <w:noProof/>
            <w:webHidden/>
          </w:rPr>
        </w:r>
      </w:ins>
      <w:r>
        <w:rPr>
          <w:noProof/>
          <w:webHidden/>
        </w:rPr>
        <w:fldChar w:fldCharType="separate"/>
      </w:r>
      <w:ins w:id="246" w:author="Jan Grüner" w:date="2021-04-01T09:37:00Z">
        <w:r w:rsidR="00743E40">
          <w:rPr>
            <w:noProof/>
            <w:webHidden/>
          </w:rPr>
          <w:t>43</w:t>
        </w:r>
      </w:ins>
      <w:ins w:id="247" w:author="Jan Grüner" w:date="2021-04-01T09:36:00Z">
        <w:r>
          <w:rPr>
            <w:noProof/>
            <w:webHidden/>
          </w:rPr>
          <w:fldChar w:fldCharType="end"/>
        </w:r>
        <w:r w:rsidRPr="007622DD">
          <w:rPr>
            <w:rStyle w:val="Hyperlink"/>
            <w:noProof/>
          </w:rPr>
          <w:fldChar w:fldCharType="end"/>
        </w:r>
      </w:ins>
    </w:p>
    <w:p w14:paraId="27A08AB0" w14:textId="63F830CB" w:rsidR="00EF203D" w:rsidRDefault="00EF203D">
      <w:pPr>
        <w:pStyle w:val="Verzeichnis1"/>
        <w:rPr>
          <w:ins w:id="248" w:author="Jan Grüner" w:date="2021-04-01T09:36:00Z"/>
          <w:rFonts w:eastAsiaTheme="minorEastAsia" w:cstheme="minorBidi"/>
          <w:noProof/>
          <w:szCs w:val="22"/>
          <w:lang w:val="de-DE" w:eastAsia="de-DE"/>
        </w:rPr>
      </w:pPr>
      <w:ins w:id="249"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"_Toc68162264"</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9</w:t>
        </w:r>
        <w:r>
          <w:rPr>
            <w:rFonts w:eastAsiaTheme="minorEastAsia" w:cstheme="minorBidi"/>
            <w:noProof/>
            <w:szCs w:val="22"/>
            <w:lang w:val="de-DE" w:eastAsia="de-DE"/>
          </w:rPr>
          <w:tab/>
        </w:r>
        <w:r w:rsidRPr="007622DD">
          <w:rPr>
            <w:rStyle w:val="Hyperlink"/>
            <w:noProof/>
          </w:rPr>
          <w:t>License model</w:t>
        </w:r>
        <w:r>
          <w:rPr>
            <w:noProof/>
            <w:webHidden/>
          </w:rPr>
          <w:tab/>
        </w:r>
        <w:r>
          <w:rPr>
            <w:noProof/>
            <w:webHidden/>
          </w:rPr>
          <w:fldChar w:fldCharType="begin"/>
        </w:r>
        <w:r>
          <w:rPr>
            <w:noProof/>
            <w:webHidden/>
          </w:rPr>
          <w:instrText xml:space="preserve"> PAGEREF _Toc68162264 \h </w:instrText>
        </w:r>
        <w:r>
          <w:rPr>
            <w:noProof/>
            <w:webHidden/>
          </w:rPr>
        </w:r>
      </w:ins>
      <w:r>
        <w:rPr>
          <w:noProof/>
          <w:webHidden/>
        </w:rPr>
        <w:fldChar w:fldCharType="separate"/>
      </w:r>
      <w:ins w:id="250" w:author="Jan Grüner" w:date="2021-04-01T09:37:00Z">
        <w:r w:rsidR="00743E40">
          <w:rPr>
            <w:noProof/>
            <w:webHidden/>
          </w:rPr>
          <w:t>43</w:t>
        </w:r>
      </w:ins>
      <w:ins w:id="251" w:author="Jan Grüner" w:date="2021-04-01T09:36:00Z">
        <w:r>
          <w:rPr>
            <w:noProof/>
            <w:webHidden/>
          </w:rPr>
          <w:fldChar w:fldCharType="end"/>
        </w:r>
        <w:r w:rsidRPr="007622DD">
          <w:rPr>
            <w:rStyle w:val="Hyperlink"/>
            <w:noProof/>
          </w:rPr>
          <w:fldChar w:fldCharType="end"/>
        </w:r>
      </w:ins>
    </w:p>
    <w:p w14:paraId="54F5394F" w14:textId="6FDFC7BB" w:rsidR="00EF203D" w:rsidRDefault="00EF203D">
      <w:pPr>
        <w:pStyle w:val="Verzeichnis1"/>
        <w:rPr>
          <w:ins w:id="252" w:author="Jan Grüner" w:date="2021-04-01T09:36:00Z"/>
          <w:rFonts w:eastAsiaTheme="minorEastAsia" w:cstheme="minorBidi"/>
          <w:noProof/>
          <w:szCs w:val="22"/>
          <w:lang w:val="de-DE" w:eastAsia="de-DE"/>
        </w:rPr>
      </w:pPr>
      <w:ins w:id="253"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"_Toc68162265"</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10</w:t>
        </w:r>
        <w:r>
          <w:rPr>
            <w:rFonts w:eastAsiaTheme="minorEastAsia" w:cstheme="minorBidi"/>
            <w:noProof/>
            <w:szCs w:val="22"/>
            <w:lang w:val="de-DE" w:eastAsia="de-DE"/>
          </w:rPr>
          <w:tab/>
        </w:r>
        <w:r w:rsidRPr="007622DD">
          <w:rPr>
            <w:rStyle w:val="Hyperlink"/>
            <w:noProof/>
          </w:rPr>
          <w:t>Bibliography</w:t>
        </w:r>
        <w:r>
          <w:rPr>
            <w:noProof/>
            <w:webHidden/>
          </w:rPr>
          <w:tab/>
        </w:r>
        <w:r>
          <w:rPr>
            <w:noProof/>
            <w:webHidden/>
          </w:rPr>
          <w:fldChar w:fldCharType="begin"/>
        </w:r>
        <w:r>
          <w:rPr>
            <w:noProof/>
            <w:webHidden/>
          </w:rPr>
          <w:instrText xml:space="preserve"> PAGEREF _Toc68162265 \h </w:instrText>
        </w:r>
        <w:r>
          <w:rPr>
            <w:noProof/>
            <w:webHidden/>
          </w:rPr>
        </w:r>
      </w:ins>
      <w:r>
        <w:rPr>
          <w:noProof/>
          <w:webHidden/>
        </w:rPr>
        <w:fldChar w:fldCharType="separate"/>
      </w:r>
      <w:ins w:id="254" w:author="Jan Grüner" w:date="2021-04-01T09:37:00Z">
        <w:r w:rsidR="00743E40">
          <w:rPr>
            <w:noProof/>
            <w:webHidden/>
          </w:rPr>
          <w:t>43</w:t>
        </w:r>
      </w:ins>
      <w:ins w:id="255" w:author="Jan Grüner" w:date="2021-04-01T09:36:00Z">
        <w:r>
          <w:rPr>
            <w:noProof/>
            <w:webHidden/>
          </w:rPr>
          <w:fldChar w:fldCharType="end"/>
        </w:r>
        <w:r w:rsidRPr="007622DD">
          <w:rPr>
            <w:rStyle w:val="Hyperlink"/>
            <w:noProof/>
          </w:rPr>
          <w:fldChar w:fldCharType="end"/>
        </w:r>
      </w:ins>
    </w:p>
    <w:p w14:paraId="5EA46E74" w14:textId="12792020" w:rsidR="00EF203D" w:rsidRDefault="00EF203D">
      <w:pPr>
        <w:pStyle w:val="Verzeichnis1"/>
        <w:rPr>
          <w:ins w:id="256" w:author="Jan Grüner" w:date="2021-04-01T09:36:00Z"/>
          <w:rFonts w:eastAsiaTheme="minorEastAsia" w:cstheme="minorBidi"/>
          <w:noProof/>
          <w:szCs w:val="22"/>
          <w:lang w:val="de-DE" w:eastAsia="de-DE"/>
        </w:rPr>
      </w:pPr>
      <w:ins w:id="257"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"_Toc68162266"</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11</w:t>
        </w:r>
        <w:r>
          <w:rPr>
            <w:rFonts w:eastAsiaTheme="minorEastAsia" w:cstheme="minorBidi"/>
            <w:noProof/>
            <w:szCs w:val="22"/>
            <w:lang w:val="de-DE" w:eastAsia="de-DE"/>
          </w:rPr>
          <w:tab/>
        </w:r>
        <w:r w:rsidRPr="007622DD">
          <w:rPr>
            <w:rStyle w:val="Hyperlink"/>
            <w:noProof/>
          </w:rPr>
          <w:t>Annex</w:t>
        </w:r>
        <w:r>
          <w:rPr>
            <w:noProof/>
            <w:webHidden/>
          </w:rPr>
          <w:tab/>
        </w:r>
        <w:r>
          <w:rPr>
            <w:noProof/>
            <w:webHidden/>
          </w:rPr>
          <w:fldChar w:fldCharType="begin"/>
        </w:r>
        <w:r>
          <w:rPr>
            <w:noProof/>
            <w:webHidden/>
          </w:rPr>
          <w:instrText xml:space="preserve"> PAGEREF _Toc68162266 \h </w:instrText>
        </w:r>
        <w:r>
          <w:rPr>
            <w:noProof/>
            <w:webHidden/>
          </w:rPr>
        </w:r>
      </w:ins>
      <w:r>
        <w:rPr>
          <w:noProof/>
          <w:webHidden/>
        </w:rPr>
        <w:fldChar w:fldCharType="separate"/>
      </w:r>
      <w:ins w:id="258" w:author="Jan Grüner" w:date="2021-04-01T09:37:00Z">
        <w:r w:rsidR="00743E40">
          <w:rPr>
            <w:noProof/>
            <w:webHidden/>
          </w:rPr>
          <w:t>45</w:t>
        </w:r>
      </w:ins>
      <w:ins w:id="259" w:author="Jan Grüner" w:date="2021-04-01T09:36:00Z">
        <w:r>
          <w:rPr>
            <w:noProof/>
            <w:webHidden/>
          </w:rPr>
          <w:fldChar w:fldCharType="end"/>
        </w:r>
        <w:r w:rsidRPr="007622DD">
          <w:rPr>
            <w:rStyle w:val="Hyperlink"/>
            <w:noProof/>
          </w:rPr>
          <w:fldChar w:fldCharType="end"/>
        </w:r>
      </w:ins>
    </w:p>
    <w:p w14:paraId="652E416A" w14:textId="56C67CB4" w:rsidR="00EF203D" w:rsidRDefault="00EF203D">
      <w:pPr>
        <w:pStyle w:val="Verzeichnis2"/>
        <w:rPr>
          <w:ins w:id="260" w:author="Jan Grüner" w:date="2021-04-01T09:36:00Z"/>
          <w:rFonts w:eastAsiaTheme="minorEastAsia" w:cstheme="minorBidi"/>
          <w:noProof/>
          <w:szCs w:val="22"/>
          <w:lang w:val="de-DE" w:eastAsia="de-DE"/>
        </w:rPr>
      </w:pPr>
      <w:ins w:id="261"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"_Toc68162267"</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11.1</w:t>
        </w:r>
        <w:r>
          <w:rPr>
            <w:rFonts w:eastAsiaTheme="minorEastAsia" w:cstheme="minorBidi"/>
            <w:noProof/>
            <w:szCs w:val="22"/>
            <w:lang w:val="de-DE" w:eastAsia="de-DE"/>
          </w:rPr>
          <w:tab/>
        </w:r>
        <w:r w:rsidRPr="007622DD">
          <w:rPr>
            <w:rStyle w:val="Hyperlink"/>
            <w:noProof/>
          </w:rPr>
          <w:t>System IDs</w:t>
        </w:r>
        <w:r>
          <w:rPr>
            <w:noProof/>
            <w:webHidden/>
          </w:rPr>
          <w:tab/>
        </w:r>
        <w:r>
          <w:rPr>
            <w:noProof/>
            <w:webHidden/>
          </w:rPr>
          <w:fldChar w:fldCharType="begin"/>
        </w:r>
        <w:r>
          <w:rPr>
            <w:noProof/>
            <w:webHidden/>
          </w:rPr>
          <w:instrText xml:space="preserve"> PAGEREF _Toc68162267 \h </w:instrText>
        </w:r>
        <w:r>
          <w:rPr>
            <w:noProof/>
            <w:webHidden/>
          </w:rPr>
        </w:r>
      </w:ins>
      <w:r>
        <w:rPr>
          <w:noProof/>
          <w:webHidden/>
        </w:rPr>
        <w:fldChar w:fldCharType="separate"/>
      </w:r>
      <w:ins w:id="262" w:author="Jan Grüner" w:date="2021-04-01T09:37:00Z">
        <w:r w:rsidR="00743E40">
          <w:rPr>
            <w:noProof/>
            <w:webHidden/>
          </w:rPr>
          <w:t>46</w:t>
        </w:r>
      </w:ins>
      <w:ins w:id="263" w:author="Jan Grüner" w:date="2021-04-01T09:36:00Z">
        <w:r>
          <w:rPr>
            <w:noProof/>
            <w:webHidden/>
          </w:rPr>
          <w:fldChar w:fldCharType="end"/>
        </w:r>
        <w:r w:rsidRPr="007622DD">
          <w:rPr>
            <w:rStyle w:val="Hyperlink"/>
            <w:noProof/>
          </w:rPr>
          <w:fldChar w:fldCharType="end"/>
        </w:r>
      </w:ins>
    </w:p>
    <w:p w14:paraId="3A906137" w14:textId="120BE30E" w:rsidR="00EF203D" w:rsidRDefault="00EF203D">
      <w:pPr>
        <w:pStyle w:val="Verzeichnis2"/>
        <w:rPr>
          <w:ins w:id="264" w:author="Jan Grüner" w:date="2021-04-01T09:36:00Z"/>
          <w:rFonts w:eastAsiaTheme="minorEastAsia" w:cstheme="minorBidi"/>
          <w:noProof/>
          <w:szCs w:val="22"/>
          <w:lang w:val="de-DE" w:eastAsia="de-DE"/>
        </w:rPr>
      </w:pPr>
      <w:ins w:id="265" w:author="Jan Grüner" w:date="2021-04-01T09:36:00Z">
        <w:r w:rsidRPr="007622DD">
          <w:rPr>
            <w:rStyle w:val="Hyperlink"/>
            <w:noProof/>
          </w:rPr>
          <w:fldChar w:fldCharType="begin"/>
        </w:r>
        <w:r w:rsidRPr="007622DD">
          <w:rPr>
            <w:rStyle w:val="Hyperlink"/>
            <w:noProof/>
          </w:rPr>
          <w:instrText xml:space="preserve"> </w:instrText>
        </w:r>
        <w:r>
          <w:rPr>
            <w:noProof/>
          </w:rPr>
          <w:instrText>HYPERLINK \l "_Toc68162268"</w:instrText>
        </w:r>
        <w:r w:rsidRPr="007622DD">
          <w:rPr>
            <w:rStyle w:val="Hyperlink"/>
            <w:noProof/>
          </w:rPr>
          <w:instrText xml:space="preserve"> </w:instrText>
        </w:r>
        <w:r w:rsidRPr="007622DD">
          <w:rPr>
            <w:rStyle w:val="Hyperlink"/>
            <w:noProof/>
          </w:rPr>
        </w:r>
        <w:r w:rsidRPr="007622DD">
          <w:rPr>
            <w:rStyle w:val="Hyperlink"/>
            <w:noProof/>
          </w:rPr>
          <w:fldChar w:fldCharType="separate"/>
        </w:r>
        <w:r w:rsidRPr="007622DD">
          <w:rPr>
            <w:rStyle w:val="Hyperlink"/>
            <w:noProof/>
          </w:rPr>
          <w:t>11.2</w:t>
        </w:r>
        <w:r>
          <w:rPr>
            <w:rFonts w:eastAsiaTheme="minorEastAsia" w:cstheme="minorBidi"/>
            <w:noProof/>
            <w:szCs w:val="22"/>
            <w:lang w:val="de-DE" w:eastAsia="de-DE"/>
          </w:rPr>
          <w:tab/>
        </w:r>
        <w:r w:rsidRPr="007622DD">
          <w:rPr>
            <w:rStyle w:val="Hyperlink"/>
            <w:noProof/>
          </w:rPr>
          <w:t>Supported Services, Fields &amp; Parameters (LinkingAlps Profile)</w:t>
        </w:r>
        <w:r>
          <w:rPr>
            <w:noProof/>
            <w:webHidden/>
          </w:rPr>
          <w:tab/>
        </w:r>
        <w:r>
          <w:rPr>
            <w:noProof/>
            <w:webHidden/>
          </w:rPr>
          <w:fldChar w:fldCharType="begin"/>
        </w:r>
        <w:r>
          <w:rPr>
            <w:noProof/>
            <w:webHidden/>
          </w:rPr>
          <w:instrText xml:space="preserve"> PAGEREF _Toc68162268 \h </w:instrText>
        </w:r>
        <w:r>
          <w:rPr>
            <w:noProof/>
            <w:webHidden/>
          </w:rPr>
        </w:r>
      </w:ins>
      <w:r>
        <w:rPr>
          <w:noProof/>
          <w:webHidden/>
        </w:rPr>
        <w:fldChar w:fldCharType="separate"/>
      </w:r>
      <w:ins w:id="266" w:author="Jan Grüner" w:date="2021-04-01T09:37:00Z">
        <w:r w:rsidR="00743E40">
          <w:rPr>
            <w:noProof/>
            <w:webHidden/>
          </w:rPr>
          <w:t>47</w:t>
        </w:r>
      </w:ins>
      <w:ins w:id="267" w:author="Jan Grüner" w:date="2021-04-01T09:36:00Z">
        <w:r>
          <w:rPr>
            <w:noProof/>
            <w:webHidden/>
          </w:rPr>
          <w:fldChar w:fldCharType="end"/>
        </w:r>
        <w:r w:rsidRPr="007622DD">
          <w:rPr>
            <w:rStyle w:val="Hyperlink"/>
            <w:noProof/>
          </w:rPr>
          <w:fldChar w:fldCharType="end"/>
        </w:r>
      </w:ins>
    </w:p>
    <w:p w14:paraId="0F90347F" w14:textId="0F802ED9" w:rsidR="000C6273" w:rsidDel="00EF203D" w:rsidRDefault="00DE7600">
      <w:pPr>
        <w:pStyle w:val="Verzeichnis1"/>
        <w:rPr>
          <w:del w:id="268" w:author="Jan Grüner" w:date="2021-04-01T09:36:00Z"/>
          <w:rFonts w:eastAsiaTheme="minorEastAsia" w:cstheme="minorBidi"/>
          <w:noProof/>
          <w:szCs w:val="22"/>
          <w:lang w:val="de-DE" w:eastAsia="de-DE"/>
        </w:rPr>
      </w:pPr>
      <w:del w:id="269" w:author="Jan Grüner" w:date="2021-04-01T09:36:00Z">
        <w:r w:rsidDel="00EF203D">
          <w:rPr>
            <w:noProof/>
          </w:rPr>
          <w:fldChar w:fldCharType="begin"/>
        </w:r>
        <w:r w:rsidDel="00EF203D">
          <w:rPr>
            <w:noProof/>
          </w:rPr>
          <w:delInstrText xml:space="preserve"> HYPERLINK \l "_Toc67920663" </w:delInstrText>
        </w:r>
        <w:r w:rsidDel="00EF203D">
          <w:rPr>
            <w:noProof/>
          </w:rPr>
          <w:fldChar w:fldCharType="separate"/>
        </w:r>
      </w:del>
      <w:ins w:id="270" w:author="Jan Grüner" w:date="2021-04-01T09:36:00Z">
        <w:r w:rsidR="00EF203D">
          <w:rPr>
            <w:b/>
            <w:bCs/>
            <w:noProof/>
            <w:lang w:val="de-DE"/>
          </w:rPr>
          <w:t>Fehler! Linkreferenz ungültig.</w:t>
        </w:r>
      </w:ins>
      <w:del w:id="271" w:author="Jan Grüner" w:date="2021-04-01T09:36:00Z">
        <w:r w:rsidR="000C6273" w:rsidRPr="006A004E" w:rsidDel="00EF203D">
          <w:rPr>
            <w:rStyle w:val="Hyperlink"/>
            <w:noProof/>
          </w:rPr>
          <w:delText>1</w:delText>
        </w:r>
        <w:r w:rsidR="000C6273" w:rsidDel="00EF203D">
          <w:rPr>
            <w:rFonts w:eastAsiaTheme="minorEastAsia" w:cstheme="minorBidi"/>
            <w:noProof/>
            <w:szCs w:val="22"/>
            <w:lang w:val="de-DE" w:eastAsia="de-DE"/>
          </w:rPr>
          <w:tab/>
        </w:r>
        <w:r w:rsidR="000C6273" w:rsidRPr="006A004E" w:rsidDel="00EF203D">
          <w:rPr>
            <w:rStyle w:val="Hyperlink"/>
            <w:noProof/>
          </w:rPr>
          <w:delText>Introduction</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_Toc67920663 \h </w:delInstrText>
        </w:r>
        <w:r w:rsidR="000C6273" w:rsidDel="00EF203D">
          <w:rPr>
            <w:noProof/>
            <w:webHidden/>
          </w:rPr>
          <w:fldChar w:fldCharType="separate"/>
        </w:r>
      </w:del>
      <w:ins w:id="272" w:author="Jan Grüner" w:date="2021-04-01T09:37:00Z">
        <w:r w:rsidR="00743E40">
          <w:rPr>
            <w:b/>
            <w:bCs/>
            <w:noProof/>
            <w:webHidden/>
            <w:lang w:val="de-DE"/>
          </w:rPr>
          <w:t>Fehler! Textmarke nicht definiert.</w:t>
        </w:r>
      </w:ins>
      <w:del w:id="273" w:author="Jan Grüner" w:date="2021-04-01T09:36:00Z">
        <w:r w:rsidR="0008241A" w:rsidDel="00EF203D">
          <w:rPr>
            <w:noProof/>
            <w:webHidden/>
          </w:rPr>
          <w:delText>10</w:delText>
        </w:r>
        <w:r w:rsidR="000C6273" w:rsidDel="00EF203D">
          <w:rPr>
            <w:noProof/>
            <w:webHidden/>
          </w:rPr>
          <w:fldChar w:fldCharType="end"/>
        </w:r>
        <w:r w:rsidDel="00EF203D">
          <w:rPr>
            <w:noProof/>
          </w:rPr>
          <w:fldChar w:fldCharType="end"/>
        </w:r>
      </w:del>
    </w:p>
    <w:p w14:paraId="2A3AAFB9" w14:textId="1180052A" w:rsidR="000C6273" w:rsidDel="00EF203D" w:rsidRDefault="00DE7600">
      <w:pPr>
        <w:pStyle w:val="Verzeichnis1"/>
        <w:rPr>
          <w:del w:id="274" w:author="Jan Grüner" w:date="2021-04-01T09:36:00Z"/>
          <w:rFonts w:eastAsiaTheme="minorEastAsia" w:cstheme="minorBidi"/>
          <w:noProof/>
          <w:szCs w:val="22"/>
          <w:lang w:val="de-DE" w:eastAsia="de-DE"/>
        </w:rPr>
      </w:pPr>
      <w:del w:id="275" w:author="Jan Grüner" w:date="2021-04-01T09:36:00Z">
        <w:r w:rsidDel="00EF203D">
          <w:rPr>
            <w:noProof/>
          </w:rPr>
          <w:fldChar w:fldCharType="begin"/>
        </w:r>
        <w:r w:rsidDel="00EF203D">
          <w:rPr>
            <w:noProof/>
          </w:rPr>
          <w:delInstrText xml:space="preserve"> HYPERLINK \l "_Toc67920664" </w:delInstrText>
        </w:r>
        <w:r w:rsidDel="00EF203D">
          <w:rPr>
            <w:noProof/>
          </w:rPr>
          <w:fldChar w:fldCharType="separate"/>
        </w:r>
      </w:del>
      <w:ins w:id="276" w:author="Jan Grüner" w:date="2021-04-01T09:36:00Z">
        <w:r w:rsidR="00EF203D">
          <w:rPr>
            <w:b/>
            <w:bCs/>
            <w:noProof/>
            <w:lang w:val="de-DE"/>
          </w:rPr>
          <w:t>Fehler! Linkreferenz ungültig.</w:t>
        </w:r>
      </w:ins>
      <w:del w:id="277" w:author="Jan Grüner" w:date="2021-04-01T09:36:00Z">
        <w:r w:rsidR="000C6273" w:rsidRPr="006A004E" w:rsidDel="00EF203D">
          <w:rPr>
            <w:rStyle w:val="Hyperlink"/>
            <w:noProof/>
          </w:rPr>
          <w:delText>2</w:delText>
        </w:r>
        <w:r w:rsidR="000C6273" w:rsidDel="00EF203D">
          <w:rPr>
            <w:rFonts w:eastAsiaTheme="minorEastAsia" w:cstheme="minorBidi"/>
            <w:noProof/>
            <w:szCs w:val="22"/>
            <w:lang w:val="de-DE" w:eastAsia="de-DE"/>
          </w:rPr>
          <w:tab/>
        </w:r>
        <w:r w:rsidR="000C6273" w:rsidRPr="006A004E" w:rsidDel="00EF203D">
          <w:rPr>
            <w:rStyle w:val="Hyperlink"/>
            <w:noProof/>
          </w:rPr>
          <w:delText>Terms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_Toc67920664 \h </w:delInstrText>
        </w:r>
        <w:r w:rsidR="000C6273" w:rsidDel="00EF203D">
          <w:rPr>
            <w:noProof/>
            <w:webHidden/>
          </w:rPr>
          <w:fldChar w:fldCharType="separate"/>
        </w:r>
      </w:del>
      <w:ins w:id="278" w:author="Jan Grüner" w:date="2021-04-01T09:37:00Z">
        <w:r w:rsidR="00743E40">
          <w:rPr>
            <w:b/>
            <w:bCs/>
            <w:noProof/>
            <w:webHidden/>
            <w:lang w:val="de-DE"/>
          </w:rPr>
          <w:t>Fehler! Textmarke nicht definiert.</w:t>
        </w:r>
      </w:ins>
      <w:del w:id="279" w:author="Jan Grüner" w:date="2021-04-01T09:36:00Z">
        <w:r w:rsidR="0008241A" w:rsidDel="00EF203D">
          <w:rPr>
            <w:noProof/>
            <w:webHidden/>
          </w:rPr>
          <w:delText>10</w:delText>
        </w:r>
        <w:r w:rsidR="000C6273" w:rsidDel="00EF203D">
          <w:rPr>
            <w:noProof/>
            <w:webHidden/>
          </w:rPr>
          <w:fldChar w:fldCharType="end"/>
        </w:r>
        <w:r w:rsidDel="00EF203D">
          <w:rPr>
            <w:noProof/>
          </w:rPr>
          <w:fldChar w:fldCharType="end"/>
        </w:r>
      </w:del>
    </w:p>
    <w:p w14:paraId="28741FE7" w14:textId="723FF4C1" w:rsidR="000C6273" w:rsidDel="00EF203D" w:rsidRDefault="00DE7600">
      <w:pPr>
        <w:pStyle w:val="Verzeichnis1"/>
        <w:rPr>
          <w:del w:id="280" w:author="Jan Grüner" w:date="2021-04-01T09:36:00Z"/>
          <w:rFonts w:eastAsiaTheme="minorEastAsia" w:cstheme="minorBidi"/>
          <w:noProof/>
          <w:szCs w:val="22"/>
          <w:lang w:val="de-DE" w:eastAsia="de-DE"/>
        </w:rPr>
      </w:pPr>
      <w:del w:id="281" w:author="Jan Grüner" w:date="2021-04-01T09:36:00Z">
        <w:r w:rsidDel="00EF203D">
          <w:rPr>
            <w:noProof/>
          </w:rPr>
          <w:fldChar w:fldCharType="begin"/>
        </w:r>
        <w:r w:rsidDel="00EF203D">
          <w:rPr>
            <w:noProof/>
          </w:rPr>
          <w:delInstrText xml:space="preserve"> HYPERLINK \l "_Toc67920665" </w:delInstrText>
        </w:r>
        <w:r w:rsidDel="00EF203D">
          <w:rPr>
            <w:noProof/>
          </w:rPr>
          <w:fldChar w:fldCharType="separate"/>
        </w:r>
      </w:del>
      <w:ins w:id="282" w:author="Jan Grüner" w:date="2021-04-01T09:36:00Z">
        <w:r w:rsidR="00EF203D">
          <w:rPr>
            <w:b/>
            <w:bCs/>
            <w:noProof/>
            <w:lang w:val="de-DE"/>
          </w:rPr>
          <w:t>Fehler! Linkreferenz ungültig.</w:t>
        </w:r>
      </w:ins>
      <w:del w:id="283" w:author="Jan Grüner" w:date="2021-04-01T09:36:00Z">
        <w:r w:rsidR="000C6273" w:rsidRPr="006A004E" w:rsidDel="00EF203D">
          <w:rPr>
            <w:rStyle w:val="Hyperlink"/>
            <w:noProof/>
          </w:rPr>
          <w:delText>3</w:delText>
        </w:r>
        <w:r w:rsidR="000C6273" w:rsidDel="00EF203D">
          <w:rPr>
            <w:rFonts w:eastAsiaTheme="minorEastAsia" w:cstheme="minorBidi"/>
            <w:noProof/>
            <w:szCs w:val="22"/>
            <w:lang w:val="de-DE" w:eastAsia="de-DE"/>
          </w:rPr>
          <w:tab/>
        </w:r>
        <w:r w:rsidR="000C6273" w:rsidRPr="006A004E" w:rsidDel="00EF203D">
          <w:rPr>
            <w:rStyle w:val="Hyperlink"/>
            <w:noProof/>
          </w:rPr>
          <w:delText>LinkingAlps System Architecture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_Toc67920665 \h </w:delInstrText>
        </w:r>
        <w:r w:rsidR="000C6273" w:rsidDel="00EF203D">
          <w:rPr>
            <w:noProof/>
            <w:webHidden/>
          </w:rPr>
          <w:fldChar w:fldCharType="separate"/>
        </w:r>
      </w:del>
      <w:ins w:id="284" w:author="Jan Grüner" w:date="2021-04-01T09:37:00Z">
        <w:r w:rsidR="00743E40">
          <w:rPr>
            <w:b/>
            <w:bCs/>
            <w:noProof/>
            <w:webHidden/>
            <w:lang w:val="de-DE"/>
          </w:rPr>
          <w:t>Fehler! Textmarke nicht definiert.</w:t>
        </w:r>
      </w:ins>
      <w:del w:id="285" w:author="Jan Grüner" w:date="2021-04-01T09:36:00Z">
        <w:r w:rsidR="0008241A" w:rsidDel="00EF203D">
          <w:rPr>
            <w:noProof/>
            <w:webHidden/>
          </w:rPr>
          <w:delText>14</w:delText>
        </w:r>
        <w:r w:rsidR="000C6273" w:rsidDel="00EF203D">
          <w:rPr>
            <w:noProof/>
            <w:webHidden/>
          </w:rPr>
          <w:fldChar w:fldCharType="end"/>
        </w:r>
        <w:r w:rsidDel="00EF203D">
          <w:rPr>
            <w:noProof/>
          </w:rPr>
          <w:fldChar w:fldCharType="end"/>
        </w:r>
      </w:del>
    </w:p>
    <w:p w14:paraId="09F8B6A4" w14:textId="47281200" w:rsidR="000C6273" w:rsidDel="00EF203D" w:rsidRDefault="00DE7600">
      <w:pPr>
        <w:pStyle w:val="Verzeichnis2"/>
        <w:rPr>
          <w:del w:id="286" w:author="Jan Grüner" w:date="2021-04-01T09:36:00Z"/>
          <w:rFonts w:eastAsiaTheme="minorEastAsia" w:cstheme="minorBidi"/>
          <w:noProof/>
          <w:szCs w:val="22"/>
          <w:lang w:val="de-DE" w:eastAsia="de-DE"/>
        </w:rPr>
      </w:pPr>
      <w:del w:id="287" w:author="Jan Grüner" w:date="2021-04-01T09:36:00Z">
        <w:r w:rsidDel="00EF203D">
          <w:rPr>
            <w:noProof/>
          </w:rPr>
          <w:fldChar w:fldCharType="begin"/>
        </w:r>
        <w:r w:rsidDel="00EF203D">
          <w:rPr>
            <w:noProof/>
          </w:rPr>
          <w:delInstrText xml:space="preserve"> HYPERLINK \l "_Toc67920666" </w:delInstrText>
        </w:r>
        <w:r w:rsidDel="00EF203D">
          <w:rPr>
            <w:noProof/>
          </w:rPr>
          <w:fldChar w:fldCharType="separate"/>
        </w:r>
      </w:del>
      <w:ins w:id="288" w:author="Jan Grüner" w:date="2021-04-01T09:36:00Z">
        <w:r w:rsidR="00EF203D">
          <w:rPr>
            <w:b/>
            <w:bCs/>
            <w:noProof/>
            <w:lang w:val="de-DE"/>
          </w:rPr>
          <w:t>Fehler! Linkreferenz ungültig.</w:t>
        </w:r>
      </w:ins>
      <w:del w:id="289" w:author="Jan Grüner" w:date="2021-04-01T09:36:00Z">
        <w:r w:rsidR="000C6273" w:rsidRPr="006A004E" w:rsidDel="00EF203D">
          <w:rPr>
            <w:rStyle w:val="Hyperlink"/>
            <w:noProof/>
          </w:rPr>
          <w:delText>3.1</w:delText>
        </w:r>
        <w:r w:rsidR="000C6273" w:rsidDel="00EF203D">
          <w:rPr>
            <w:rFonts w:eastAsiaTheme="minorEastAsia" w:cstheme="minorBidi"/>
            <w:noProof/>
            <w:szCs w:val="22"/>
            <w:lang w:val="de-DE" w:eastAsia="de-DE"/>
          </w:rPr>
          <w:tab/>
        </w:r>
        <w:r w:rsidR="000C6273" w:rsidRPr="006A004E" w:rsidDel="00EF203D">
          <w:rPr>
            <w:rStyle w:val="Hyperlink"/>
            <w:noProof/>
          </w:rPr>
          <w:delText>Communication</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_Toc67920666 \h </w:delInstrText>
        </w:r>
        <w:r w:rsidR="000C6273" w:rsidDel="00EF203D">
          <w:rPr>
            <w:noProof/>
            <w:webHidden/>
          </w:rPr>
          <w:fldChar w:fldCharType="separate"/>
        </w:r>
      </w:del>
      <w:ins w:id="290" w:author="Jan Grüner" w:date="2021-04-01T09:37:00Z">
        <w:r w:rsidR="00743E40">
          <w:rPr>
            <w:b/>
            <w:bCs/>
            <w:noProof/>
            <w:webHidden/>
            <w:lang w:val="de-DE"/>
          </w:rPr>
          <w:t>Fehler! Textmarke nicht definiert.</w:t>
        </w:r>
      </w:ins>
      <w:del w:id="291" w:author="Jan Grüner" w:date="2021-04-01T09:36:00Z">
        <w:r w:rsidR="0008241A" w:rsidDel="00EF203D">
          <w:rPr>
            <w:noProof/>
            <w:webHidden/>
          </w:rPr>
          <w:delText>15</w:delText>
        </w:r>
        <w:r w:rsidR="000C6273" w:rsidDel="00EF203D">
          <w:rPr>
            <w:noProof/>
            <w:webHidden/>
          </w:rPr>
          <w:fldChar w:fldCharType="end"/>
        </w:r>
        <w:r w:rsidDel="00EF203D">
          <w:rPr>
            <w:noProof/>
          </w:rPr>
          <w:fldChar w:fldCharType="end"/>
        </w:r>
      </w:del>
    </w:p>
    <w:p w14:paraId="25835D43" w14:textId="22A7B2A8" w:rsidR="000C6273" w:rsidDel="00EF203D" w:rsidRDefault="00DE7600">
      <w:pPr>
        <w:pStyle w:val="Verzeichnis3"/>
        <w:rPr>
          <w:del w:id="292" w:author="Jan Grüner" w:date="2021-04-01T09:36:00Z"/>
          <w:rFonts w:eastAsiaTheme="minorEastAsia" w:cstheme="minorBidi"/>
          <w:noProof/>
          <w:szCs w:val="22"/>
          <w:lang w:val="de-DE" w:eastAsia="de-DE"/>
        </w:rPr>
      </w:pPr>
      <w:del w:id="293" w:author="Jan Grüner" w:date="2021-04-01T09:36:00Z">
        <w:r w:rsidDel="00EF203D">
          <w:rPr>
            <w:noProof/>
          </w:rPr>
          <w:fldChar w:fldCharType="begin"/>
        </w:r>
        <w:r w:rsidDel="00EF203D">
          <w:rPr>
            <w:noProof/>
          </w:rPr>
          <w:delInstrText xml:space="preserve"> HYPERLINK \l "_Toc67920667" </w:delInstrText>
        </w:r>
        <w:r w:rsidDel="00EF203D">
          <w:rPr>
            <w:noProof/>
          </w:rPr>
          <w:fldChar w:fldCharType="separate"/>
        </w:r>
      </w:del>
      <w:ins w:id="294" w:author="Jan Grüner" w:date="2021-04-01T09:36:00Z">
        <w:r w:rsidR="00EF203D">
          <w:rPr>
            <w:b/>
            <w:bCs/>
            <w:noProof/>
            <w:lang w:val="de-DE"/>
          </w:rPr>
          <w:t>Fehler! Linkreferenz ungültig.</w:t>
        </w:r>
      </w:ins>
      <w:del w:id="295" w:author="Jan Grüner" w:date="2021-04-01T09:36:00Z">
        <w:r w:rsidR="000C6273" w:rsidRPr="006A004E" w:rsidDel="00EF203D">
          <w:rPr>
            <w:rStyle w:val="Hyperlink"/>
            <w:noProof/>
          </w:rPr>
          <w:delText>3.1.1</w:delText>
        </w:r>
        <w:r w:rsidR="000C6273" w:rsidDel="00EF203D">
          <w:rPr>
            <w:rFonts w:eastAsiaTheme="minorEastAsia" w:cstheme="minorBidi"/>
            <w:noProof/>
            <w:szCs w:val="22"/>
            <w:lang w:val="de-DE" w:eastAsia="de-DE"/>
          </w:rPr>
          <w:tab/>
        </w:r>
        <w:r w:rsidR="000C6273" w:rsidRPr="006A004E" w:rsidDel="00EF203D">
          <w:rPr>
            <w:rStyle w:val="Hyperlink"/>
            <w:noProof/>
          </w:rPr>
          <w:delText>Accessing Data (API)</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_Toc67920667 \h </w:delInstrText>
        </w:r>
        <w:r w:rsidR="000C6273" w:rsidDel="00EF203D">
          <w:rPr>
            <w:noProof/>
            <w:webHidden/>
          </w:rPr>
          <w:fldChar w:fldCharType="separate"/>
        </w:r>
      </w:del>
      <w:ins w:id="296" w:author="Jan Grüner" w:date="2021-04-01T09:37:00Z">
        <w:r w:rsidR="00743E40">
          <w:rPr>
            <w:b/>
            <w:bCs/>
            <w:noProof/>
            <w:webHidden/>
            <w:lang w:val="de-DE"/>
          </w:rPr>
          <w:t>Fehler! Textmarke nicht definiert.</w:t>
        </w:r>
      </w:ins>
      <w:del w:id="297" w:author="Jan Grüner" w:date="2021-04-01T09:36:00Z">
        <w:r w:rsidR="0008241A" w:rsidDel="00EF203D">
          <w:rPr>
            <w:noProof/>
            <w:webHidden/>
          </w:rPr>
          <w:delText>15</w:delText>
        </w:r>
        <w:r w:rsidR="000C6273" w:rsidDel="00EF203D">
          <w:rPr>
            <w:noProof/>
            <w:webHidden/>
          </w:rPr>
          <w:fldChar w:fldCharType="end"/>
        </w:r>
        <w:r w:rsidDel="00EF203D">
          <w:rPr>
            <w:noProof/>
          </w:rPr>
          <w:fldChar w:fldCharType="end"/>
        </w:r>
      </w:del>
    </w:p>
    <w:p w14:paraId="3B9DA935" w14:textId="5D474CBE" w:rsidR="000C6273" w:rsidDel="00EF203D" w:rsidRDefault="00DE7600">
      <w:pPr>
        <w:pStyle w:val="Verzeichnis3"/>
        <w:rPr>
          <w:del w:id="298" w:author="Jan Grüner" w:date="2021-04-01T09:36:00Z"/>
          <w:rFonts w:eastAsiaTheme="minorEastAsia" w:cstheme="minorBidi"/>
          <w:noProof/>
          <w:szCs w:val="22"/>
          <w:lang w:val="de-DE" w:eastAsia="de-DE"/>
        </w:rPr>
      </w:pPr>
      <w:del w:id="299" w:author="Jan Grüner" w:date="2021-04-01T09:36:00Z">
        <w:r w:rsidDel="00EF203D">
          <w:rPr>
            <w:noProof/>
          </w:rPr>
          <w:fldChar w:fldCharType="begin"/>
        </w:r>
        <w:r w:rsidDel="00EF203D">
          <w:rPr>
            <w:noProof/>
          </w:rPr>
          <w:delInstrText xml:space="preserve"> HYPERLINK \l "_Toc67920668" </w:delInstrText>
        </w:r>
        <w:r w:rsidDel="00EF203D">
          <w:rPr>
            <w:noProof/>
          </w:rPr>
          <w:fldChar w:fldCharType="separate"/>
        </w:r>
      </w:del>
      <w:ins w:id="300" w:author="Jan Grüner" w:date="2021-04-01T09:36:00Z">
        <w:r w:rsidR="00EF203D">
          <w:rPr>
            <w:b/>
            <w:bCs/>
            <w:noProof/>
            <w:lang w:val="de-DE"/>
          </w:rPr>
          <w:t>Fehler! Linkreferenz ungültig.</w:t>
        </w:r>
      </w:ins>
      <w:del w:id="301" w:author="Jan Grüner" w:date="2021-04-01T09:36:00Z">
        <w:r w:rsidR="000C6273" w:rsidRPr="006A004E" w:rsidDel="00EF203D">
          <w:rPr>
            <w:rStyle w:val="Hyperlink"/>
            <w:noProof/>
          </w:rPr>
          <w:delText>3.1.2</w:delText>
        </w:r>
        <w:r w:rsidR="000C6273" w:rsidDel="00EF203D">
          <w:rPr>
            <w:rFonts w:eastAsiaTheme="minorEastAsia" w:cstheme="minorBidi"/>
            <w:noProof/>
            <w:szCs w:val="22"/>
            <w:lang w:val="de-DE" w:eastAsia="de-DE"/>
          </w:rPr>
          <w:tab/>
        </w:r>
        <w:r w:rsidR="000C6273" w:rsidRPr="006A004E" w:rsidDel="00EF203D">
          <w:rPr>
            <w:rStyle w:val="Hyperlink"/>
            <w:noProof/>
          </w:rPr>
          <w:delText>Charset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_Toc67920668 \h </w:delInstrText>
        </w:r>
        <w:r w:rsidR="000C6273" w:rsidDel="00EF203D">
          <w:rPr>
            <w:noProof/>
            <w:webHidden/>
          </w:rPr>
          <w:fldChar w:fldCharType="separate"/>
        </w:r>
      </w:del>
      <w:ins w:id="302" w:author="Jan Grüner" w:date="2021-04-01T09:37:00Z">
        <w:r w:rsidR="00743E40">
          <w:rPr>
            <w:b/>
            <w:bCs/>
            <w:noProof/>
            <w:webHidden/>
            <w:lang w:val="de-DE"/>
          </w:rPr>
          <w:t>Fehler! Textmarke nicht definiert.</w:t>
        </w:r>
      </w:ins>
      <w:del w:id="303" w:author="Jan Grüner" w:date="2021-04-01T09:36:00Z">
        <w:r w:rsidR="0008241A" w:rsidDel="00EF203D">
          <w:rPr>
            <w:noProof/>
            <w:webHidden/>
          </w:rPr>
          <w:delText>16</w:delText>
        </w:r>
        <w:r w:rsidR="000C6273" w:rsidDel="00EF203D">
          <w:rPr>
            <w:noProof/>
            <w:webHidden/>
          </w:rPr>
          <w:fldChar w:fldCharType="end"/>
        </w:r>
        <w:r w:rsidDel="00EF203D">
          <w:rPr>
            <w:noProof/>
          </w:rPr>
          <w:fldChar w:fldCharType="end"/>
        </w:r>
      </w:del>
    </w:p>
    <w:p w14:paraId="2A71363D" w14:textId="3D9E4157" w:rsidR="000C6273" w:rsidDel="00EF203D" w:rsidRDefault="00DE7600">
      <w:pPr>
        <w:pStyle w:val="Verzeichnis2"/>
        <w:rPr>
          <w:del w:id="304" w:author="Jan Grüner" w:date="2021-04-01T09:36:00Z"/>
          <w:rFonts w:eastAsiaTheme="minorEastAsia" w:cstheme="minorBidi"/>
          <w:noProof/>
          <w:szCs w:val="22"/>
          <w:lang w:val="de-DE" w:eastAsia="de-DE"/>
        </w:rPr>
      </w:pPr>
      <w:del w:id="305" w:author="Jan Grüner" w:date="2021-04-01T09:36:00Z">
        <w:r w:rsidDel="00EF203D">
          <w:rPr>
            <w:noProof/>
          </w:rPr>
          <w:fldChar w:fldCharType="begin"/>
        </w:r>
        <w:r w:rsidDel="00EF203D">
          <w:rPr>
            <w:noProof/>
          </w:rPr>
          <w:delInstrText xml:space="preserve"> HYPERLINK \l "_Toc67920669" </w:delInstrText>
        </w:r>
        <w:r w:rsidDel="00EF203D">
          <w:rPr>
            <w:noProof/>
          </w:rPr>
          <w:fldChar w:fldCharType="separate"/>
        </w:r>
      </w:del>
      <w:ins w:id="306" w:author="Jan Grüner" w:date="2021-04-01T09:36:00Z">
        <w:r w:rsidR="00EF203D">
          <w:rPr>
            <w:b/>
            <w:bCs/>
            <w:noProof/>
            <w:lang w:val="de-DE"/>
          </w:rPr>
          <w:t>Fehler! Linkreferenz ungültig.</w:t>
        </w:r>
      </w:ins>
      <w:del w:id="307" w:author="Jan Grüner" w:date="2021-04-01T09:36:00Z">
        <w:r w:rsidR="000C6273" w:rsidRPr="006A004E" w:rsidDel="00EF203D">
          <w:rPr>
            <w:rStyle w:val="Hyperlink"/>
            <w:noProof/>
          </w:rPr>
          <w:delText>3.2</w:delText>
        </w:r>
        <w:r w:rsidR="000C6273" w:rsidDel="00EF203D">
          <w:rPr>
            <w:rFonts w:eastAsiaTheme="minorEastAsia" w:cstheme="minorBidi"/>
            <w:noProof/>
            <w:szCs w:val="22"/>
            <w:lang w:val="de-DE" w:eastAsia="de-DE"/>
          </w:rPr>
          <w:tab/>
        </w:r>
        <w:r w:rsidR="000C6273" w:rsidRPr="006A004E" w:rsidDel="00EF203D">
          <w:rPr>
            <w:rStyle w:val="Hyperlink"/>
            <w:noProof/>
          </w:rPr>
          <w:delText>ExchangePoints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_Toc67920669 \h </w:delInstrText>
        </w:r>
        <w:r w:rsidR="000C6273" w:rsidDel="00EF203D">
          <w:rPr>
            <w:noProof/>
            <w:webHidden/>
          </w:rPr>
          <w:fldChar w:fldCharType="separate"/>
        </w:r>
      </w:del>
      <w:ins w:id="308" w:author="Jan Grüner" w:date="2021-04-01T09:37:00Z">
        <w:r w:rsidR="00743E40">
          <w:rPr>
            <w:b/>
            <w:bCs/>
            <w:noProof/>
            <w:webHidden/>
            <w:lang w:val="de-DE"/>
          </w:rPr>
          <w:t>Fehler! Textmarke nicht definiert.</w:t>
        </w:r>
      </w:ins>
      <w:del w:id="309" w:author="Jan Grüner" w:date="2021-04-01T09:36:00Z">
        <w:r w:rsidR="0008241A" w:rsidDel="00EF203D">
          <w:rPr>
            <w:noProof/>
            <w:webHidden/>
          </w:rPr>
          <w:delText>16</w:delText>
        </w:r>
        <w:r w:rsidR="000C6273" w:rsidDel="00EF203D">
          <w:rPr>
            <w:noProof/>
            <w:webHidden/>
          </w:rPr>
          <w:fldChar w:fldCharType="end"/>
        </w:r>
        <w:r w:rsidDel="00EF203D">
          <w:rPr>
            <w:noProof/>
          </w:rPr>
          <w:fldChar w:fldCharType="end"/>
        </w:r>
      </w:del>
    </w:p>
    <w:p w14:paraId="543A8FC9" w14:textId="0845E319" w:rsidR="000C6273" w:rsidDel="00EF203D" w:rsidRDefault="00DE7600">
      <w:pPr>
        <w:pStyle w:val="Verzeichnis1"/>
        <w:rPr>
          <w:del w:id="310" w:author="Jan Grüner" w:date="2021-04-01T09:36:00Z"/>
          <w:rFonts w:eastAsiaTheme="minorEastAsia" w:cstheme="minorBidi"/>
          <w:noProof/>
          <w:szCs w:val="22"/>
          <w:lang w:val="de-DE" w:eastAsia="de-DE"/>
        </w:rPr>
      </w:pPr>
      <w:del w:id="311" w:author="Jan Grüner" w:date="2021-04-01T09:36:00Z">
        <w:r w:rsidDel="00EF203D">
          <w:rPr>
            <w:noProof/>
          </w:rPr>
          <w:fldChar w:fldCharType="begin"/>
        </w:r>
        <w:r w:rsidDel="00EF203D">
          <w:rPr>
            <w:noProof/>
          </w:rPr>
          <w:delInstrText xml:space="preserve"> HYPERLINK \l "_Toc67920670" </w:delInstrText>
        </w:r>
        <w:r w:rsidDel="00EF203D">
          <w:rPr>
            <w:noProof/>
          </w:rPr>
          <w:fldChar w:fldCharType="separate"/>
        </w:r>
      </w:del>
      <w:ins w:id="312" w:author="Jan Grüner" w:date="2021-04-01T09:36:00Z">
        <w:r w:rsidR="00EF203D">
          <w:rPr>
            <w:b/>
            <w:bCs/>
            <w:noProof/>
            <w:lang w:val="de-DE"/>
          </w:rPr>
          <w:t>Fehler! Linkreferenz ungültig.</w:t>
        </w:r>
      </w:ins>
      <w:del w:id="313" w:author="Jan Grüner" w:date="2021-04-01T09:36:00Z">
        <w:r w:rsidR="000C6273" w:rsidRPr="006A004E" w:rsidDel="00EF203D">
          <w:rPr>
            <w:rStyle w:val="Hyperlink"/>
            <w:noProof/>
          </w:rPr>
          <w:delText>4</w:delText>
        </w:r>
        <w:r w:rsidR="000C6273" w:rsidDel="00EF203D">
          <w:rPr>
            <w:rFonts w:eastAsiaTheme="minorEastAsia" w:cstheme="minorBidi"/>
            <w:noProof/>
            <w:szCs w:val="22"/>
            <w:lang w:val="de-DE" w:eastAsia="de-DE"/>
          </w:rPr>
          <w:tab/>
        </w:r>
        <w:r w:rsidR="000C6273" w:rsidRPr="006A004E" w:rsidDel="00EF203D">
          <w:rPr>
            <w:rStyle w:val="Hyperlink"/>
            <w:noProof/>
          </w:rPr>
          <w:delText>OJP Services in LinkingAlps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_Toc67920670 \h </w:delInstrText>
        </w:r>
        <w:r w:rsidR="000C6273" w:rsidDel="00EF203D">
          <w:rPr>
            <w:noProof/>
            <w:webHidden/>
          </w:rPr>
          <w:fldChar w:fldCharType="separate"/>
        </w:r>
      </w:del>
      <w:ins w:id="314" w:author="Jan Grüner" w:date="2021-04-01T09:37:00Z">
        <w:r w:rsidR="00743E40">
          <w:rPr>
            <w:b/>
            <w:bCs/>
            <w:noProof/>
            <w:webHidden/>
            <w:lang w:val="de-DE"/>
          </w:rPr>
          <w:t>Fehler! Textmarke nicht definiert.</w:t>
        </w:r>
      </w:ins>
      <w:del w:id="315" w:author="Jan Grüner" w:date="2021-04-01T09:36:00Z">
        <w:r w:rsidR="0008241A" w:rsidDel="00EF203D">
          <w:rPr>
            <w:noProof/>
            <w:webHidden/>
          </w:rPr>
          <w:delText>17</w:delText>
        </w:r>
        <w:r w:rsidR="000C6273" w:rsidDel="00EF203D">
          <w:rPr>
            <w:noProof/>
            <w:webHidden/>
          </w:rPr>
          <w:fldChar w:fldCharType="end"/>
        </w:r>
        <w:r w:rsidDel="00EF203D">
          <w:rPr>
            <w:noProof/>
          </w:rPr>
          <w:fldChar w:fldCharType="end"/>
        </w:r>
      </w:del>
    </w:p>
    <w:p w14:paraId="65AAF2C0" w14:textId="0C927D67" w:rsidR="000C6273" w:rsidDel="00EF203D" w:rsidRDefault="00DE7600">
      <w:pPr>
        <w:pStyle w:val="Verzeichnis2"/>
        <w:rPr>
          <w:del w:id="316" w:author="Jan Grüner" w:date="2021-04-01T09:36:00Z"/>
          <w:rFonts w:eastAsiaTheme="minorEastAsia" w:cstheme="minorBidi"/>
          <w:noProof/>
          <w:szCs w:val="22"/>
          <w:lang w:val="de-DE" w:eastAsia="de-DE"/>
        </w:rPr>
      </w:pPr>
      <w:del w:id="317" w:author="Jan Grüner" w:date="2021-04-01T09:36:00Z">
        <w:r w:rsidDel="00EF203D">
          <w:rPr>
            <w:noProof/>
          </w:rPr>
          <w:fldChar w:fldCharType="begin"/>
        </w:r>
        <w:r w:rsidDel="00EF203D">
          <w:rPr>
            <w:noProof/>
          </w:rPr>
          <w:delInstrText xml:space="preserve"> HYP</w:delInstrText>
        </w:r>
        <w:r w:rsidDel="00EF203D">
          <w:rPr>
            <w:noProof/>
          </w:rPr>
          <w:delInstrText xml:space="preserve">ERLINK \l "_Toc67920671" </w:delInstrText>
        </w:r>
        <w:r w:rsidDel="00EF203D">
          <w:rPr>
            <w:noProof/>
          </w:rPr>
          <w:fldChar w:fldCharType="separate"/>
        </w:r>
      </w:del>
      <w:ins w:id="318" w:author="Jan Grüner" w:date="2021-04-01T09:36:00Z">
        <w:r w:rsidR="00EF203D">
          <w:rPr>
            <w:b/>
            <w:bCs/>
            <w:noProof/>
            <w:lang w:val="de-DE"/>
          </w:rPr>
          <w:t>Fehler! Linkreferenz ungültig.</w:t>
        </w:r>
      </w:ins>
      <w:del w:id="319" w:author="Jan Grüner" w:date="2021-04-01T09:36:00Z">
        <w:r w:rsidR="000C6273" w:rsidRPr="006A004E" w:rsidDel="00EF203D">
          <w:rPr>
            <w:rStyle w:val="Hyperlink"/>
            <w:noProof/>
          </w:rPr>
          <w:delText>4.1</w:delText>
        </w:r>
        <w:r w:rsidR="000C6273" w:rsidDel="00EF203D">
          <w:rPr>
            <w:rFonts w:eastAsiaTheme="minorEastAsia" w:cstheme="minorBidi"/>
            <w:noProof/>
            <w:szCs w:val="22"/>
            <w:lang w:val="de-DE" w:eastAsia="de-DE"/>
          </w:rPr>
          <w:tab/>
        </w:r>
        <w:r w:rsidR="000C6273" w:rsidRPr="006A004E" w:rsidDel="00EF203D">
          <w:rPr>
            <w:rStyle w:val="Hyperlink"/>
            <w:noProof/>
          </w:rPr>
          <w:delText>Supported OJP services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_Toc67920671 \h </w:delInstrText>
        </w:r>
        <w:r w:rsidR="000C6273" w:rsidDel="00EF203D">
          <w:rPr>
            <w:noProof/>
            <w:webHidden/>
          </w:rPr>
          <w:fldChar w:fldCharType="separate"/>
        </w:r>
      </w:del>
      <w:ins w:id="320" w:author="Jan Grüner" w:date="2021-04-01T09:37:00Z">
        <w:r w:rsidR="00743E40">
          <w:rPr>
            <w:b/>
            <w:bCs/>
            <w:noProof/>
            <w:webHidden/>
            <w:lang w:val="de-DE"/>
          </w:rPr>
          <w:t>Fehler! Textmarke nicht definiert.</w:t>
        </w:r>
      </w:ins>
      <w:del w:id="321" w:author="Jan Grüner" w:date="2021-04-01T09:36:00Z">
        <w:r w:rsidR="0008241A" w:rsidDel="00EF203D">
          <w:rPr>
            <w:noProof/>
            <w:webHidden/>
          </w:rPr>
          <w:delText>18</w:delText>
        </w:r>
        <w:r w:rsidR="000C6273" w:rsidDel="00EF203D">
          <w:rPr>
            <w:noProof/>
            <w:webHidden/>
          </w:rPr>
          <w:fldChar w:fldCharType="end"/>
        </w:r>
        <w:r w:rsidDel="00EF203D">
          <w:rPr>
            <w:noProof/>
          </w:rPr>
          <w:fldChar w:fldCharType="end"/>
        </w:r>
      </w:del>
    </w:p>
    <w:p w14:paraId="6A2F9CB2" w14:textId="7E882DC3" w:rsidR="000C6273" w:rsidDel="00EF203D" w:rsidRDefault="00DE7600">
      <w:pPr>
        <w:pStyle w:val="Verzeichnis2"/>
        <w:rPr>
          <w:del w:id="322" w:author="Jan Grüner" w:date="2021-04-01T09:36:00Z"/>
          <w:rFonts w:eastAsiaTheme="minorEastAsia" w:cstheme="minorBidi"/>
          <w:noProof/>
          <w:szCs w:val="22"/>
          <w:lang w:val="de-DE" w:eastAsia="de-DE"/>
        </w:rPr>
      </w:pPr>
      <w:del w:id="323" w:author="Jan Grüner" w:date="2021-04-01T09:36:00Z">
        <w:r w:rsidDel="00EF203D">
          <w:rPr>
            <w:noProof/>
          </w:rPr>
          <w:fldChar w:fldCharType="begin"/>
        </w:r>
        <w:r w:rsidDel="00EF203D">
          <w:rPr>
            <w:noProof/>
          </w:rPr>
          <w:delInstrText xml:space="preserve"> HYPERLINK \l "_Toc67920672" </w:delInstrText>
        </w:r>
        <w:r w:rsidDel="00EF203D">
          <w:rPr>
            <w:noProof/>
          </w:rPr>
          <w:fldChar w:fldCharType="separate"/>
        </w:r>
      </w:del>
      <w:ins w:id="324" w:author="Jan Grüner" w:date="2021-04-01T09:36:00Z">
        <w:r w:rsidR="00EF203D">
          <w:rPr>
            <w:b/>
            <w:bCs/>
            <w:noProof/>
            <w:lang w:val="de-DE"/>
          </w:rPr>
          <w:t>Fehler! Linkreferenz ungültig.</w:t>
        </w:r>
      </w:ins>
      <w:del w:id="325" w:author="Jan Grüner" w:date="2021-04-01T09:36:00Z">
        <w:r w:rsidR="000C6273" w:rsidRPr="006A004E" w:rsidDel="00EF203D">
          <w:rPr>
            <w:rStyle w:val="Hyperlink"/>
            <w:noProof/>
          </w:rPr>
          <w:delText>4.2</w:delText>
        </w:r>
        <w:r w:rsidR="000C6273" w:rsidDel="00EF203D">
          <w:rPr>
            <w:rFonts w:eastAsiaTheme="minorEastAsia" w:cstheme="minorBidi"/>
            <w:noProof/>
            <w:szCs w:val="22"/>
            <w:lang w:val="de-DE" w:eastAsia="de-DE"/>
          </w:rPr>
          <w:tab/>
        </w:r>
        <w:r w:rsidR="000C6273" w:rsidRPr="006A004E" w:rsidDel="00EF203D">
          <w:rPr>
            <w:rStyle w:val="Hyperlink"/>
            <w:noProof/>
          </w:rPr>
          <w:delText>Global decisions for all services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_Toc67920672 \h </w:delInstrText>
        </w:r>
        <w:r w:rsidR="000C6273" w:rsidDel="00EF203D">
          <w:rPr>
            <w:noProof/>
            <w:webHidden/>
          </w:rPr>
          <w:fldChar w:fldCharType="separate"/>
        </w:r>
      </w:del>
      <w:ins w:id="326" w:author="Jan Grüner" w:date="2021-04-01T09:37:00Z">
        <w:r w:rsidR="00743E40">
          <w:rPr>
            <w:b/>
            <w:bCs/>
            <w:noProof/>
            <w:webHidden/>
            <w:lang w:val="de-DE"/>
          </w:rPr>
          <w:t>Fehler! Textmarke nicht definiert.</w:t>
        </w:r>
      </w:ins>
      <w:del w:id="327" w:author="Jan Grüner" w:date="2021-04-01T09:36:00Z">
        <w:r w:rsidR="0008241A" w:rsidDel="00EF203D">
          <w:rPr>
            <w:noProof/>
            <w:webHidden/>
          </w:rPr>
          <w:delText>18</w:delText>
        </w:r>
        <w:r w:rsidR="000C6273" w:rsidDel="00EF203D">
          <w:rPr>
            <w:noProof/>
            <w:webHidden/>
          </w:rPr>
          <w:fldChar w:fldCharType="end"/>
        </w:r>
        <w:r w:rsidDel="00EF203D">
          <w:rPr>
            <w:noProof/>
          </w:rPr>
          <w:fldChar w:fldCharType="end"/>
        </w:r>
      </w:del>
    </w:p>
    <w:p w14:paraId="3F9B368D" w14:textId="3C770E1C" w:rsidR="000C6273" w:rsidDel="00EF203D" w:rsidRDefault="00DE7600">
      <w:pPr>
        <w:pStyle w:val="Verzeichnis3"/>
        <w:rPr>
          <w:del w:id="328" w:author="Jan Grüner" w:date="2021-04-01T09:36:00Z"/>
          <w:rFonts w:eastAsiaTheme="minorEastAsia" w:cstheme="minorBidi"/>
          <w:noProof/>
          <w:szCs w:val="22"/>
          <w:lang w:val="de-DE" w:eastAsia="de-DE"/>
        </w:rPr>
      </w:pPr>
      <w:del w:id="329" w:author="Jan Grüner" w:date="2021-04-01T09:36:00Z">
        <w:r w:rsidDel="00EF203D">
          <w:rPr>
            <w:noProof/>
          </w:rPr>
          <w:fldChar w:fldCharType="begin"/>
        </w:r>
        <w:r w:rsidDel="00EF203D">
          <w:rPr>
            <w:noProof/>
          </w:rPr>
          <w:delInstrText xml:space="preserve"> HYPERLINK \l "_Toc6792067</w:delInstrText>
        </w:r>
        <w:r w:rsidDel="00EF203D">
          <w:rPr>
            <w:noProof/>
          </w:rPr>
          <w:delInstrText xml:space="preserve">3" </w:delInstrText>
        </w:r>
        <w:r w:rsidDel="00EF203D">
          <w:rPr>
            <w:noProof/>
          </w:rPr>
          <w:fldChar w:fldCharType="separate"/>
        </w:r>
      </w:del>
      <w:ins w:id="330" w:author="Jan Grüner" w:date="2021-04-01T09:36:00Z">
        <w:r w:rsidR="00EF203D">
          <w:rPr>
            <w:b/>
            <w:bCs/>
            <w:noProof/>
            <w:lang w:val="de-DE"/>
          </w:rPr>
          <w:t>Fehler! Linkreferenz ungültig.</w:t>
        </w:r>
      </w:ins>
      <w:del w:id="331" w:author="Jan Grüner" w:date="2021-04-01T09:36:00Z">
        <w:r w:rsidR="000C6273" w:rsidRPr="006A004E" w:rsidDel="00EF203D">
          <w:rPr>
            <w:rStyle w:val="Hyperlink"/>
            <w:noProof/>
          </w:rPr>
          <w:delText>4.2.1</w:delText>
        </w:r>
        <w:r w:rsidR="000C6273" w:rsidDel="00EF203D">
          <w:rPr>
            <w:rFonts w:eastAsiaTheme="minorEastAsia" w:cstheme="minorBidi"/>
            <w:noProof/>
            <w:szCs w:val="22"/>
            <w:lang w:val="de-DE" w:eastAsia="de-DE"/>
          </w:rPr>
          <w:tab/>
        </w:r>
        <w:r w:rsidR="000C6273" w:rsidRPr="006A004E" w:rsidDel="00EF203D">
          <w:rPr>
            <w:rStyle w:val="Hyperlink"/>
            <w:noProof/>
          </w:rPr>
          <w:delText>ID handling</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_Toc67920673 \h </w:delInstrText>
        </w:r>
        <w:r w:rsidR="000C6273" w:rsidDel="00EF203D">
          <w:rPr>
            <w:noProof/>
            <w:webHidden/>
          </w:rPr>
          <w:fldChar w:fldCharType="separate"/>
        </w:r>
      </w:del>
      <w:ins w:id="332" w:author="Jan Grüner" w:date="2021-04-01T09:37:00Z">
        <w:r w:rsidR="00743E40">
          <w:rPr>
            <w:b/>
            <w:bCs/>
            <w:noProof/>
            <w:webHidden/>
            <w:lang w:val="de-DE"/>
          </w:rPr>
          <w:t>Fehler! Textmarke nicht definiert.</w:t>
        </w:r>
      </w:ins>
      <w:del w:id="333" w:author="Jan Grüner" w:date="2021-04-01T09:36:00Z">
        <w:r w:rsidR="0008241A" w:rsidDel="00EF203D">
          <w:rPr>
            <w:noProof/>
            <w:webHidden/>
          </w:rPr>
          <w:delText>18</w:delText>
        </w:r>
        <w:r w:rsidR="000C6273" w:rsidDel="00EF203D">
          <w:rPr>
            <w:noProof/>
            <w:webHidden/>
          </w:rPr>
          <w:fldChar w:fldCharType="end"/>
        </w:r>
        <w:r w:rsidDel="00EF203D">
          <w:rPr>
            <w:noProof/>
          </w:rPr>
          <w:fldChar w:fldCharType="end"/>
        </w:r>
      </w:del>
    </w:p>
    <w:p w14:paraId="4088898D" w14:textId="35247A85" w:rsidR="000C6273" w:rsidDel="00EF203D" w:rsidRDefault="00DE7600">
      <w:pPr>
        <w:pStyle w:val="Verzeichnis3"/>
        <w:rPr>
          <w:del w:id="334" w:author="Jan Grüner" w:date="2021-04-01T09:36:00Z"/>
          <w:rFonts w:eastAsiaTheme="minorEastAsia" w:cstheme="minorBidi"/>
          <w:noProof/>
          <w:szCs w:val="22"/>
          <w:lang w:val="de-DE" w:eastAsia="de-DE"/>
        </w:rPr>
      </w:pPr>
      <w:del w:id="335" w:author="Jan Grüner" w:date="2021-04-01T09:36:00Z">
        <w:r w:rsidDel="00EF203D">
          <w:rPr>
            <w:noProof/>
          </w:rPr>
          <w:fldChar w:fldCharType="begin"/>
        </w:r>
        <w:r w:rsidDel="00EF203D">
          <w:rPr>
            <w:noProof/>
          </w:rPr>
          <w:delInstrText xml:space="preserve"> HYPERLINK \l "_Toc67920674" </w:delInstrText>
        </w:r>
        <w:r w:rsidDel="00EF203D">
          <w:rPr>
            <w:noProof/>
          </w:rPr>
          <w:fldChar w:fldCharType="separate"/>
        </w:r>
      </w:del>
      <w:ins w:id="336" w:author="Jan Grüner" w:date="2021-04-01T09:36:00Z">
        <w:r w:rsidR="00EF203D">
          <w:rPr>
            <w:b/>
            <w:bCs/>
            <w:noProof/>
            <w:lang w:val="de-DE"/>
          </w:rPr>
          <w:t>Fehler! Linkreferenz ungültig.</w:t>
        </w:r>
      </w:ins>
      <w:del w:id="337" w:author="Jan Grüner" w:date="2021-04-01T09:36:00Z">
        <w:r w:rsidR="000C6273" w:rsidRPr="006A004E" w:rsidDel="00EF203D">
          <w:rPr>
            <w:rStyle w:val="Hyperlink"/>
            <w:noProof/>
          </w:rPr>
          <w:delText>4.2.2</w:delText>
        </w:r>
        <w:r w:rsidR="000C6273" w:rsidDel="00EF203D">
          <w:rPr>
            <w:rFonts w:eastAsiaTheme="minorEastAsia" w:cstheme="minorBidi"/>
            <w:noProof/>
            <w:szCs w:val="22"/>
            <w:lang w:val="de-DE" w:eastAsia="de-DE"/>
          </w:rPr>
          <w:tab/>
        </w:r>
        <w:r w:rsidR="000C6273" w:rsidRPr="006A004E" w:rsidDel="00EF203D">
          <w:rPr>
            <w:rStyle w:val="Hyperlink"/>
            <w:noProof/>
          </w:rPr>
          <w:delText>Language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_Toc67920674 \h </w:delInstrText>
        </w:r>
        <w:r w:rsidR="000C6273" w:rsidDel="00EF203D">
          <w:rPr>
            <w:noProof/>
            <w:webHidden/>
          </w:rPr>
          <w:fldChar w:fldCharType="separate"/>
        </w:r>
      </w:del>
      <w:ins w:id="338" w:author="Jan Grüner" w:date="2021-04-01T09:37:00Z">
        <w:r w:rsidR="00743E40">
          <w:rPr>
            <w:b/>
            <w:bCs/>
            <w:noProof/>
            <w:webHidden/>
            <w:lang w:val="de-DE"/>
          </w:rPr>
          <w:t>Fehler! Textmarke nicht definiert.</w:t>
        </w:r>
      </w:ins>
      <w:del w:id="339" w:author="Jan Grüner" w:date="2021-04-01T09:36:00Z">
        <w:r w:rsidR="0008241A" w:rsidDel="00EF203D">
          <w:rPr>
            <w:noProof/>
            <w:webHidden/>
          </w:rPr>
          <w:delText>20</w:delText>
        </w:r>
        <w:r w:rsidR="000C6273" w:rsidDel="00EF203D">
          <w:rPr>
            <w:noProof/>
            <w:webHidden/>
          </w:rPr>
          <w:fldChar w:fldCharType="end"/>
        </w:r>
        <w:r w:rsidDel="00EF203D">
          <w:rPr>
            <w:noProof/>
          </w:rPr>
          <w:fldChar w:fldCharType="end"/>
        </w:r>
      </w:del>
    </w:p>
    <w:p w14:paraId="5111C741" w14:textId="17B6FCA1" w:rsidR="000C6273" w:rsidDel="00EF203D" w:rsidRDefault="00DE7600">
      <w:pPr>
        <w:pStyle w:val="Verzeichnis3"/>
        <w:rPr>
          <w:del w:id="340" w:author="Jan Grüner" w:date="2021-04-01T09:36:00Z"/>
          <w:rFonts w:eastAsiaTheme="minorEastAsia" w:cstheme="minorBidi"/>
          <w:noProof/>
          <w:szCs w:val="22"/>
          <w:lang w:val="de-DE" w:eastAsia="de-DE"/>
        </w:rPr>
      </w:pPr>
      <w:del w:id="341" w:author="Jan Grüner" w:date="2021-04-01T09:36:00Z">
        <w:r w:rsidDel="00EF203D">
          <w:rPr>
            <w:noProof/>
          </w:rPr>
          <w:fldChar w:fldCharType="begin"/>
        </w:r>
        <w:r w:rsidDel="00EF203D">
          <w:rPr>
            <w:noProof/>
          </w:rPr>
          <w:delInstrText xml:space="preserve"> HYPERLINK \l "_Toc67920675" </w:delInstrText>
        </w:r>
        <w:r w:rsidDel="00EF203D">
          <w:rPr>
            <w:noProof/>
          </w:rPr>
          <w:fldChar w:fldCharType="separate"/>
        </w:r>
      </w:del>
      <w:ins w:id="342" w:author="Jan Grüner" w:date="2021-04-01T09:36:00Z">
        <w:r w:rsidR="00EF203D">
          <w:rPr>
            <w:b/>
            <w:bCs/>
            <w:noProof/>
            <w:lang w:val="de-DE"/>
          </w:rPr>
          <w:t>Fehler! Linkreferenz ungültig.</w:t>
        </w:r>
      </w:ins>
      <w:del w:id="343" w:author="Jan Grüner" w:date="2021-04-01T09:36:00Z">
        <w:r w:rsidR="000C6273" w:rsidRPr="006A004E" w:rsidDel="00EF203D">
          <w:rPr>
            <w:rStyle w:val="Hyperlink"/>
            <w:noProof/>
          </w:rPr>
          <w:delText>4.2.3</w:delText>
        </w:r>
        <w:r w:rsidR="000C6273" w:rsidDel="00EF203D">
          <w:rPr>
            <w:rFonts w:eastAsiaTheme="minorEastAsia" w:cstheme="minorBidi"/>
            <w:noProof/>
            <w:szCs w:val="22"/>
            <w:lang w:val="de-DE" w:eastAsia="de-DE"/>
          </w:rPr>
          <w:tab/>
        </w:r>
        <w:r w:rsidR="000C6273" w:rsidRPr="006A004E" w:rsidDel="00EF203D">
          <w:rPr>
            <w:rStyle w:val="Hyperlink"/>
            <w:noProof/>
          </w:rPr>
          <w:delText>Error Handling and Messages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_Toc67920675 \h </w:delInstrText>
        </w:r>
        <w:r w:rsidR="000C6273" w:rsidDel="00EF203D">
          <w:rPr>
            <w:noProof/>
            <w:webHidden/>
          </w:rPr>
          <w:fldChar w:fldCharType="separate"/>
        </w:r>
      </w:del>
      <w:ins w:id="344" w:author="Jan Grüner" w:date="2021-04-01T09:37:00Z">
        <w:r w:rsidR="00743E40">
          <w:rPr>
            <w:b/>
            <w:bCs/>
            <w:noProof/>
            <w:webHidden/>
            <w:lang w:val="de-DE"/>
          </w:rPr>
          <w:t>Fehler! Textmarke nicht definiert.</w:t>
        </w:r>
      </w:ins>
      <w:del w:id="345" w:author="Jan Grüner" w:date="2021-04-01T09:36:00Z">
        <w:r w:rsidR="0008241A" w:rsidDel="00EF203D">
          <w:rPr>
            <w:noProof/>
            <w:webHidden/>
          </w:rPr>
          <w:delText>22</w:delText>
        </w:r>
        <w:r w:rsidR="000C6273" w:rsidDel="00EF203D">
          <w:rPr>
            <w:noProof/>
            <w:webHidden/>
          </w:rPr>
          <w:fldChar w:fldCharType="end"/>
        </w:r>
        <w:r w:rsidDel="00EF203D">
          <w:rPr>
            <w:noProof/>
          </w:rPr>
          <w:fldChar w:fldCharType="end"/>
        </w:r>
      </w:del>
    </w:p>
    <w:p w14:paraId="3215EB12" w14:textId="1B2C1B90" w:rsidR="000C6273" w:rsidDel="00EF203D" w:rsidRDefault="00DE7600">
      <w:pPr>
        <w:pStyle w:val="Verzeichnis3"/>
        <w:rPr>
          <w:del w:id="346" w:author="Jan Grüner" w:date="2021-04-01T09:36:00Z"/>
          <w:rFonts w:eastAsiaTheme="minorEastAsia" w:cstheme="minorBidi"/>
          <w:noProof/>
          <w:szCs w:val="22"/>
          <w:lang w:val="de-DE" w:eastAsia="de-DE"/>
        </w:rPr>
      </w:pPr>
      <w:del w:id="347" w:author="Jan Grüner" w:date="2021-04-01T09:36:00Z">
        <w:r w:rsidDel="00EF203D">
          <w:rPr>
            <w:noProof/>
          </w:rPr>
          <w:fldChar w:fldCharType="begin"/>
        </w:r>
        <w:r w:rsidDel="00EF203D">
          <w:rPr>
            <w:noProof/>
          </w:rPr>
          <w:delInstrText xml:space="preserve"> HYPERLINK \l "_Toc67920676" </w:delInstrText>
        </w:r>
        <w:r w:rsidDel="00EF203D">
          <w:rPr>
            <w:noProof/>
          </w:rPr>
          <w:fldChar w:fldCharType="separate"/>
        </w:r>
      </w:del>
      <w:ins w:id="348" w:author="Jan Grüner" w:date="2021-04-01T09:36:00Z">
        <w:r w:rsidR="00EF203D">
          <w:rPr>
            <w:b/>
            <w:bCs/>
            <w:noProof/>
            <w:lang w:val="de-DE"/>
          </w:rPr>
          <w:t>Fehler! Linkreferenz ungültig.</w:t>
        </w:r>
      </w:ins>
      <w:del w:id="349" w:author="Jan Grüner" w:date="2021-04-01T09:36:00Z">
        <w:r w:rsidR="000C6273" w:rsidRPr="006A004E" w:rsidDel="00EF203D">
          <w:rPr>
            <w:rStyle w:val="Hyperlink"/>
            <w:noProof/>
          </w:rPr>
          <w:delText>4.2.4</w:delText>
        </w:r>
        <w:r w:rsidR="000C6273" w:rsidDel="00EF203D">
          <w:rPr>
            <w:rFonts w:eastAsiaTheme="minorEastAsia" w:cstheme="minorBidi"/>
            <w:noProof/>
            <w:szCs w:val="22"/>
            <w:lang w:val="de-DE" w:eastAsia="de-DE"/>
          </w:rPr>
          <w:tab/>
        </w:r>
        <w:r w:rsidR="000C6273" w:rsidRPr="006A004E" w:rsidDel="00EF203D">
          <w:rPr>
            <w:rStyle w:val="Hyperlink"/>
            <w:noProof/>
          </w:rPr>
          <w:delText>Warning messages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_Toc67920676 \h </w:delInstrText>
        </w:r>
        <w:r w:rsidR="000C6273" w:rsidDel="00EF203D">
          <w:rPr>
            <w:noProof/>
            <w:webHidden/>
          </w:rPr>
          <w:fldChar w:fldCharType="separate"/>
        </w:r>
      </w:del>
      <w:ins w:id="350" w:author="Jan Grüner" w:date="2021-04-01T09:37:00Z">
        <w:r w:rsidR="00743E40">
          <w:rPr>
            <w:b/>
            <w:bCs/>
            <w:noProof/>
            <w:webHidden/>
            <w:lang w:val="de-DE"/>
          </w:rPr>
          <w:t>Fehler! Textmarke nicht definiert.</w:t>
        </w:r>
      </w:ins>
      <w:del w:id="351" w:author="Jan Grüner" w:date="2021-04-01T09:36:00Z">
        <w:r w:rsidR="0008241A" w:rsidDel="00EF203D">
          <w:rPr>
            <w:noProof/>
            <w:webHidden/>
          </w:rPr>
          <w:delText>22</w:delText>
        </w:r>
        <w:r w:rsidR="000C6273" w:rsidDel="00EF203D">
          <w:rPr>
            <w:noProof/>
            <w:webHidden/>
          </w:rPr>
          <w:fldChar w:fldCharType="end"/>
        </w:r>
        <w:r w:rsidDel="00EF203D">
          <w:rPr>
            <w:noProof/>
          </w:rPr>
          <w:fldChar w:fldCharType="end"/>
        </w:r>
      </w:del>
    </w:p>
    <w:p w14:paraId="0DE7DEF2" w14:textId="4FCABC2E" w:rsidR="000C6273" w:rsidDel="00EF203D" w:rsidRDefault="00DE7600">
      <w:pPr>
        <w:pStyle w:val="Verzeichnis3"/>
        <w:rPr>
          <w:del w:id="352" w:author="Jan Grüner" w:date="2021-04-01T09:36:00Z"/>
          <w:rFonts w:eastAsiaTheme="minorEastAsia" w:cstheme="minorBidi"/>
          <w:noProof/>
          <w:szCs w:val="22"/>
          <w:lang w:val="de-DE" w:eastAsia="de-DE"/>
        </w:rPr>
      </w:pPr>
      <w:del w:id="353" w:author="Jan Grüner" w:date="2021-04-01T09:36:00Z">
        <w:r w:rsidDel="00EF203D">
          <w:rPr>
            <w:noProof/>
          </w:rPr>
          <w:fldChar w:fldCharType="begin"/>
        </w:r>
        <w:r w:rsidDel="00EF203D">
          <w:rPr>
            <w:noProof/>
          </w:rPr>
          <w:delInstrText xml:space="preserve"> HYPERLINK \l "_Toc67920677" </w:delInstrText>
        </w:r>
        <w:r w:rsidDel="00EF203D">
          <w:rPr>
            <w:noProof/>
          </w:rPr>
          <w:fldChar w:fldCharType="separate"/>
        </w:r>
      </w:del>
      <w:ins w:id="354" w:author="Jan Grüner" w:date="2021-04-01T09:36:00Z">
        <w:r w:rsidR="00EF203D">
          <w:rPr>
            <w:b/>
            <w:bCs/>
            <w:noProof/>
            <w:lang w:val="de-DE"/>
          </w:rPr>
          <w:t>Fehler! Linkreferenz ungültig.</w:t>
        </w:r>
      </w:ins>
      <w:del w:id="355" w:author="Jan Grüner" w:date="2021-04-01T09:36:00Z">
        <w:r w:rsidR="000C6273" w:rsidRPr="006A004E" w:rsidDel="00EF203D">
          <w:rPr>
            <w:rStyle w:val="Hyperlink"/>
            <w:noProof/>
          </w:rPr>
          <w:delText>4.2.5</w:delText>
        </w:r>
        <w:r w:rsidR="000C6273" w:rsidDel="00EF203D">
          <w:rPr>
            <w:rFonts w:eastAsiaTheme="minorEastAsia" w:cstheme="minorBidi"/>
            <w:noProof/>
            <w:szCs w:val="22"/>
            <w:lang w:val="de-DE" w:eastAsia="de-DE"/>
          </w:rPr>
          <w:tab/>
        </w:r>
        <w:r w:rsidR="000C6273" w:rsidRPr="006A004E" w:rsidDel="00EF203D">
          <w:rPr>
            <w:rStyle w:val="Hyperlink"/>
            <w:noProof/>
          </w:rPr>
          <w:delText>Transport modes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_Toc67920677 \h </w:delInstrText>
        </w:r>
        <w:r w:rsidR="000C6273" w:rsidDel="00EF203D">
          <w:rPr>
            <w:noProof/>
            <w:webHidden/>
          </w:rPr>
          <w:fldChar w:fldCharType="separate"/>
        </w:r>
      </w:del>
      <w:ins w:id="356" w:author="Jan Grüner" w:date="2021-04-01T09:37:00Z">
        <w:r w:rsidR="00743E40">
          <w:rPr>
            <w:b/>
            <w:bCs/>
            <w:noProof/>
            <w:webHidden/>
            <w:lang w:val="de-DE"/>
          </w:rPr>
          <w:t>Fehler! Textmarke nicht definiert.</w:t>
        </w:r>
      </w:ins>
      <w:del w:id="357" w:author="Jan Grüner" w:date="2021-04-01T09:36:00Z">
        <w:r w:rsidR="0008241A" w:rsidDel="00EF203D">
          <w:rPr>
            <w:noProof/>
            <w:webHidden/>
          </w:rPr>
          <w:delText>23</w:delText>
        </w:r>
        <w:r w:rsidR="000C6273" w:rsidDel="00EF203D">
          <w:rPr>
            <w:noProof/>
            <w:webHidden/>
          </w:rPr>
          <w:fldChar w:fldCharType="end"/>
        </w:r>
        <w:r w:rsidDel="00EF203D">
          <w:rPr>
            <w:noProof/>
          </w:rPr>
          <w:fldChar w:fldCharType="end"/>
        </w:r>
      </w:del>
    </w:p>
    <w:p w14:paraId="13608F62" w14:textId="4C4F9D0F" w:rsidR="000C6273" w:rsidDel="00EF203D" w:rsidRDefault="00DE7600">
      <w:pPr>
        <w:pStyle w:val="Verzeichnis3"/>
        <w:rPr>
          <w:del w:id="358" w:author="Jan Grüner" w:date="2021-04-01T09:36:00Z"/>
          <w:rFonts w:eastAsiaTheme="minorEastAsia" w:cstheme="minorBidi"/>
          <w:noProof/>
          <w:szCs w:val="22"/>
          <w:lang w:val="de-DE" w:eastAsia="de-DE"/>
        </w:rPr>
      </w:pPr>
      <w:del w:id="359" w:author="Jan Grüner" w:date="2021-04-01T09:36:00Z">
        <w:r w:rsidDel="00EF203D">
          <w:rPr>
            <w:noProof/>
          </w:rPr>
          <w:fldChar w:fldCharType="begin"/>
        </w:r>
        <w:r w:rsidDel="00EF203D">
          <w:rPr>
            <w:noProof/>
          </w:rPr>
          <w:delInstrText xml:space="preserve"> HYPERLINK \l "_Toc67920678" </w:delInstrText>
        </w:r>
        <w:r w:rsidDel="00EF203D">
          <w:rPr>
            <w:noProof/>
          </w:rPr>
          <w:fldChar w:fldCharType="separate"/>
        </w:r>
      </w:del>
      <w:ins w:id="360" w:author="Jan Grüner" w:date="2021-04-01T09:36:00Z">
        <w:r w:rsidR="00EF203D">
          <w:rPr>
            <w:b/>
            <w:bCs/>
            <w:noProof/>
            <w:lang w:val="de-DE"/>
          </w:rPr>
          <w:t>Fehler! Linkreferenz ungültig.</w:t>
        </w:r>
      </w:ins>
      <w:del w:id="361" w:author="Jan Grüner" w:date="2021-04-01T09:36:00Z">
        <w:r w:rsidR="000C6273" w:rsidRPr="006A004E" w:rsidDel="00EF203D">
          <w:rPr>
            <w:rStyle w:val="Hyperlink"/>
            <w:noProof/>
          </w:rPr>
          <w:delText>4.2.6</w:delText>
        </w:r>
        <w:r w:rsidR="000C6273" w:rsidDel="00EF203D">
          <w:rPr>
            <w:rFonts w:eastAsiaTheme="minorEastAsia" w:cstheme="minorBidi"/>
            <w:noProof/>
            <w:szCs w:val="22"/>
            <w:lang w:val="de-DE" w:eastAsia="de-DE"/>
          </w:rPr>
          <w:tab/>
        </w:r>
        <w:r w:rsidR="000C6273" w:rsidRPr="006A004E" w:rsidDel="00EF203D">
          <w:rPr>
            <w:rStyle w:val="Hyperlink"/>
            <w:noProof/>
          </w:rPr>
          <w:delText>Gazetteers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_Toc67920678 \h </w:delInstrText>
        </w:r>
        <w:r w:rsidR="000C6273" w:rsidDel="00EF203D">
          <w:rPr>
            <w:noProof/>
            <w:webHidden/>
          </w:rPr>
          <w:fldChar w:fldCharType="separate"/>
        </w:r>
      </w:del>
      <w:ins w:id="362" w:author="Jan Grüner" w:date="2021-04-01T09:37:00Z">
        <w:r w:rsidR="00743E40">
          <w:rPr>
            <w:b/>
            <w:bCs/>
            <w:noProof/>
            <w:webHidden/>
            <w:lang w:val="de-DE"/>
          </w:rPr>
          <w:t>Fehler! Textmarke nicht definiert.</w:t>
        </w:r>
      </w:ins>
      <w:del w:id="363" w:author="Jan Grüner" w:date="2021-04-01T09:36:00Z">
        <w:r w:rsidR="0008241A" w:rsidDel="00EF203D">
          <w:rPr>
            <w:noProof/>
            <w:webHidden/>
          </w:rPr>
          <w:delText>24</w:delText>
        </w:r>
        <w:r w:rsidR="000C6273" w:rsidDel="00EF203D">
          <w:rPr>
            <w:noProof/>
            <w:webHidden/>
          </w:rPr>
          <w:fldChar w:fldCharType="end"/>
        </w:r>
        <w:r w:rsidDel="00EF203D">
          <w:rPr>
            <w:noProof/>
          </w:rPr>
          <w:fldChar w:fldCharType="end"/>
        </w:r>
      </w:del>
    </w:p>
    <w:p w14:paraId="7A694F2E" w14:textId="3916402C" w:rsidR="000C6273" w:rsidDel="00EF203D" w:rsidRDefault="00DE7600">
      <w:pPr>
        <w:pStyle w:val="Verzeichnis3"/>
        <w:rPr>
          <w:del w:id="364" w:author="Jan Grüner" w:date="2021-04-01T09:36:00Z"/>
          <w:rFonts w:eastAsiaTheme="minorEastAsia" w:cstheme="minorBidi"/>
          <w:noProof/>
          <w:szCs w:val="22"/>
          <w:lang w:val="de-DE" w:eastAsia="de-DE"/>
        </w:rPr>
      </w:pPr>
      <w:del w:id="365" w:author="Jan Grüner" w:date="2021-04-01T09:36:00Z">
        <w:r w:rsidDel="00EF203D">
          <w:rPr>
            <w:noProof/>
          </w:rPr>
          <w:fldChar w:fldCharType="begin"/>
        </w:r>
        <w:r w:rsidDel="00EF203D">
          <w:rPr>
            <w:noProof/>
          </w:rPr>
          <w:delInstrText xml:space="preserve"> HYPERLINK \l "_Toc67920679" </w:delInstrText>
        </w:r>
        <w:r w:rsidDel="00EF203D">
          <w:rPr>
            <w:noProof/>
          </w:rPr>
          <w:fldChar w:fldCharType="separate"/>
        </w:r>
      </w:del>
      <w:ins w:id="366" w:author="Jan Grüner" w:date="2021-04-01T09:36:00Z">
        <w:r w:rsidR="00EF203D">
          <w:rPr>
            <w:b/>
            <w:bCs/>
            <w:noProof/>
            <w:lang w:val="de-DE"/>
          </w:rPr>
          <w:t>Fehler! Linkreferenz ungültig.</w:t>
        </w:r>
      </w:ins>
      <w:del w:id="367" w:author="Jan Grüner" w:date="2021-04-01T09:36:00Z">
        <w:r w:rsidR="000C6273" w:rsidRPr="006A004E" w:rsidDel="00EF203D">
          <w:rPr>
            <w:rStyle w:val="Hyperlink"/>
            <w:noProof/>
          </w:rPr>
          <w:delText>4.2.7</w:delText>
        </w:r>
        <w:r w:rsidR="000C6273" w:rsidDel="00EF203D">
          <w:rPr>
            <w:rFonts w:eastAsiaTheme="minorEastAsia" w:cstheme="minorBidi"/>
            <w:noProof/>
            <w:szCs w:val="22"/>
            <w:lang w:val="de-DE" w:eastAsia="de-DE"/>
          </w:rPr>
          <w:tab/>
        </w:r>
        <w:r w:rsidR="000C6273" w:rsidRPr="006A004E" w:rsidDel="00EF203D">
          <w:rPr>
            <w:rStyle w:val="Hyperlink"/>
            <w:noProof/>
          </w:rPr>
          <w:delText>Expected behaviour regarding optional fields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_Toc67920679 \h </w:delInstrText>
        </w:r>
        <w:r w:rsidR="000C6273" w:rsidDel="00EF203D">
          <w:rPr>
            <w:noProof/>
            <w:webHidden/>
          </w:rPr>
          <w:fldChar w:fldCharType="separate"/>
        </w:r>
      </w:del>
      <w:ins w:id="368" w:author="Jan Grüner" w:date="2021-04-01T09:37:00Z">
        <w:r w:rsidR="00743E40">
          <w:rPr>
            <w:b/>
            <w:bCs/>
            <w:noProof/>
            <w:webHidden/>
            <w:lang w:val="de-DE"/>
          </w:rPr>
          <w:t>Fehler! Textmarke nicht definiert.</w:t>
        </w:r>
      </w:ins>
      <w:del w:id="369" w:author="Jan Grüner" w:date="2021-04-01T09:36:00Z">
        <w:r w:rsidR="0008241A" w:rsidDel="00EF203D">
          <w:rPr>
            <w:noProof/>
            <w:webHidden/>
          </w:rPr>
          <w:delText>24</w:delText>
        </w:r>
        <w:r w:rsidR="000C6273" w:rsidDel="00EF203D">
          <w:rPr>
            <w:noProof/>
            <w:webHidden/>
          </w:rPr>
          <w:fldChar w:fldCharType="end"/>
        </w:r>
        <w:r w:rsidDel="00EF203D">
          <w:rPr>
            <w:noProof/>
          </w:rPr>
          <w:fldChar w:fldCharType="end"/>
        </w:r>
      </w:del>
    </w:p>
    <w:p w14:paraId="350F9AD6" w14:textId="543FFF6B" w:rsidR="000C6273" w:rsidDel="00EF203D" w:rsidRDefault="00DE7600">
      <w:pPr>
        <w:pStyle w:val="Verzeichnis2"/>
        <w:rPr>
          <w:del w:id="370" w:author="Jan Grüner" w:date="2021-04-01T09:36:00Z"/>
          <w:rFonts w:eastAsiaTheme="minorEastAsia" w:cstheme="minorBidi"/>
          <w:noProof/>
          <w:szCs w:val="22"/>
          <w:lang w:val="de-DE" w:eastAsia="de-DE"/>
        </w:rPr>
      </w:pPr>
      <w:del w:id="371" w:author="Jan Grüner" w:date="2021-04-01T09:36:00Z">
        <w:r w:rsidDel="00EF203D">
          <w:rPr>
            <w:noProof/>
          </w:rPr>
          <w:fldChar w:fldCharType="begin"/>
        </w:r>
        <w:r w:rsidDel="00EF203D">
          <w:rPr>
            <w:noProof/>
          </w:rPr>
          <w:delInstrText xml:space="preserve"> HYPERLINK \l "_Toc67920680" </w:delInstrText>
        </w:r>
        <w:r w:rsidDel="00EF203D">
          <w:rPr>
            <w:noProof/>
          </w:rPr>
          <w:fldChar w:fldCharType="separate"/>
        </w:r>
      </w:del>
      <w:ins w:id="372" w:author="Jan Grüner" w:date="2021-04-01T09:36:00Z">
        <w:r w:rsidR="00EF203D">
          <w:rPr>
            <w:b/>
            <w:bCs/>
            <w:noProof/>
            <w:lang w:val="de-DE"/>
          </w:rPr>
          <w:t>Fehler! Linkreferenz ungültig.</w:t>
        </w:r>
      </w:ins>
      <w:del w:id="373" w:author="Jan Grüner" w:date="2021-04-01T09:36:00Z">
        <w:r w:rsidR="000C6273" w:rsidRPr="006A004E" w:rsidDel="00EF203D">
          <w:rPr>
            <w:rStyle w:val="Hyperlink"/>
            <w:noProof/>
          </w:rPr>
          <w:delText>4.3</w:delText>
        </w:r>
        <w:r w:rsidR="000C6273" w:rsidDel="00EF203D">
          <w:rPr>
            <w:rFonts w:eastAsiaTheme="minorEastAsia" w:cstheme="minorBidi"/>
            <w:noProof/>
            <w:szCs w:val="22"/>
            <w:lang w:val="de-DE" w:eastAsia="de-DE"/>
          </w:rPr>
          <w:tab/>
        </w:r>
        <w:r w:rsidR="000C6273" w:rsidRPr="006A004E" w:rsidDel="00EF203D">
          <w:rPr>
            <w:rStyle w:val="Hyperlink"/>
            <w:noProof/>
          </w:rPr>
          <w:delText>OJPLocationInformation</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_Toc67920680 \h </w:delInstrText>
        </w:r>
        <w:r w:rsidR="000C6273" w:rsidDel="00EF203D">
          <w:rPr>
            <w:noProof/>
            <w:webHidden/>
          </w:rPr>
          <w:fldChar w:fldCharType="separate"/>
        </w:r>
      </w:del>
      <w:ins w:id="374" w:author="Jan Grüner" w:date="2021-04-01T09:37:00Z">
        <w:r w:rsidR="00743E40">
          <w:rPr>
            <w:b/>
            <w:bCs/>
            <w:noProof/>
            <w:webHidden/>
            <w:lang w:val="de-DE"/>
          </w:rPr>
          <w:t>Fehler! Textmarke nicht definiert.</w:t>
        </w:r>
      </w:ins>
      <w:del w:id="375" w:author="Jan Grüner" w:date="2021-04-01T09:36:00Z">
        <w:r w:rsidR="0008241A" w:rsidDel="00EF203D">
          <w:rPr>
            <w:noProof/>
            <w:webHidden/>
          </w:rPr>
          <w:delText>25</w:delText>
        </w:r>
        <w:r w:rsidR="000C6273" w:rsidDel="00EF203D">
          <w:rPr>
            <w:noProof/>
            <w:webHidden/>
          </w:rPr>
          <w:fldChar w:fldCharType="end"/>
        </w:r>
        <w:r w:rsidDel="00EF203D">
          <w:rPr>
            <w:noProof/>
          </w:rPr>
          <w:fldChar w:fldCharType="end"/>
        </w:r>
      </w:del>
    </w:p>
    <w:p w14:paraId="32B3D8C9" w14:textId="561C2A30" w:rsidR="000C6273" w:rsidDel="00EF203D" w:rsidRDefault="00DE7600">
      <w:pPr>
        <w:pStyle w:val="Verzeichnis3"/>
        <w:rPr>
          <w:del w:id="376" w:author="Jan Grüner" w:date="2021-04-01T09:36:00Z"/>
          <w:rFonts w:eastAsiaTheme="minorEastAsia" w:cstheme="minorBidi"/>
          <w:noProof/>
          <w:szCs w:val="22"/>
          <w:lang w:val="de-DE" w:eastAsia="de-DE"/>
        </w:rPr>
      </w:pPr>
      <w:del w:id="377" w:author="Jan Grüner" w:date="2021-04-01T09:36:00Z">
        <w:r w:rsidDel="00EF203D">
          <w:rPr>
            <w:noProof/>
          </w:rPr>
          <w:fldChar w:fldCharType="begin"/>
        </w:r>
        <w:r w:rsidDel="00EF203D">
          <w:rPr>
            <w:noProof/>
          </w:rPr>
          <w:delInstrText xml:space="preserve"> HYPERLINK \l "_Toc67920681" </w:delInstrText>
        </w:r>
        <w:r w:rsidDel="00EF203D">
          <w:rPr>
            <w:noProof/>
          </w:rPr>
          <w:fldChar w:fldCharType="separate"/>
        </w:r>
      </w:del>
      <w:ins w:id="378" w:author="Jan Grüner" w:date="2021-04-01T09:36:00Z">
        <w:r w:rsidR="00EF203D">
          <w:rPr>
            <w:b/>
            <w:bCs/>
            <w:noProof/>
            <w:lang w:val="de-DE"/>
          </w:rPr>
          <w:t>Fehler! Linkreferenz ungültig.</w:t>
        </w:r>
      </w:ins>
      <w:del w:id="379" w:author="Jan Grüner" w:date="2021-04-01T09:36:00Z">
        <w:r w:rsidR="000C6273" w:rsidRPr="006A004E" w:rsidDel="00EF203D">
          <w:rPr>
            <w:rStyle w:val="Hyperlink"/>
            <w:noProof/>
          </w:rPr>
          <w:delText>4.3.1</w:delText>
        </w:r>
        <w:r w:rsidR="000C6273" w:rsidDel="00EF203D">
          <w:rPr>
            <w:rFonts w:eastAsiaTheme="minorEastAsia" w:cstheme="minorBidi"/>
            <w:noProof/>
            <w:szCs w:val="22"/>
            <w:lang w:val="de-DE" w:eastAsia="de-DE"/>
          </w:rPr>
          <w:tab/>
        </w:r>
        <w:r w:rsidR="000C6273" w:rsidRPr="006A004E" w:rsidDel="00EF203D">
          <w:rPr>
            <w:rStyle w:val="Hyperlink"/>
            <w:noProof/>
          </w:rPr>
          <w:delText>Request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_Toc67920681 \h </w:delInstrText>
        </w:r>
        <w:r w:rsidR="000C6273" w:rsidDel="00EF203D">
          <w:rPr>
            <w:noProof/>
            <w:webHidden/>
          </w:rPr>
          <w:fldChar w:fldCharType="separate"/>
        </w:r>
      </w:del>
      <w:ins w:id="380" w:author="Jan Grüner" w:date="2021-04-01T09:37:00Z">
        <w:r w:rsidR="00743E40">
          <w:rPr>
            <w:b/>
            <w:bCs/>
            <w:noProof/>
            <w:webHidden/>
            <w:lang w:val="de-DE"/>
          </w:rPr>
          <w:t>Fehler! Textmarke nicht definiert.</w:t>
        </w:r>
      </w:ins>
      <w:del w:id="381" w:author="Jan Grüner" w:date="2021-04-01T09:36:00Z">
        <w:r w:rsidR="0008241A" w:rsidDel="00EF203D">
          <w:rPr>
            <w:noProof/>
            <w:webHidden/>
          </w:rPr>
          <w:delText>25</w:delText>
        </w:r>
        <w:r w:rsidR="000C6273" w:rsidDel="00EF203D">
          <w:rPr>
            <w:noProof/>
            <w:webHidden/>
          </w:rPr>
          <w:fldChar w:fldCharType="end"/>
        </w:r>
        <w:r w:rsidDel="00EF203D">
          <w:rPr>
            <w:noProof/>
          </w:rPr>
          <w:fldChar w:fldCharType="end"/>
        </w:r>
      </w:del>
    </w:p>
    <w:p w14:paraId="38907714" w14:textId="76C5489D" w:rsidR="000C6273" w:rsidDel="00EF203D" w:rsidRDefault="00DE7600">
      <w:pPr>
        <w:pStyle w:val="Verzeichnis3"/>
        <w:rPr>
          <w:del w:id="382" w:author="Jan Grüner" w:date="2021-04-01T09:36:00Z"/>
          <w:rFonts w:eastAsiaTheme="minorEastAsia" w:cstheme="minorBidi"/>
          <w:noProof/>
          <w:szCs w:val="22"/>
          <w:lang w:val="de-DE" w:eastAsia="de-DE"/>
        </w:rPr>
      </w:pPr>
      <w:del w:id="383" w:author="Jan Grüner" w:date="2021-04-01T09:36:00Z">
        <w:r w:rsidDel="00EF203D">
          <w:rPr>
            <w:noProof/>
          </w:rPr>
          <w:fldChar w:fldCharType="begin"/>
        </w:r>
        <w:r w:rsidDel="00EF203D">
          <w:rPr>
            <w:noProof/>
          </w:rPr>
          <w:delInstrText xml:space="preserve"> HYPERLINK \l "_Toc67920682" </w:delInstrText>
        </w:r>
        <w:r w:rsidDel="00EF203D">
          <w:rPr>
            <w:noProof/>
          </w:rPr>
          <w:fldChar w:fldCharType="separate"/>
        </w:r>
      </w:del>
      <w:ins w:id="384" w:author="Jan Grüner" w:date="2021-04-01T09:36:00Z">
        <w:r w:rsidR="00EF203D">
          <w:rPr>
            <w:b/>
            <w:bCs/>
            <w:noProof/>
            <w:lang w:val="de-DE"/>
          </w:rPr>
          <w:t>Fehler! Linkreferenz ungültig.</w:t>
        </w:r>
      </w:ins>
      <w:del w:id="385" w:author="Jan Grüner" w:date="2021-04-01T09:36:00Z">
        <w:r w:rsidR="000C6273" w:rsidRPr="006A004E" w:rsidDel="00EF203D">
          <w:rPr>
            <w:rStyle w:val="Hyperlink"/>
            <w:noProof/>
          </w:rPr>
          <w:delText>4.3.2</w:delText>
        </w:r>
        <w:r w:rsidR="000C6273" w:rsidDel="00EF203D">
          <w:rPr>
            <w:rFonts w:eastAsiaTheme="minorEastAsia" w:cstheme="minorBidi"/>
            <w:noProof/>
            <w:szCs w:val="22"/>
            <w:lang w:val="de-DE" w:eastAsia="de-DE"/>
          </w:rPr>
          <w:tab/>
        </w:r>
        <w:r w:rsidR="000C6273" w:rsidRPr="006A004E" w:rsidDel="00EF203D">
          <w:rPr>
            <w:rStyle w:val="Hyperlink"/>
            <w:noProof/>
          </w:rPr>
          <w:delText>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_Toc67920682 \h </w:delInstrText>
        </w:r>
        <w:r w:rsidR="000C6273" w:rsidDel="00EF203D">
          <w:rPr>
            <w:noProof/>
            <w:webHidden/>
          </w:rPr>
          <w:fldChar w:fldCharType="separate"/>
        </w:r>
      </w:del>
      <w:ins w:id="386" w:author="Jan Grüner" w:date="2021-04-01T09:37:00Z">
        <w:r w:rsidR="00743E40">
          <w:rPr>
            <w:b/>
            <w:bCs/>
            <w:noProof/>
            <w:webHidden/>
            <w:lang w:val="de-DE"/>
          </w:rPr>
          <w:t>Fehler! Textmarke nicht definiert.</w:t>
        </w:r>
      </w:ins>
      <w:del w:id="387" w:author="Jan Grüner" w:date="2021-04-01T09:36:00Z">
        <w:r w:rsidR="0008241A" w:rsidDel="00EF203D">
          <w:rPr>
            <w:noProof/>
            <w:webHidden/>
          </w:rPr>
          <w:delText>26</w:delText>
        </w:r>
        <w:r w:rsidR="000C6273" w:rsidDel="00EF203D">
          <w:rPr>
            <w:noProof/>
            <w:webHidden/>
          </w:rPr>
          <w:fldChar w:fldCharType="end"/>
        </w:r>
        <w:r w:rsidDel="00EF203D">
          <w:rPr>
            <w:noProof/>
          </w:rPr>
          <w:fldChar w:fldCharType="end"/>
        </w:r>
      </w:del>
    </w:p>
    <w:p w14:paraId="19350EDD" w14:textId="6992CB82" w:rsidR="000C6273" w:rsidDel="00EF203D" w:rsidRDefault="00DE7600">
      <w:pPr>
        <w:pStyle w:val="Verzeichnis2"/>
        <w:rPr>
          <w:del w:id="388" w:author="Jan Grüner" w:date="2021-04-01T09:36:00Z"/>
          <w:rFonts w:eastAsiaTheme="minorEastAsia" w:cstheme="minorBidi"/>
          <w:noProof/>
          <w:szCs w:val="22"/>
          <w:lang w:val="de-DE" w:eastAsia="de-DE"/>
        </w:rPr>
      </w:pPr>
      <w:del w:id="389" w:author="Jan Grüner" w:date="2021-04-01T09:36:00Z">
        <w:r w:rsidDel="00EF203D">
          <w:rPr>
            <w:noProof/>
          </w:rPr>
          <w:fldChar w:fldCharType="begin"/>
        </w:r>
        <w:r w:rsidDel="00EF203D">
          <w:rPr>
            <w:noProof/>
          </w:rPr>
          <w:delInstrText xml:space="preserve"> HYPERLINK \l "_Toc67920683" </w:delInstrText>
        </w:r>
        <w:r w:rsidDel="00EF203D">
          <w:rPr>
            <w:noProof/>
          </w:rPr>
          <w:fldChar w:fldCharType="separate"/>
        </w:r>
      </w:del>
      <w:ins w:id="390" w:author="Jan Grüner" w:date="2021-04-01T09:36:00Z">
        <w:r w:rsidR="00EF203D">
          <w:rPr>
            <w:b/>
            <w:bCs/>
            <w:noProof/>
            <w:lang w:val="de-DE"/>
          </w:rPr>
          <w:t>Fehler! Linkreferenz ungültig.</w:t>
        </w:r>
      </w:ins>
      <w:del w:id="391" w:author="Jan Grüner" w:date="2021-04-01T09:36:00Z">
        <w:r w:rsidR="000C6273" w:rsidRPr="006A004E" w:rsidDel="00EF203D">
          <w:rPr>
            <w:rStyle w:val="Hyperlink"/>
            <w:noProof/>
          </w:rPr>
          <w:delText>4.4</w:delText>
        </w:r>
        <w:r w:rsidR="000C6273" w:rsidDel="00EF203D">
          <w:rPr>
            <w:rFonts w:eastAsiaTheme="minorEastAsia" w:cstheme="minorBidi"/>
            <w:noProof/>
            <w:szCs w:val="22"/>
            <w:lang w:val="de-DE" w:eastAsia="de-DE"/>
          </w:rPr>
          <w:tab/>
        </w:r>
        <w:r w:rsidR="000C6273" w:rsidRPr="006A004E" w:rsidDel="00EF203D">
          <w:rPr>
            <w:rStyle w:val="Hyperlink"/>
            <w:noProof/>
          </w:rPr>
          <w:delText>OJPTrip</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_Toc67920683 \h </w:delInstrText>
        </w:r>
        <w:r w:rsidR="000C6273" w:rsidDel="00EF203D">
          <w:rPr>
            <w:noProof/>
            <w:webHidden/>
          </w:rPr>
          <w:fldChar w:fldCharType="separate"/>
        </w:r>
      </w:del>
      <w:ins w:id="392" w:author="Jan Grüner" w:date="2021-04-01T09:37:00Z">
        <w:r w:rsidR="00743E40">
          <w:rPr>
            <w:b/>
            <w:bCs/>
            <w:noProof/>
            <w:webHidden/>
            <w:lang w:val="de-DE"/>
          </w:rPr>
          <w:t>Fehler! Textmarke nicht definiert.</w:t>
        </w:r>
      </w:ins>
      <w:del w:id="393" w:author="Jan Grüner" w:date="2021-04-01T09:36:00Z">
        <w:r w:rsidR="0008241A" w:rsidDel="00EF203D">
          <w:rPr>
            <w:noProof/>
            <w:webHidden/>
          </w:rPr>
          <w:delText>27</w:delText>
        </w:r>
        <w:r w:rsidR="000C6273" w:rsidDel="00EF203D">
          <w:rPr>
            <w:noProof/>
            <w:webHidden/>
          </w:rPr>
          <w:fldChar w:fldCharType="end"/>
        </w:r>
        <w:r w:rsidDel="00EF203D">
          <w:rPr>
            <w:noProof/>
          </w:rPr>
          <w:fldChar w:fldCharType="end"/>
        </w:r>
      </w:del>
    </w:p>
    <w:p w14:paraId="2387EA89" w14:textId="17BD14C9" w:rsidR="000C6273" w:rsidDel="00EF203D" w:rsidRDefault="00DE7600">
      <w:pPr>
        <w:pStyle w:val="Verzeichnis3"/>
        <w:rPr>
          <w:del w:id="394" w:author="Jan Grüner" w:date="2021-04-01T09:36:00Z"/>
          <w:rFonts w:eastAsiaTheme="minorEastAsia" w:cstheme="minorBidi"/>
          <w:noProof/>
          <w:szCs w:val="22"/>
          <w:lang w:val="de-DE" w:eastAsia="de-DE"/>
        </w:rPr>
      </w:pPr>
      <w:del w:id="395" w:author="Jan Grüner" w:date="2021-04-01T09:36:00Z">
        <w:r w:rsidDel="00EF203D">
          <w:rPr>
            <w:noProof/>
          </w:rPr>
          <w:fldChar w:fldCharType="begin"/>
        </w:r>
        <w:r w:rsidDel="00EF203D">
          <w:rPr>
            <w:noProof/>
          </w:rPr>
          <w:delInstrText xml:space="preserve"> HYPERLINK \l "_Toc67920684" </w:delInstrText>
        </w:r>
        <w:r w:rsidDel="00EF203D">
          <w:rPr>
            <w:noProof/>
          </w:rPr>
          <w:fldChar w:fldCharType="separate"/>
        </w:r>
      </w:del>
      <w:ins w:id="396" w:author="Jan Grüner" w:date="2021-04-01T09:36:00Z">
        <w:r w:rsidR="00EF203D">
          <w:rPr>
            <w:b/>
            <w:bCs/>
            <w:noProof/>
            <w:lang w:val="de-DE"/>
          </w:rPr>
          <w:t>Fehler! Linkreferenz ungültig.</w:t>
        </w:r>
      </w:ins>
      <w:del w:id="397" w:author="Jan Grüner" w:date="2021-04-01T09:36:00Z">
        <w:r w:rsidR="000C6273" w:rsidRPr="006A004E" w:rsidDel="00EF203D">
          <w:rPr>
            <w:rStyle w:val="Hyperlink"/>
            <w:noProof/>
          </w:rPr>
          <w:delText>4.4.1</w:delText>
        </w:r>
        <w:r w:rsidR="000C6273" w:rsidDel="00EF203D">
          <w:rPr>
            <w:rFonts w:eastAsiaTheme="minorEastAsia" w:cstheme="minorBidi"/>
            <w:noProof/>
            <w:szCs w:val="22"/>
            <w:lang w:val="de-DE" w:eastAsia="de-DE"/>
          </w:rPr>
          <w:tab/>
        </w:r>
        <w:r w:rsidR="000C6273" w:rsidRPr="006A004E" w:rsidDel="00EF203D">
          <w:rPr>
            <w:rStyle w:val="Hyperlink"/>
            <w:noProof/>
          </w:rPr>
          <w:delText>Request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_Toc67920684 \h </w:delInstrText>
        </w:r>
        <w:r w:rsidR="000C6273" w:rsidDel="00EF203D">
          <w:rPr>
            <w:noProof/>
            <w:webHidden/>
          </w:rPr>
          <w:fldChar w:fldCharType="separate"/>
        </w:r>
      </w:del>
      <w:ins w:id="398" w:author="Jan Grüner" w:date="2021-04-01T09:37:00Z">
        <w:r w:rsidR="00743E40">
          <w:rPr>
            <w:b/>
            <w:bCs/>
            <w:noProof/>
            <w:webHidden/>
            <w:lang w:val="de-DE"/>
          </w:rPr>
          <w:t>Fehler! Textmarke nicht definiert.</w:t>
        </w:r>
      </w:ins>
      <w:del w:id="399" w:author="Jan Grüner" w:date="2021-04-01T09:36:00Z">
        <w:r w:rsidR="0008241A" w:rsidDel="00EF203D">
          <w:rPr>
            <w:noProof/>
            <w:webHidden/>
          </w:rPr>
          <w:delText>28</w:delText>
        </w:r>
        <w:r w:rsidR="000C6273" w:rsidDel="00EF203D">
          <w:rPr>
            <w:noProof/>
            <w:webHidden/>
          </w:rPr>
          <w:fldChar w:fldCharType="end"/>
        </w:r>
        <w:r w:rsidDel="00EF203D">
          <w:rPr>
            <w:noProof/>
          </w:rPr>
          <w:fldChar w:fldCharType="end"/>
        </w:r>
      </w:del>
    </w:p>
    <w:p w14:paraId="303D50BA" w14:textId="423EC1AA" w:rsidR="000C6273" w:rsidDel="00EF203D" w:rsidRDefault="00DE7600">
      <w:pPr>
        <w:pStyle w:val="Verzeichnis3"/>
        <w:rPr>
          <w:del w:id="400" w:author="Jan Grüner" w:date="2021-04-01T09:36:00Z"/>
          <w:rFonts w:eastAsiaTheme="minorEastAsia" w:cstheme="minorBidi"/>
          <w:noProof/>
          <w:szCs w:val="22"/>
          <w:lang w:val="de-DE" w:eastAsia="de-DE"/>
        </w:rPr>
      </w:pPr>
      <w:del w:id="401" w:author="Jan Grüner" w:date="2021-04-01T09:36:00Z">
        <w:r w:rsidDel="00EF203D">
          <w:rPr>
            <w:noProof/>
          </w:rPr>
          <w:fldChar w:fldCharType="begin"/>
        </w:r>
        <w:r w:rsidDel="00EF203D">
          <w:rPr>
            <w:noProof/>
          </w:rPr>
          <w:delInstrText xml:space="preserve"> HYPERLINK \l "_Toc67920685" </w:delInstrText>
        </w:r>
        <w:r w:rsidDel="00EF203D">
          <w:rPr>
            <w:noProof/>
          </w:rPr>
          <w:fldChar w:fldCharType="separate"/>
        </w:r>
      </w:del>
      <w:ins w:id="402" w:author="Jan Grüner" w:date="2021-04-01T09:36:00Z">
        <w:r w:rsidR="00EF203D">
          <w:rPr>
            <w:b/>
            <w:bCs/>
            <w:noProof/>
            <w:lang w:val="de-DE"/>
          </w:rPr>
          <w:t>Fehler! Linkreferenz ungültig.</w:t>
        </w:r>
      </w:ins>
      <w:del w:id="403" w:author="Jan Grüner" w:date="2021-04-01T09:36:00Z">
        <w:r w:rsidR="000C6273" w:rsidRPr="006A004E" w:rsidDel="00EF203D">
          <w:rPr>
            <w:rStyle w:val="Hyperlink"/>
            <w:noProof/>
          </w:rPr>
          <w:delText>4.4.2</w:delText>
        </w:r>
        <w:r w:rsidR="000C6273" w:rsidDel="00EF203D">
          <w:rPr>
            <w:rFonts w:eastAsiaTheme="minorEastAsia" w:cstheme="minorBidi"/>
            <w:noProof/>
            <w:szCs w:val="22"/>
            <w:lang w:val="de-DE" w:eastAsia="de-DE"/>
          </w:rPr>
          <w:tab/>
        </w:r>
        <w:r w:rsidR="000C6273" w:rsidRPr="006A004E" w:rsidDel="00EF203D">
          <w:rPr>
            <w:rStyle w:val="Hyperlink"/>
            <w:noProof/>
          </w:rPr>
          <w:delText>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_Toc67920685 \h </w:delInstrText>
        </w:r>
        <w:r w:rsidR="000C6273" w:rsidDel="00EF203D">
          <w:rPr>
            <w:noProof/>
            <w:webHidden/>
          </w:rPr>
          <w:fldChar w:fldCharType="separate"/>
        </w:r>
      </w:del>
      <w:ins w:id="404" w:author="Jan Grüner" w:date="2021-04-01T09:37:00Z">
        <w:r w:rsidR="00743E40">
          <w:rPr>
            <w:b/>
            <w:bCs/>
            <w:noProof/>
            <w:webHidden/>
            <w:lang w:val="de-DE"/>
          </w:rPr>
          <w:t>Fehler! Textmarke nicht definiert.</w:t>
        </w:r>
      </w:ins>
      <w:del w:id="405" w:author="Jan Grüner" w:date="2021-04-01T09:36:00Z">
        <w:r w:rsidR="0008241A" w:rsidDel="00EF203D">
          <w:rPr>
            <w:noProof/>
            <w:webHidden/>
          </w:rPr>
          <w:delText>29</w:delText>
        </w:r>
        <w:r w:rsidR="000C6273" w:rsidDel="00EF203D">
          <w:rPr>
            <w:noProof/>
            <w:webHidden/>
          </w:rPr>
          <w:fldChar w:fldCharType="end"/>
        </w:r>
        <w:r w:rsidDel="00EF203D">
          <w:rPr>
            <w:noProof/>
          </w:rPr>
          <w:fldChar w:fldCharType="end"/>
        </w:r>
      </w:del>
    </w:p>
    <w:p w14:paraId="3B4EC9EF" w14:textId="2089C727" w:rsidR="000C6273" w:rsidDel="00EF203D" w:rsidRDefault="00DE7600">
      <w:pPr>
        <w:pStyle w:val="Verzeichnis2"/>
        <w:rPr>
          <w:del w:id="406" w:author="Jan Grüner" w:date="2021-04-01T09:36:00Z"/>
          <w:rFonts w:eastAsiaTheme="minorEastAsia" w:cstheme="minorBidi"/>
          <w:noProof/>
          <w:szCs w:val="22"/>
          <w:lang w:val="de-DE" w:eastAsia="de-DE"/>
        </w:rPr>
      </w:pPr>
      <w:del w:id="407" w:author="Jan Grüner" w:date="2021-04-01T09:36:00Z">
        <w:r w:rsidDel="00EF203D">
          <w:rPr>
            <w:noProof/>
          </w:rPr>
          <w:fldChar w:fldCharType="begin"/>
        </w:r>
        <w:r w:rsidDel="00EF203D">
          <w:rPr>
            <w:noProof/>
          </w:rPr>
          <w:delInstrText xml:space="preserve"> HYPERLINK \l "_Toc6792068</w:delInstrText>
        </w:r>
        <w:r w:rsidDel="00EF203D">
          <w:rPr>
            <w:noProof/>
          </w:rPr>
          <w:delInstrText xml:space="preserve">6" </w:delInstrText>
        </w:r>
        <w:r w:rsidDel="00EF203D">
          <w:rPr>
            <w:noProof/>
          </w:rPr>
          <w:fldChar w:fldCharType="separate"/>
        </w:r>
      </w:del>
      <w:ins w:id="408" w:author="Jan Grüner" w:date="2021-04-01T09:36:00Z">
        <w:r w:rsidR="00EF203D">
          <w:rPr>
            <w:b/>
            <w:bCs/>
            <w:noProof/>
            <w:lang w:val="de-DE"/>
          </w:rPr>
          <w:t>Fehler! Linkreferenz ungültig.</w:t>
        </w:r>
      </w:ins>
      <w:del w:id="409" w:author="Jan Grüner" w:date="2021-04-01T09:36:00Z">
        <w:r w:rsidR="000C6273" w:rsidRPr="006A004E" w:rsidDel="00EF203D">
          <w:rPr>
            <w:rStyle w:val="Hyperlink"/>
            <w:noProof/>
          </w:rPr>
          <w:delText>4.5</w:delText>
        </w:r>
        <w:r w:rsidR="000C6273" w:rsidDel="00EF203D">
          <w:rPr>
            <w:rFonts w:eastAsiaTheme="minorEastAsia" w:cstheme="minorBidi"/>
            <w:noProof/>
            <w:szCs w:val="22"/>
            <w:lang w:val="de-DE" w:eastAsia="de-DE"/>
          </w:rPr>
          <w:tab/>
        </w:r>
        <w:r w:rsidR="000C6273" w:rsidRPr="006A004E" w:rsidDel="00EF203D">
          <w:rPr>
            <w:rStyle w:val="Hyperlink"/>
            <w:noProof/>
          </w:rPr>
          <w:delText>OJPStopEvent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_Toc67920686 \h </w:delInstrText>
        </w:r>
        <w:r w:rsidR="000C6273" w:rsidDel="00EF203D">
          <w:rPr>
            <w:noProof/>
            <w:webHidden/>
          </w:rPr>
          <w:fldChar w:fldCharType="separate"/>
        </w:r>
      </w:del>
      <w:ins w:id="410" w:author="Jan Grüner" w:date="2021-04-01T09:37:00Z">
        <w:r w:rsidR="00743E40">
          <w:rPr>
            <w:b/>
            <w:bCs/>
            <w:noProof/>
            <w:webHidden/>
            <w:lang w:val="de-DE"/>
          </w:rPr>
          <w:t>Fehler! Textmarke nicht definiert.</w:t>
        </w:r>
      </w:ins>
      <w:del w:id="411" w:author="Jan Grüner" w:date="2021-04-01T09:36:00Z">
        <w:r w:rsidR="0008241A" w:rsidDel="00EF203D">
          <w:rPr>
            <w:noProof/>
            <w:webHidden/>
          </w:rPr>
          <w:delText>30</w:delText>
        </w:r>
        <w:r w:rsidR="000C6273" w:rsidDel="00EF203D">
          <w:rPr>
            <w:noProof/>
            <w:webHidden/>
          </w:rPr>
          <w:fldChar w:fldCharType="end"/>
        </w:r>
        <w:r w:rsidDel="00EF203D">
          <w:rPr>
            <w:noProof/>
          </w:rPr>
          <w:fldChar w:fldCharType="end"/>
        </w:r>
      </w:del>
    </w:p>
    <w:p w14:paraId="58A5B1E9" w14:textId="6C90DC0E" w:rsidR="000C6273" w:rsidDel="00EF203D" w:rsidRDefault="00DE7600">
      <w:pPr>
        <w:pStyle w:val="Verzeichnis3"/>
        <w:rPr>
          <w:del w:id="412" w:author="Jan Grüner" w:date="2021-04-01T09:36:00Z"/>
          <w:rFonts w:eastAsiaTheme="minorEastAsia" w:cstheme="minorBidi"/>
          <w:noProof/>
          <w:szCs w:val="22"/>
          <w:lang w:val="de-DE" w:eastAsia="de-DE"/>
        </w:rPr>
      </w:pPr>
      <w:del w:id="413" w:author="Jan Grüner" w:date="2021-04-01T09:36:00Z">
        <w:r w:rsidDel="00EF203D">
          <w:rPr>
            <w:noProof/>
          </w:rPr>
          <w:fldChar w:fldCharType="begin"/>
        </w:r>
        <w:r w:rsidDel="00EF203D">
          <w:rPr>
            <w:noProof/>
          </w:rPr>
          <w:delInstrText xml:space="preserve"> HYPERLINK \l "_Toc67920687" </w:delInstrText>
        </w:r>
        <w:r w:rsidDel="00EF203D">
          <w:rPr>
            <w:noProof/>
          </w:rPr>
          <w:fldChar w:fldCharType="separate"/>
        </w:r>
      </w:del>
      <w:ins w:id="414" w:author="Jan Grüner" w:date="2021-04-01T09:36:00Z">
        <w:r w:rsidR="00EF203D">
          <w:rPr>
            <w:b/>
            <w:bCs/>
            <w:noProof/>
            <w:lang w:val="de-DE"/>
          </w:rPr>
          <w:t>Fehler! Linkreferenz ungültig.</w:t>
        </w:r>
      </w:ins>
      <w:del w:id="415" w:author="Jan Grüner" w:date="2021-04-01T09:36:00Z">
        <w:r w:rsidR="000C6273" w:rsidRPr="006A004E" w:rsidDel="00EF203D">
          <w:rPr>
            <w:rStyle w:val="Hyperlink"/>
            <w:noProof/>
          </w:rPr>
          <w:delText>4.5.1</w:delText>
        </w:r>
        <w:r w:rsidR="000C6273" w:rsidDel="00EF203D">
          <w:rPr>
            <w:rFonts w:eastAsiaTheme="minorEastAsia" w:cstheme="minorBidi"/>
            <w:noProof/>
            <w:szCs w:val="22"/>
            <w:lang w:val="de-DE" w:eastAsia="de-DE"/>
          </w:rPr>
          <w:tab/>
        </w:r>
        <w:r w:rsidR="000C6273" w:rsidRPr="006A004E" w:rsidDel="00EF203D">
          <w:rPr>
            <w:rStyle w:val="Hyperlink"/>
            <w:noProof/>
          </w:rPr>
          <w:delText>Request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_Toc67920687 \h </w:delInstrText>
        </w:r>
        <w:r w:rsidR="000C6273" w:rsidDel="00EF203D">
          <w:rPr>
            <w:noProof/>
            <w:webHidden/>
          </w:rPr>
          <w:fldChar w:fldCharType="separate"/>
        </w:r>
      </w:del>
      <w:ins w:id="416" w:author="Jan Grüner" w:date="2021-04-01T09:37:00Z">
        <w:r w:rsidR="00743E40">
          <w:rPr>
            <w:b/>
            <w:bCs/>
            <w:noProof/>
            <w:webHidden/>
            <w:lang w:val="de-DE"/>
          </w:rPr>
          <w:t>Fehler! Textmarke nicht definiert.</w:t>
        </w:r>
      </w:ins>
      <w:del w:id="417" w:author="Jan Grüner" w:date="2021-04-01T09:36:00Z">
        <w:r w:rsidR="0008241A" w:rsidDel="00EF203D">
          <w:rPr>
            <w:noProof/>
            <w:webHidden/>
          </w:rPr>
          <w:delText>31</w:delText>
        </w:r>
        <w:r w:rsidR="000C6273" w:rsidDel="00EF203D">
          <w:rPr>
            <w:noProof/>
            <w:webHidden/>
          </w:rPr>
          <w:fldChar w:fldCharType="end"/>
        </w:r>
        <w:r w:rsidDel="00EF203D">
          <w:rPr>
            <w:noProof/>
          </w:rPr>
          <w:fldChar w:fldCharType="end"/>
        </w:r>
      </w:del>
    </w:p>
    <w:p w14:paraId="67A71A8C" w14:textId="6854C3D0" w:rsidR="000C6273" w:rsidDel="00EF203D" w:rsidRDefault="00DE7600">
      <w:pPr>
        <w:pStyle w:val="Verzeichnis3"/>
        <w:rPr>
          <w:del w:id="418" w:author="Jan Grüner" w:date="2021-04-01T09:36:00Z"/>
          <w:rFonts w:eastAsiaTheme="minorEastAsia" w:cstheme="minorBidi"/>
          <w:noProof/>
          <w:szCs w:val="22"/>
          <w:lang w:val="de-DE" w:eastAsia="de-DE"/>
        </w:rPr>
      </w:pPr>
      <w:del w:id="419" w:author="Jan Grüner" w:date="2021-04-01T09:36:00Z">
        <w:r w:rsidDel="00EF203D">
          <w:rPr>
            <w:noProof/>
          </w:rPr>
          <w:fldChar w:fldCharType="begin"/>
        </w:r>
        <w:r w:rsidDel="00EF203D">
          <w:rPr>
            <w:noProof/>
          </w:rPr>
          <w:delInstrText xml:space="preserve"> HYPERLINK \l "_Toc67920688" </w:delInstrText>
        </w:r>
        <w:r w:rsidDel="00EF203D">
          <w:rPr>
            <w:noProof/>
          </w:rPr>
          <w:fldChar w:fldCharType="separate"/>
        </w:r>
      </w:del>
      <w:ins w:id="420" w:author="Jan Grüner" w:date="2021-04-01T09:36:00Z">
        <w:r w:rsidR="00EF203D">
          <w:rPr>
            <w:b/>
            <w:bCs/>
            <w:noProof/>
            <w:lang w:val="de-DE"/>
          </w:rPr>
          <w:t>Fehler! Linkreferenz ungültig.</w:t>
        </w:r>
      </w:ins>
      <w:del w:id="421" w:author="Jan Grüner" w:date="2021-04-01T09:36:00Z">
        <w:r w:rsidR="000C6273" w:rsidRPr="006A004E" w:rsidDel="00EF203D">
          <w:rPr>
            <w:rStyle w:val="Hyperlink"/>
            <w:noProof/>
          </w:rPr>
          <w:delText>4.5.2</w:delText>
        </w:r>
        <w:r w:rsidR="000C6273" w:rsidDel="00EF203D">
          <w:rPr>
            <w:rFonts w:eastAsiaTheme="minorEastAsia" w:cstheme="minorBidi"/>
            <w:noProof/>
            <w:szCs w:val="22"/>
            <w:lang w:val="de-DE" w:eastAsia="de-DE"/>
          </w:rPr>
          <w:tab/>
        </w:r>
        <w:r w:rsidR="000C6273" w:rsidRPr="006A004E" w:rsidDel="00EF203D">
          <w:rPr>
            <w:rStyle w:val="Hyperlink"/>
            <w:noProof/>
          </w:rPr>
          <w:delText>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_Toc67920688 \h </w:delInstrText>
        </w:r>
        <w:r w:rsidR="000C6273" w:rsidDel="00EF203D">
          <w:rPr>
            <w:noProof/>
            <w:webHidden/>
          </w:rPr>
          <w:fldChar w:fldCharType="separate"/>
        </w:r>
      </w:del>
      <w:ins w:id="422" w:author="Jan Grüner" w:date="2021-04-01T09:37:00Z">
        <w:r w:rsidR="00743E40">
          <w:rPr>
            <w:b/>
            <w:bCs/>
            <w:noProof/>
            <w:webHidden/>
            <w:lang w:val="de-DE"/>
          </w:rPr>
          <w:t>Fehler! Textmarke nicht definiert.</w:t>
        </w:r>
      </w:ins>
      <w:del w:id="423" w:author="Jan Grüner" w:date="2021-04-01T09:36:00Z">
        <w:r w:rsidR="0008241A" w:rsidDel="00EF203D">
          <w:rPr>
            <w:noProof/>
            <w:webHidden/>
          </w:rPr>
          <w:delText>31</w:delText>
        </w:r>
        <w:r w:rsidR="000C6273" w:rsidDel="00EF203D">
          <w:rPr>
            <w:noProof/>
            <w:webHidden/>
          </w:rPr>
          <w:fldChar w:fldCharType="end"/>
        </w:r>
        <w:r w:rsidDel="00EF203D">
          <w:rPr>
            <w:noProof/>
          </w:rPr>
          <w:fldChar w:fldCharType="end"/>
        </w:r>
      </w:del>
    </w:p>
    <w:p w14:paraId="10B26413" w14:textId="054221C8" w:rsidR="000C6273" w:rsidDel="00EF203D" w:rsidRDefault="00DE7600">
      <w:pPr>
        <w:pStyle w:val="Verzeichnis2"/>
        <w:rPr>
          <w:del w:id="424" w:author="Jan Grüner" w:date="2021-04-01T09:36:00Z"/>
          <w:rFonts w:eastAsiaTheme="minorEastAsia" w:cstheme="minorBidi"/>
          <w:noProof/>
          <w:szCs w:val="22"/>
          <w:lang w:val="de-DE" w:eastAsia="de-DE"/>
        </w:rPr>
      </w:pPr>
      <w:del w:id="425" w:author="Jan Grüner" w:date="2021-04-01T09:36:00Z">
        <w:r w:rsidDel="00EF203D">
          <w:rPr>
            <w:noProof/>
          </w:rPr>
          <w:fldChar w:fldCharType="begin"/>
        </w:r>
        <w:r w:rsidDel="00EF203D">
          <w:rPr>
            <w:noProof/>
          </w:rPr>
          <w:delInstrText xml:space="preserve"> HYPERLINK \l "_Toc67920689" </w:delInstrText>
        </w:r>
        <w:r w:rsidDel="00EF203D">
          <w:rPr>
            <w:noProof/>
          </w:rPr>
          <w:fldChar w:fldCharType="separate"/>
        </w:r>
      </w:del>
      <w:ins w:id="426" w:author="Jan Grüner" w:date="2021-04-01T09:36:00Z">
        <w:r w:rsidR="00EF203D">
          <w:rPr>
            <w:b/>
            <w:bCs/>
            <w:noProof/>
            <w:lang w:val="de-DE"/>
          </w:rPr>
          <w:t>Fehler! Linkreferenz ungültig.</w:t>
        </w:r>
      </w:ins>
      <w:del w:id="427" w:author="Jan Grüner" w:date="2021-04-01T09:36:00Z">
        <w:r w:rsidR="000C6273" w:rsidRPr="006A004E" w:rsidDel="00EF203D">
          <w:rPr>
            <w:rStyle w:val="Hyperlink"/>
            <w:noProof/>
          </w:rPr>
          <w:delText>4.6</w:delText>
        </w:r>
        <w:r w:rsidR="000C6273" w:rsidDel="00EF203D">
          <w:rPr>
            <w:rFonts w:eastAsiaTheme="minorEastAsia" w:cstheme="minorBidi"/>
            <w:noProof/>
            <w:szCs w:val="22"/>
            <w:lang w:val="de-DE" w:eastAsia="de-DE"/>
          </w:rPr>
          <w:tab/>
        </w:r>
        <w:r w:rsidR="000C6273" w:rsidRPr="006A004E" w:rsidDel="00EF203D">
          <w:rPr>
            <w:rStyle w:val="Hyperlink"/>
            <w:noProof/>
          </w:rPr>
          <w:delText>OJPTripInfo</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_Toc67920689 \h </w:delInstrText>
        </w:r>
        <w:r w:rsidR="000C6273" w:rsidDel="00EF203D">
          <w:rPr>
            <w:noProof/>
            <w:webHidden/>
          </w:rPr>
          <w:fldChar w:fldCharType="separate"/>
        </w:r>
      </w:del>
      <w:ins w:id="428" w:author="Jan Grüner" w:date="2021-04-01T09:37:00Z">
        <w:r w:rsidR="00743E40">
          <w:rPr>
            <w:b/>
            <w:bCs/>
            <w:noProof/>
            <w:webHidden/>
            <w:lang w:val="de-DE"/>
          </w:rPr>
          <w:t>Fehler! Textmarke nicht definiert.</w:t>
        </w:r>
      </w:ins>
      <w:del w:id="429" w:author="Jan Grüner" w:date="2021-04-01T09:36:00Z">
        <w:r w:rsidR="0008241A" w:rsidDel="00EF203D">
          <w:rPr>
            <w:noProof/>
            <w:webHidden/>
          </w:rPr>
          <w:delText>32</w:delText>
        </w:r>
        <w:r w:rsidR="000C6273" w:rsidDel="00EF203D">
          <w:rPr>
            <w:noProof/>
            <w:webHidden/>
          </w:rPr>
          <w:fldChar w:fldCharType="end"/>
        </w:r>
        <w:r w:rsidDel="00EF203D">
          <w:rPr>
            <w:noProof/>
          </w:rPr>
          <w:fldChar w:fldCharType="end"/>
        </w:r>
      </w:del>
    </w:p>
    <w:p w14:paraId="26B5E001" w14:textId="7656D229" w:rsidR="000C6273" w:rsidDel="00EF203D" w:rsidRDefault="00DE7600">
      <w:pPr>
        <w:pStyle w:val="Verzeichnis3"/>
        <w:rPr>
          <w:del w:id="430" w:author="Jan Grüner" w:date="2021-04-01T09:36:00Z"/>
          <w:rFonts w:eastAsiaTheme="minorEastAsia" w:cstheme="minorBidi"/>
          <w:noProof/>
          <w:szCs w:val="22"/>
          <w:lang w:val="de-DE" w:eastAsia="de-DE"/>
        </w:rPr>
      </w:pPr>
      <w:del w:id="431" w:author="Jan Grüner" w:date="2021-04-01T09:36:00Z">
        <w:r w:rsidDel="00EF203D">
          <w:rPr>
            <w:noProof/>
          </w:rPr>
          <w:fldChar w:fldCharType="begin"/>
        </w:r>
        <w:r w:rsidDel="00EF203D">
          <w:rPr>
            <w:noProof/>
          </w:rPr>
          <w:delInstrText xml:space="preserve"> HYPERLINK \l "_Toc67920690" </w:delInstrText>
        </w:r>
        <w:r w:rsidDel="00EF203D">
          <w:rPr>
            <w:noProof/>
          </w:rPr>
          <w:fldChar w:fldCharType="separate"/>
        </w:r>
      </w:del>
      <w:ins w:id="432" w:author="Jan Grüner" w:date="2021-04-01T09:36:00Z">
        <w:r w:rsidR="00EF203D">
          <w:rPr>
            <w:b/>
            <w:bCs/>
            <w:noProof/>
            <w:lang w:val="de-DE"/>
          </w:rPr>
          <w:t>Fehler! Linkreferenz ungültig.</w:t>
        </w:r>
      </w:ins>
      <w:del w:id="433" w:author="Jan Grüner" w:date="2021-04-01T09:36:00Z">
        <w:r w:rsidR="000C6273" w:rsidRPr="006A004E" w:rsidDel="00EF203D">
          <w:rPr>
            <w:rStyle w:val="Hyperlink"/>
            <w:noProof/>
          </w:rPr>
          <w:delText>4.6.1</w:delText>
        </w:r>
        <w:r w:rsidR="000C6273" w:rsidDel="00EF203D">
          <w:rPr>
            <w:rFonts w:eastAsiaTheme="minorEastAsia" w:cstheme="minorBidi"/>
            <w:noProof/>
            <w:szCs w:val="22"/>
            <w:lang w:val="de-DE" w:eastAsia="de-DE"/>
          </w:rPr>
          <w:tab/>
        </w:r>
        <w:r w:rsidR="000C6273" w:rsidRPr="006A004E" w:rsidDel="00EF203D">
          <w:rPr>
            <w:rStyle w:val="Hyperlink"/>
            <w:noProof/>
          </w:rPr>
          <w:delText>Request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_Toc67920690 \h </w:delInstrText>
        </w:r>
        <w:r w:rsidR="000C6273" w:rsidDel="00EF203D">
          <w:rPr>
            <w:noProof/>
            <w:webHidden/>
          </w:rPr>
          <w:fldChar w:fldCharType="separate"/>
        </w:r>
      </w:del>
      <w:ins w:id="434" w:author="Jan Grüner" w:date="2021-04-01T09:37:00Z">
        <w:r w:rsidR="00743E40">
          <w:rPr>
            <w:b/>
            <w:bCs/>
            <w:noProof/>
            <w:webHidden/>
            <w:lang w:val="de-DE"/>
          </w:rPr>
          <w:t>Fehler! Textmarke nicht definiert.</w:t>
        </w:r>
      </w:ins>
      <w:del w:id="435" w:author="Jan Grüner" w:date="2021-04-01T09:36:00Z">
        <w:r w:rsidR="0008241A" w:rsidDel="00EF203D">
          <w:rPr>
            <w:noProof/>
            <w:webHidden/>
          </w:rPr>
          <w:delText>32</w:delText>
        </w:r>
        <w:r w:rsidR="000C6273" w:rsidDel="00EF203D">
          <w:rPr>
            <w:noProof/>
            <w:webHidden/>
          </w:rPr>
          <w:fldChar w:fldCharType="end"/>
        </w:r>
        <w:r w:rsidDel="00EF203D">
          <w:rPr>
            <w:noProof/>
          </w:rPr>
          <w:fldChar w:fldCharType="end"/>
        </w:r>
      </w:del>
    </w:p>
    <w:p w14:paraId="2A5F5B8F" w14:textId="449EDE65" w:rsidR="000C6273" w:rsidDel="00EF203D" w:rsidRDefault="00DE7600">
      <w:pPr>
        <w:pStyle w:val="Verzeichnis3"/>
        <w:rPr>
          <w:del w:id="436" w:author="Jan Grüner" w:date="2021-04-01T09:36:00Z"/>
          <w:rFonts w:eastAsiaTheme="minorEastAsia" w:cstheme="minorBidi"/>
          <w:noProof/>
          <w:szCs w:val="22"/>
          <w:lang w:val="de-DE" w:eastAsia="de-DE"/>
        </w:rPr>
      </w:pPr>
      <w:del w:id="437" w:author="Jan Grüner" w:date="2021-04-01T09:36:00Z">
        <w:r w:rsidDel="00EF203D">
          <w:rPr>
            <w:noProof/>
          </w:rPr>
          <w:fldChar w:fldCharType="begin"/>
        </w:r>
        <w:r w:rsidDel="00EF203D">
          <w:rPr>
            <w:noProof/>
          </w:rPr>
          <w:delInstrText xml:space="preserve"> HYPERLINK \l "_Toc67920691" </w:delInstrText>
        </w:r>
        <w:r w:rsidDel="00EF203D">
          <w:rPr>
            <w:noProof/>
          </w:rPr>
          <w:fldChar w:fldCharType="separate"/>
        </w:r>
      </w:del>
      <w:ins w:id="438" w:author="Jan Grüner" w:date="2021-04-01T09:36:00Z">
        <w:r w:rsidR="00EF203D">
          <w:rPr>
            <w:b/>
            <w:bCs/>
            <w:noProof/>
            <w:lang w:val="de-DE"/>
          </w:rPr>
          <w:t>Fehler! Linkreferenz ungültig.</w:t>
        </w:r>
      </w:ins>
      <w:del w:id="439" w:author="Jan Grüner" w:date="2021-04-01T09:36:00Z">
        <w:r w:rsidR="000C6273" w:rsidRPr="006A004E" w:rsidDel="00EF203D">
          <w:rPr>
            <w:rStyle w:val="Hyperlink"/>
            <w:noProof/>
          </w:rPr>
          <w:delText>4.6.2</w:delText>
        </w:r>
        <w:r w:rsidR="000C6273" w:rsidDel="00EF203D">
          <w:rPr>
            <w:rFonts w:eastAsiaTheme="minorEastAsia" w:cstheme="minorBidi"/>
            <w:noProof/>
            <w:szCs w:val="22"/>
            <w:lang w:val="de-DE" w:eastAsia="de-DE"/>
          </w:rPr>
          <w:tab/>
        </w:r>
        <w:r w:rsidR="000C6273" w:rsidRPr="006A004E" w:rsidDel="00EF203D">
          <w:rPr>
            <w:rStyle w:val="Hyperlink"/>
            <w:noProof/>
          </w:rPr>
          <w:delText>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_Toc67920691 \h </w:delInstrText>
        </w:r>
        <w:r w:rsidR="000C6273" w:rsidDel="00EF203D">
          <w:rPr>
            <w:noProof/>
            <w:webHidden/>
          </w:rPr>
          <w:fldChar w:fldCharType="separate"/>
        </w:r>
      </w:del>
      <w:ins w:id="440" w:author="Jan Grüner" w:date="2021-04-01T09:37:00Z">
        <w:r w:rsidR="00743E40">
          <w:rPr>
            <w:b/>
            <w:bCs/>
            <w:noProof/>
            <w:webHidden/>
            <w:lang w:val="de-DE"/>
          </w:rPr>
          <w:t>Fehler! Textmarke nicht definiert.</w:t>
        </w:r>
      </w:ins>
      <w:del w:id="441" w:author="Jan Grüner" w:date="2021-04-01T09:36:00Z">
        <w:r w:rsidR="0008241A" w:rsidDel="00EF203D">
          <w:rPr>
            <w:noProof/>
            <w:webHidden/>
          </w:rPr>
          <w:delText>33</w:delText>
        </w:r>
        <w:r w:rsidR="000C6273" w:rsidDel="00EF203D">
          <w:rPr>
            <w:noProof/>
            <w:webHidden/>
          </w:rPr>
          <w:fldChar w:fldCharType="end"/>
        </w:r>
        <w:r w:rsidDel="00EF203D">
          <w:rPr>
            <w:noProof/>
          </w:rPr>
          <w:fldChar w:fldCharType="end"/>
        </w:r>
      </w:del>
    </w:p>
    <w:p w14:paraId="27484495" w14:textId="65C0D777" w:rsidR="000C6273" w:rsidDel="00EF203D" w:rsidRDefault="00DE7600">
      <w:pPr>
        <w:pStyle w:val="Verzeichnis2"/>
        <w:rPr>
          <w:del w:id="442" w:author="Jan Grüner" w:date="2021-04-01T09:36:00Z"/>
          <w:rFonts w:eastAsiaTheme="minorEastAsia" w:cstheme="minorBidi"/>
          <w:noProof/>
          <w:szCs w:val="22"/>
          <w:lang w:val="de-DE" w:eastAsia="de-DE"/>
        </w:rPr>
      </w:pPr>
      <w:del w:id="443" w:author="Jan Grüner" w:date="2021-04-01T09:36:00Z">
        <w:r w:rsidDel="00EF203D">
          <w:rPr>
            <w:noProof/>
          </w:rPr>
          <w:fldChar w:fldCharType="begin"/>
        </w:r>
        <w:r w:rsidDel="00EF203D">
          <w:rPr>
            <w:noProof/>
          </w:rPr>
          <w:delInstrText xml:space="preserve"> HYPERLINK \l "_Toc67920692" </w:delInstrText>
        </w:r>
        <w:r w:rsidDel="00EF203D">
          <w:rPr>
            <w:noProof/>
          </w:rPr>
          <w:fldChar w:fldCharType="separate"/>
        </w:r>
      </w:del>
      <w:ins w:id="444" w:author="Jan Grüner" w:date="2021-04-01T09:36:00Z">
        <w:r w:rsidR="00EF203D">
          <w:rPr>
            <w:b/>
            <w:bCs/>
            <w:noProof/>
            <w:lang w:val="de-DE"/>
          </w:rPr>
          <w:t>Fehler! Linkreferenz ungültig.</w:t>
        </w:r>
      </w:ins>
      <w:del w:id="445" w:author="Jan Grüner" w:date="2021-04-01T09:36:00Z">
        <w:r w:rsidR="000C6273" w:rsidRPr="006A004E" w:rsidDel="00EF203D">
          <w:rPr>
            <w:rStyle w:val="Hyperlink"/>
            <w:noProof/>
          </w:rPr>
          <w:delText>4.7</w:delText>
        </w:r>
        <w:r w:rsidR="000C6273" w:rsidDel="00EF203D">
          <w:rPr>
            <w:rFonts w:eastAsiaTheme="minorEastAsia" w:cstheme="minorBidi"/>
            <w:noProof/>
            <w:szCs w:val="22"/>
            <w:lang w:val="de-DE" w:eastAsia="de-DE"/>
          </w:rPr>
          <w:tab/>
        </w:r>
        <w:r w:rsidR="000C6273" w:rsidRPr="006A004E" w:rsidDel="00EF203D">
          <w:rPr>
            <w:rStyle w:val="Hyperlink"/>
            <w:noProof/>
          </w:rPr>
          <w:delText>OJPExchangePoint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_Toc67920692 \h </w:delInstrText>
        </w:r>
        <w:r w:rsidR="000C6273" w:rsidDel="00EF203D">
          <w:rPr>
            <w:noProof/>
            <w:webHidden/>
          </w:rPr>
          <w:fldChar w:fldCharType="separate"/>
        </w:r>
      </w:del>
      <w:ins w:id="446" w:author="Jan Grüner" w:date="2021-04-01T09:37:00Z">
        <w:r w:rsidR="00743E40">
          <w:rPr>
            <w:b/>
            <w:bCs/>
            <w:noProof/>
            <w:webHidden/>
            <w:lang w:val="de-DE"/>
          </w:rPr>
          <w:t>Fehler! Textmarke nicht definiert.</w:t>
        </w:r>
      </w:ins>
      <w:del w:id="447" w:author="Jan Grüner" w:date="2021-04-01T09:36:00Z">
        <w:r w:rsidR="0008241A" w:rsidDel="00EF203D">
          <w:rPr>
            <w:noProof/>
            <w:webHidden/>
          </w:rPr>
          <w:delText>34</w:delText>
        </w:r>
        <w:r w:rsidR="000C6273" w:rsidDel="00EF203D">
          <w:rPr>
            <w:noProof/>
            <w:webHidden/>
          </w:rPr>
          <w:fldChar w:fldCharType="end"/>
        </w:r>
        <w:r w:rsidDel="00EF203D">
          <w:rPr>
            <w:noProof/>
          </w:rPr>
          <w:fldChar w:fldCharType="end"/>
        </w:r>
      </w:del>
    </w:p>
    <w:p w14:paraId="1A7BD47C" w14:textId="76098709" w:rsidR="000C6273" w:rsidDel="00EF203D" w:rsidRDefault="00DE7600">
      <w:pPr>
        <w:pStyle w:val="Verzeichnis3"/>
        <w:rPr>
          <w:del w:id="448" w:author="Jan Grüner" w:date="2021-04-01T09:36:00Z"/>
          <w:rFonts w:eastAsiaTheme="minorEastAsia" w:cstheme="minorBidi"/>
          <w:noProof/>
          <w:szCs w:val="22"/>
          <w:lang w:val="de-DE" w:eastAsia="de-DE"/>
        </w:rPr>
      </w:pPr>
      <w:del w:id="449" w:author="Jan Grüner" w:date="2021-04-01T09:36:00Z">
        <w:r w:rsidDel="00EF203D">
          <w:rPr>
            <w:noProof/>
          </w:rPr>
          <w:fldChar w:fldCharType="begin"/>
        </w:r>
        <w:r w:rsidDel="00EF203D">
          <w:rPr>
            <w:noProof/>
          </w:rPr>
          <w:delInstrText xml:space="preserve"> HYPERLINK \l "_Toc67920693" </w:delInstrText>
        </w:r>
        <w:r w:rsidDel="00EF203D">
          <w:rPr>
            <w:noProof/>
          </w:rPr>
          <w:fldChar w:fldCharType="separate"/>
        </w:r>
      </w:del>
      <w:ins w:id="450" w:author="Jan Grüner" w:date="2021-04-01T09:36:00Z">
        <w:r w:rsidR="00EF203D">
          <w:rPr>
            <w:b/>
            <w:bCs/>
            <w:noProof/>
            <w:lang w:val="de-DE"/>
          </w:rPr>
          <w:t>Fehler! Linkreferenz ungültig.</w:t>
        </w:r>
      </w:ins>
      <w:del w:id="451" w:author="Jan Grüner" w:date="2021-04-01T09:36:00Z">
        <w:r w:rsidR="000C6273" w:rsidRPr="006A004E" w:rsidDel="00EF203D">
          <w:rPr>
            <w:rStyle w:val="Hyperlink"/>
            <w:noProof/>
          </w:rPr>
          <w:delText>4.7.1</w:delText>
        </w:r>
        <w:r w:rsidR="000C6273" w:rsidDel="00EF203D">
          <w:rPr>
            <w:rFonts w:eastAsiaTheme="minorEastAsia" w:cstheme="minorBidi"/>
            <w:noProof/>
            <w:szCs w:val="22"/>
            <w:lang w:val="de-DE" w:eastAsia="de-DE"/>
          </w:rPr>
          <w:tab/>
        </w:r>
        <w:r w:rsidR="000C6273" w:rsidRPr="006A004E" w:rsidDel="00EF203D">
          <w:rPr>
            <w:rStyle w:val="Hyperlink"/>
            <w:noProof/>
          </w:rPr>
          <w:delText>Request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_Toc67920693 \h </w:delInstrText>
        </w:r>
        <w:r w:rsidR="000C6273" w:rsidDel="00EF203D">
          <w:rPr>
            <w:noProof/>
            <w:webHidden/>
          </w:rPr>
          <w:fldChar w:fldCharType="separate"/>
        </w:r>
      </w:del>
      <w:ins w:id="452" w:author="Jan Grüner" w:date="2021-04-01T09:37:00Z">
        <w:r w:rsidR="00743E40">
          <w:rPr>
            <w:b/>
            <w:bCs/>
            <w:noProof/>
            <w:webHidden/>
            <w:lang w:val="de-DE"/>
          </w:rPr>
          <w:t>Fehler! Textmarke nicht definiert.</w:t>
        </w:r>
      </w:ins>
      <w:del w:id="453" w:author="Jan Grüner" w:date="2021-04-01T09:36:00Z">
        <w:r w:rsidR="0008241A" w:rsidDel="00EF203D">
          <w:rPr>
            <w:noProof/>
            <w:webHidden/>
          </w:rPr>
          <w:delText>34</w:delText>
        </w:r>
        <w:r w:rsidR="000C6273" w:rsidDel="00EF203D">
          <w:rPr>
            <w:noProof/>
            <w:webHidden/>
          </w:rPr>
          <w:fldChar w:fldCharType="end"/>
        </w:r>
        <w:r w:rsidDel="00EF203D">
          <w:rPr>
            <w:noProof/>
          </w:rPr>
          <w:fldChar w:fldCharType="end"/>
        </w:r>
      </w:del>
    </w:p>
    <w:p w14:paraId="1B93500C" w14:textId="21A68FC9" w:rsidR="000C6273" w:rsidDel="00EF203D" w:rsidRDefault="00DE7600">
      <w:pPr>
        <w:pStyle w:val="Verzeichnis3"/>
        <w:rPr>
          <w:del w:id="454" w:author="Jan Grüner" w:date="2021-04-01T09:36:00Z"/>
          <w:rFonts w:eastAsiaTheme="minorEastAsia" w:cstheme="minorBidi"/>
          <w:noProof/>
          <w:szCs w:val="22"/>
          <w:lang w:val="de-DE" w:eastAsia="de-DE"/>
        </w:rPr>
      </w:pPr>
      <w:del w:id="455" w:author="Jan Grüner" w:date="2021-04-01T09:36:00Z">
        <w:r w:rsidDel="00EF203D">
          <w:rPr>
            <w:noProof/>
          </w:rPr>
          <w:fldChar w:fldCharType="begin"/>
        </w:r>
        <w:r w:rsidDel="00EF203D">
          <w:rPr>
            <w:noProof/>
          </w:rPr>
          <w:delInstrText xml:space="preserve"> HYPERLINK \l "_Toc67920694" </w:delInstrText>
        </w:r>
        <w:r w:rsidDel="00EF203D">
          <w:rPr>
            <w:noProof/>
          </w:rPr>
          <w:fldChar w:fldCharType="separate"/>
        </w:r>
      </w:del>
      <w:ins w:id="456" w:author="Jan Grüner" w:date="2021-04-01T09:36:00Z">
        <w:r w:rsidR="00EF203D">
          <w:rPr>
            <w:b/>
            <w:bCs/>
            <w:noProof/>
            <w:lang w:val="de-DE"/>
          </w:rPr>
          <w:t>Fehler! Linkreferenz ungültig.</w:t>
        </w:r>
      </w:ins>
      <w:del w:id="457" w:author="Jan Grüner" w:date="2021-04-01T09:36:00Z">
        <w:r w:rsidR="000C6273" w:rsidRPr="006A004E" w:rsidDel="00EF203D">
          <w:rPr>
            <w:rStyle w:val="Hyperlink"/>
            <w:noProof/>
          </w:rPr>
          <w:delText>4.7.2</w:delText>
        </w:r>
        <w:r w:rsidR="000C6273" w:rsidDel="00EF203D">
          <w:rPr>
            <w:rFonts w:eastAsiaTheme="minorEastAsia" w:cstheme="minorBidi"/>
            <w:noProof/>
            <w:szCs w:val="22"/>
            <w:lang w:val="de-DE" w:eastAsia="de-DE"/>
          </w:rPr>
          <w:tab/>
        </w:r>
        <w:r w:rsidR="000C6273" w:rsidRPr="006A004E" w:rsidDel="00EF203D">
          <w:rPr>
            <w:rStyle w:val="Hyperlink"/>
            <w:noProof/>
          </w:rPr>
          <w:delText>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_Toc67920694 \h </w:delInstrText>
        </w:r>
        <w:r w:rsidR="000C6273" w:rsidDel="00EF203D">
          <w:rPr>
            <w:noProof/>
            <w:webHidden/>
          </w:rPr>
          <w:fldChar w:fldCharType="separate"/>
        </w:r>
      </w:del>
      <w:ins w:id="458" w:author="Jan Grüner" w:date="2021-04-01T09:37:00Z">
        <w:r w:rsidR="00743E40">
          <w:rPr>
            <w:b/>
            <w:bCs/>
            <w:noProof/>
            <w:webHidden/>
            <w:lang w:val="de-DE"/>
          </w:rPr>
          <w:t>Fehler! Textmarke nicht definiert.</w:t>
        </w:r>
      </w:ins>
      <w:del w:id="459" w:author="Jan Grüner" w:date="2021-04-01T09:36:00Z">
        <w:r w:rsidR="0008241A" w:rsidDel="00EF203D">
          <w:rPr>
            <w:noProof/>
            <w:webHidden/>
          </w:rPr>
          <w:delText>35</w:delText>
        </w:r>
        <w:r w:rsidR="000C6273" w:rsidDel="00EF203D">
          <w:rPr>
            <w:noProof/>
            <w:webHidden/>
          </w:rPr>
          <w:fldChar w:fldCharType="end"/>
        </w:r>
        <w:r w:rsidDel="00EF203D">
          <w:rPr>
            <w:noProof/>
          </w:rPr>
          <w:fldChar w:fldCharType="end"/>
        </w:r>
      </w:del>
    </w:p>
    <w:p w14:paraId="7D729C45" w14:textId="1D5156DF" w:rsidR="000C6273" w:rsidDel="00EF203D" w:rsidRDefault="00DE7600">
      <w:pPr>
        <w:pStyle w:val="Verzeichnis2"/>
        <w:rPr>
          <w:del w:id="460" w:author="Jan Grüner" w:date="2021-04-01T09:36:00Z"/>
          <w:rFonts w:eastAsiaTheme="minorEastAsia" w:cstheme="minorBidi"/>
          <w:noProof/>
          <w:szCs w:val="22"/>
          <w:lang w:val="de-DE" w:eastAsia="de-DE"/>
        </w:rPr>
      </w:pPr>
      <w:del w:id="461" w:author="Jan Grüner" w:date="2021-04-01T09:36:00Z">
        <w:r w:rsidDel="00EF203D">
          <w:rPr>
            <w:noProof/>
          </w:rPr>
          <w:fldChar w:fldCharType="begin"/>
        </w:r>
        <w:r w:rsidDel="00EF203D">
          <w:rPr>
            <w:noProof/>
          </w:rPr>
          <w:delInstrText xml:space="preserve"> HYPERLINK \l "_Toc67920695" </w:delInstrText>
        </w:r>
        <w:r w:rsidDel="00EF203D">
          <w:rPr>
            <w:noProof/>
          </w:rPr>
          <w:fldChar w:fldCharType="separate"/>
        </w:r>
      </w:del>
      <w:ins w:id="462" w:author="Jan Grüner" w:date="2021-04-01T09:36:00Z">
        <w:r w:rsidR="00EF203D">
          <w:rPr>
            <w:b/>
            <w:bCs/>
            <w:noProof/>
            <w:lang w:val="de-DE"/>
          </w:rPr>
          <w:t>Fehler! Linkreferenz ungültig.</w:t>
        </w:r>
      </w:ins>
      <w:del w:id="463" w:author="Jan Grüner" w:date="2021-04-01T09:36:00Z">
        <w:r w:rsidR="000C6273" w:rsidRPr="006A004E" w:rsidDel="00EF203D">
          <w:rPr>
            <w:rStyle w:val="Hyperlink"/>
            <w:noProof/>
          </w:rPr>
          <w:delText>4.8</w:delText>
        </w:r>
        <w:r w:rsidR="000C6273" w:rsidDel="00EF203D">
          <w:rPr>
            <w:rFonts w:eastAsiaTheme="minorEastAsia" w:cstheme="minorBidi"/>
            <w:noProof/>
            <w:szCs w:val="22"/>
            <w:lang w:val="de-DE" w:eastAsia="de-DE"/>
          </w:rPr>
          <w:tab/>
        </w:r>
        <w:r w:rsidR="000C6273" w:rsidRPr="006A004E" w:rsidDel="00EF203D">
          <w:rPr>
            <w:rStyle w:val="Hyperlink"/>
            <w:noProof/>
          </w:rPr>
          <w:delText>OJPMultiPointTrip</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_Toc67920695 \h </w:delInstrText>
        </w:r>
        <w:r w:rsidR="000C6273" w:rsidDel="00EF203D">
          <w:rPr>
            <w:noProof/>
            <w:webHidden/>
          </w:rPr>
          <w:fldChar w:fldCharType="separate"/>
        </w:r>
      </w:del>
      <w:ins w:id="464" w:author="Jan Grüner" w:date="2021-04-01T09:37:00Z">
        <w:r w:rsidR="00743E40">
          <w:rPr>
            <w:b/>
            <w:bCs/>
            <w:noProof/>
            <w:webHidden/>
            <w:lang w:val="de-DE"/>
          </w:rPr>
          <w:t>Fehler! Textmarke nicht definiert.</w:t>
        </w:r>
      </w:ins>
      <w:del w:id="465" w:author="Jan Grüner" w:date="2021-04-01T09:36:00Z">
        <w:r w:rsidR="0008241A" w:rsidDel="00EF203D">
          <w:rPr>
            <w:noProof/>
            <w:webHidden/>
          </w:rPr>
          <w:delText>36</w:delText>
        </w:r>
        <w:r w:rsidR="000C6273" w:rsidDel="00EF203D">
          <w:rPr>
            <w:noProof/>
            <w:webHidden/>
          </w:rPr>
          <w:fldChar w:fldCharType="end"/>
        </w:r>
        <w:r w:rsidDel="00EF203D">
          <w:rPr>
            <w:noProof/>
          </w:rPr>
          <w:fldChar w:fldCharType="end"/>
        </w:r>
      </w:del>
    </w:p>
    <w:p w14:paraId="30E200F2" w14:textId="5F1B16D8" w:rsidR="000C6273" w:rsidDel="00EF203D" w:rsidRDefault="00DE7600">
      <w:pPr>
        <w:pStyle w:val="Verzeichnis3"/>
        <w:rPr>
          <w:del w:id="466" w:author="Jan Grüner" w:date="2021-04-01T09:36:00Z"/>
          <w:rFonts w:eastAsiaTheme="minorEastAsia" w:cstheme="minorBidi"/>
          <w:noProof/>
          <w:szCs w:val="22"/>
          <w:lang w:val="de-DE" w:eastAsia="de-DE"/>
        </w:rPr>
      </w:pPr>
      <w:del w:id="467" w:author="Jan Grüner" w:date="2021-04-01T09:36:00Z">
        <w:r w:rsidDel="00EF203D">
          <w:rPr>
            <w:noProof/>
          </w:rPr>
          <w:fldChar w:fldCharType="begin"/>
        </w:r>
        <w:r w:rsidDel="00EF203D">
          <w:rPr>
            <w:noProof/>
          </w:rPr>
          <w:delInstrText xml:space="preserve"> HYPERLINK \l "_Toc67920696" </w:delInstrText>
        </w:r>
        <w:r w:rsidDel="00EF203D">
          <w:rPr>
            <w:noProof/>
          </w:rPr>
          <w:fldChar w:fldCharType="separate"/>
        </w:r>
      </w:del>
      <w:ins w:id="468" w:author="Jan Grüner" w:date="2021-04-01T09:36:00Z">
        <w:r w:rsidR="00EF203D">
          <w:rPr>
            <w:b/>
            <w:bCs/>
            <w:noProof/>
            <w:lang w:val="de-DE"/>
          </w:rPr>
          <w:t>Fehler! Linkreferenz ungültig.</w:t>
        </w:r>
      </w:ins>
      <w:del w:id="469" w:author="Jan Grüner" w:date="2021-04-01T09:36:00Z">
        <w:r w:rsidR="000C6273" w:rsidRPr="006A004E" w:rsidDel="00EF203D">
          <w:rPr>
            <w:rStyle w:val="Hyperlink"/>
            <w:noProof/>
          </w:rPr>
          <w:delText>4.8.1</w:delText>
        </w:r>
        <w:r w:rsidR="000C6273" w:rsidDel="00EF203D">
          <w:rPr>
            <w:rFonts w:eastAsiaTheme="minorEastAsia" w:cstheme="minorBidi"/>
            <w:noProof/>
            <w:szCs w:val="22"/>
            <w:lang w:val="de-DE" w:eastAsia="de-DE"/>
          </w:rPr>
          <w:tab/>
        </w:r>
        <w:r w:rsidR="000C6273" w:rsidRPr="006A004E" w:rsidDel="00EF203D">
          <w:rPr>
            <w:rStyle w:val="Hyperlink"/>
            <w:noProof/>
          </w:rPr>
          <w:delText>Request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_Toc67920696 \h </w:delInstrText>
        </w:r>
        <w:r w:rsidR="000C6273" w:rsidDel="00EF203D">
          <w:rPr>
            <w:noProof/>
            <w:webHidden/>
          </w:rPr>
          <w:fldChar w:fldCharType="separate"/>
        </w:r>
      </w:del>
      <w:ins w:id="470" w:author="Jan Grüner" w:date="2021-04-01T09:37:00Z">
        <w:r w:rsidR="00743E40">
          <w:rPr>
            <w:b/>
            <w:bCs/>
            <w:noProof/>
            <w:webHidden/>
            <w:lang w:val="de-DE"/>
          </w:rPr>
          <w:t>Fehler! Textmarke nicht definiert.</w:t>
        </w:r>
      </w:ins>
      <w:del w:id="471" w:author="Jan Grüner" w:date="2021-04-01T09:36:00Z">
        <w:r w:rsidR="0008241A" w:rsidDel="00EF203D">
          <w:rPr>
            <w:noProof/>
            <w:webHidden/>
          </w:rPr>
          <w:delText>37</w:delText>
        </w:r>
        <w:r w:rsidR="000C6273" w:rsidDel="00EF203D">
          <w:rPr>
            <w:noProof/>
            <w:webHidden/>
          </w:rPr>
          <w:fldChar w:fldCharType="end"/>
        </w:r>
        <w:r w:rsidDel="00EF203D">
          <w:rPr>
            <w:noProof/>
          </w:rPr>
          <w:fldChar w:fldCharType="end"/>
        </w:r>
      </w:del>
    </w:p>
    <w:p w14:paraId="694B23BF" w14:textId="240A3CEB" w:rsidR="000C6273" w:rsidDel="00EF203D" w:rsidRDefault="00DE7600">
      <w:pPr>
        <w:pStyle w:val="Verzeichnis3"/>
        <w:rPr>
          <w:del w:id="472" w:author="Jan Grüner" w:date="2021-04-01T09:36:00Z"/>
          <w:rFonts w:eastAsiaTheme="minorEastAsia" w:cstheme="minorBidi"/>
          <w:noProof/>
          <w:szCs w:val="22"/>
          <w:lang w:val="de-DE" w:eastAsia="de-DE"/>
        </w:rPr>
      </w:pPr>
      <w:del w:id="473" w:author="Jan Grüner" w:date="2021-04-01T09:36:00Z">
        <w:r w:rsidDel="00EF203D">
          <w:rPr>
            <w:noProof/>
          </w:rPr>
          <w:fldChar w:fldCharType="begin"/>
        </w:r>
        <w:r w:rsidDel="00EF203D">
          <w:rPr>
            <w:noProof/>
          </w:rPr>
          <w:delInstrText xml:space="preserve"> HYPERLINK \l "_Toc67920697" </w:delInstrText>
        </w:r>
        <w:r w:rsidDel="00EF203D">
          <w:rPr>
            <w:noProof/>
          </w:rPr>
          <w:fldChar w:fldCharType="separate"/>
        </w:r>
      </w:del>
      <w:ins w:id="474" w:author="Jan Grüner" w:date="2021-04-01T09:36:00Z">
        <w:r w:rsidR="00EF203D">
          <w:rPr>
            <w:b/>
            <w:bCs/>
            <w:noProof/>
            <w:lang w:val="de-DE"/>
          </w:rPr>
          <w:t>Fehler! Linkreferenz ungültig.</w:t>
        </w:r>
      </w:ins>
      <w:del w:id="475" w:author="Jan Grüner" w:date="2021-04-01T09:36:00Z">
        <w:r w:rsidR="000C6273" w:rsidRPr="006A004E" w:rsidDel="00EF203D">
          <w:rPr>
            <w:rStyle w:val="Hyperlink"/>
            <w:noProof/>
          </w:rPr>
          <w:delText>4.8.2</w:delText>
        </w:r>
        <w:r w:rsidR="000C6273" w:rsidDel="00EF203D">
          <w:rPr>
            <w:rFonts w:eastAsiaTheme="minorEastAsia" w:cstheme="minorBidi"/>
            <w:noProof/>
            <w:szCs w:val="22"/>
            <w:lang w:val="de-DE" w:eastAsia="de-DE"/>
          </w:rPr>
          <w:tab/>
        </w:r>
        <w:r w:rsidR="000C6273" w:rsidRPr="006A004E" w:rsidDel="00EF203D">
          <w:rPr>
            <w:rStyle w:val="Hyperlink"/>
            <w:noProof/>
          </w:rPr>
          <w:delText>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_Toc67920697 \h </w:delInstrText>
        </w:r>
        <w:r w:rsidR="000C6273" w:rsidDel="00EF203D">
          <w:rPr>
            <w:noProof/>
            <w:webHidden/>
          </w:rPr>
          <w:fldChar w:fldCharType="separate"/>
        </w:r>
      </w:del>
      <w:ins w:id="476" w:author="Jan Grüner" w:date="2021-04-01T09:37:00Z">
        <w:r w:rsidR="00743E40">
          <w:rPr>
            <w:b/>
            <w:bCs/>
            <w:noProof/>
            <w:webHidden/>
            <w:lang w:val="de-DE"/>
          </w:rPr>
          <w:t>Fehler! Textmarke nicht definiert.</w:t>
        </w:r>
      </w:ins>
      <w:del w:id="477" w:author="Jan Grüner" w:date="2021-04-01T09:36:00Z">
        <w:r w:rsidR="0008241A" w:rsidDel="00EF203D">
          <w:rPr>
            <w:noProof/>
            <w:webHidden/>
          </w:rPr>
          <w:delText>37</w:delText>
        </w:r>
        <w:r w:rsidR="000C6273" w:rsidDel="00EF203D">
          <w:rPr>
            <w:noProof/>
            <w:webHidden/>
          </w:rPr>
          <w:fldChar w:fldCharType="end"/>
        </w:r>
        <w:r w:rsidDel="00EF203D">
          <w:rPr>
            <w:noProof/>
          </w:rPr>
          <w:fldChar w:fldCharType="end"/>
        </w:r>
      </w:del>
    </w:p>
    <w:p w14:paraId="02A73C71" w14:textId="55629A4C" w:rsidR="000C6273" w:rsidDel="00EF203D" w:rsidRDefault="00DE7600">
      <w:pPr>
        <w:pStyle w:val="Verzeichnis1"/>
        <w:rPr>
          <w:del w:id="478" w:author="Jan Grüner" w:date="2021-04-01T09:36:00Z"/>
          <w:rFonts w:eastAsiaTheme="minorEastAsia" w:cstheme="minorBidi"/>
          <w:noProof/>
          <w:szCs w:val="22"/>
          <w:lang w:val="de-DE" w:eastAsia="de-DE"/>
        </w:rPr>
      </w:pPr>
      <w:del w:id="479" w:author="Jan Grüner" w:date="2021-04-01T09:36:00Z">
        <w:r w:rsidDel="00EF203D">
          <w:rPr>
            <w:noProof/>
          </w:rPr>
          <w:fldChar w:fldCharType="begin"/>
        </w:r>
        <w:r w:rsidDel="00EF203D">
          <w:rPr>
            <w:noProof/>
          </w:rPr>
          <w:delInstrText xml:space="preserve"> HYPERLINK \l "_Toc67920698" </w:delInstrText>
        </w:r>
        <w:r w:rsidDel="00EF203D">
          <w:rPr>
            <w:noProof/>
          </w:rPr>
          <w:fldChar w:fldCharType="separate"/>
        </w:r>
      </w:del>
      <w:ins w:id="480" w:author="Jan Grüner" w:date="2021-04-01T09:36:00Z">
        <w:r w:rsidR="00EF203D">
          <w:rPr>
            <w:b/>
            <w:bCs/>
            <w:noProof/>
            <w:lang w:val="de-DE"/>
          </w:rPr>
          <w:t>Fehler! Linkreferenz ungültig.</w:t>
        </w:r>
      </w:ins>
      <w:del w:id="481" w:author="Jan Grüner" w:date="2021-04-01T09:36:00Z">
        <w:r w:rsidR="000C6273" w:rsidRPr="006A004E" w:rsidDel="00EF203D">
          <w:rPr>
            <w:rStyle w:val="Hyperlink"/>
            <w:noProof/>
          </w:rPr>
          <w:delText>5</w:delText>
        </w:r>
        <w:r w:rsidR="000C6273" w:rsidDel="00EF203D">
          <w:rPr>
            <w:rFonts w:eastAsiaTheme="minorEastAsia" w:cstheme="minorBidi"/>
            <w:noProof/>
            <w:szCs w:val="22"/>
            <w:lang w:val="de-DE" w:eastAsia="de-DE"/>
          </w:rPr>
          <w:tab/>
        </w:r>
        <w:r w:rsidR="000C6273" w:rsidRPr="006A004E" w:rsidDel="00EF203D">
          <w:rPr>
            <w:rStyle w:val="Hyperlink"/>
            <w:noProof/>
          </w:rPr>
          <w:delText>Extensions of OJP Standard</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_Toc67920698 \h </w:delInstrText>
        </w:r>
        <w:r w:rsidR="000C6273" w:rsidDel="00EF203D">
          <w:rPr>
            <w:noProof/>
            <w:webHidden/>
          </w:rPr>
          <w:fldChar w:fldCharType="separate"/>
        </w:r>
      </w:del>
      <w:ins w:id="482" w:author="Jan Grüner" w:date="2021-04-01T09:37:00Z">
        <w:r w:rsidR="00743E40">
          <w:rPr>
            <w:b/>
            <w:bCs/>
            <w:noProof/>
            <w:webHidden/>
            <w:lang w:val="de-DE"/>
          </w:rPr>
          <w:t>Fehler! Textmarke nicht definiert.</w:t>
        </w:r>
      </w:ins>
      <w:del w:id="483" w:author="Jan Grüner" w:date="2021-04-01T09:36:00Z">
        <w:r w:rsidR="0008241A" w:rsidDel="00EF203D">
          <w:rPr>
            <w:noProof/>
            <w:webHidden/>
          </w:rPr>
          <w:delText>38</w:delText>
        </w:r>
        <w:r w:rsidR="000C6273" w:rsidDel="00EF203D">
          <w:rPr>
            <w:noProof/>
            <w:webHidden/>
          </w:rPr>
          <w:fldChar w:fldCharType="end"/>
        </w:r>
        <w:r w:rsidDel="00EF203D">
          <w:rPr>
            <w:noProof/>
          </w:rPr>
          <w:fldChar w:fldCharType="end"/>
        </w:r>
      </w:del>
    </w:p>
    <w:p w14:paraId="64C67DA9" w14:textId="2402A84A" w:rsidR="000C6273" w:rsidDel="00EF203D" w:rsidRDefault="00DE7600">
      <w:pPr>
        <w:pStyle w:val="Verzeichnis2"/>
        <w:rPr>
          <w:del w:id="484" w:author="Jan Grüner" w:date="2021-04-01T09:36:00Z"/>
          <w:rFonts w:eastAsiaTheme="minorEastAsia" w:cstheme="minorBidi"/>
          <w:noProof/>
          <w:szCs w:val="22"/>
          <w:lang w:val="de-DE" w:eastAsia="de-DE"/>
        </w:rPr>
      </w:pPr>
      <w:del w:id="485" w:author="Jan Grüner" w:date="2021-04-01T09:36:00Z">
        <w:r w:rsidDel="00EF203D">
          <w:rPr>
            <w:noProof/>
          </w:rPr>
          <w:fldChar w:fldCharType="begin"/>
        </w:r>
        <w:r w:rsidDel="00EF203D">
          <w:rPr>
            <w:noProof/>
          </w:rPr>
          <w:delInstrText xml:space="preserve"> HYPERLINK \l "_Toc67920699" </w:delInstrText>
        </w:r>
        <w:r w:rsidDel="00EF203D">
          <w:rPr>
            <w:noProof/>
          </w:rPr>
          <w:fldChar w:fldCharType="separate"/>
        </w:r>
      </w:del>
      <w:ins w:id="486" w:author="Jan Grüner" w:date="2021-04-01T09:36:00Z">
        <w:r w:rsidR="00EF203D">
          <w:rPr>
            <w:b/>
            <w:bCs/>
            <w:noProof/>
            <w:lang w:val="de-DE"/>
          </w:rPr>
          <w:t>Fehler! Linkreferenz ungültig.</w:t>
        </w:r>
      </w:ins>
      <w:del w:id="487" w:author="Jan Grüner" w:date="2021-04-01T09:36:00Z">
        <w:r w:rsidR="000C6273" w:rsidRPr="006A004E" w:rsidDel="00EF203D">
          <w:rPr>
            <w:rStyle w:val="Hyperlink"/>
            <w:noProof/>
          </w:rPr>
          <w:delText>5.1</w:delText>
        </w:r>
        <w:r w:rsidR="000C6273" w:rsidDel="00EF203D">
          <w:rPr>
            <w:rFonts w:eastAsiaTheme="minorEastAsia" w:cstheme="minorBidi"/>
            <w:noProof/>
            <w:szCs w:val="22"/>
            <w:lang w:val="de-DE" w:eastAsia="de-DE"/>
          </w:rPr>
          <w:tab/>
        </w:r>
        <w:r w:rsidR="000C6273" w:rsidRPr="006A004E" w:rsidDel="00EF203D">
          <w:rPr>
            <w:rStyle w:val="Hyperlink"/>
            <w:noProof/>
          </w:rPr>
          <w:delText>Environmental Footprint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_Toc67920699 \h </w:delInstrText>
        </w:r>
        <w:r w:rsidR="000C6273" w:rsidDel="00EF203D">
          <w:rPr>
            <w:noProof/>
            <w:webHidden/>
          </w:rPr>
          <w:fldChar w:fldCharType="separate"/>
        </w:r>
      </w:del>
      <w:ins w:id="488" w:author="Jan Grüner" w:date="2021-04-01T09:37:00Z">
        <w:r w:rsidR="00743E40">
          <w:rPr>
            <w:b/>
            <w:bCs/>
            <w:noProof/>
            <w:webHidden/>
            <w:lang w:val="de-DE"/>
          </w:rPr>
          <w:t>Fehler! Textmarke nicht definiert.</w:t>
        </w:r>
      </w:ins>
      <w:del w:id="489" w:author="Jan Grüner" w:date="2021-04-01T09:36:00Z">
        <w:r w:rsidR="0008241A" w:rsidDel="00EF203D">
          <w:rPr>
            <w:noProof/>
            <w:webHidden/>
          </w:rPr>
          <w:delText>38</w:delText>
        </w:r>
        <w:r w:rsidR="000C6273" w:rsidDel="00EF203D">
          <w:rPr>
            <w:noProof/>
            <w:webHidden/>
          </w:rPr>
          <w:fldChar w:fldCharType="end"/>
        </w:r>
        <w:r w:rsidDel="00EF203D">
          <w:rPr>
            <w:noProof/>
          </w:rPr>
          <w:fldChar w:fldCharType="end"/>
        </w:r>
      </w:del>
    </w:p>
    <w:p w14:paraId="2DCFA898" w14:textId="6445B59F" w:rsidR="000C6273" w:rsidDel="00EF203D" w:rsidRDefault="00DE7600">
      <w:pPr>
        <w:pStyle w:val="Verzeichnis3"/>
        <w:rPr>
          <w:del w:id="490" w:author="Jan Grüner" w:date="2021-04-01T09:36:00Z"/>
          <w:rFonts w:eastAsiaTheme="minorEastAsia" w:cstheme="minorBidi"/>
          <w:noProof/>
          <w:szCs w:val="22"/>
          <w:lang w:val="de-DE" w:eastAsia="de-DE"/>
        </w:rPr>
      </w:pPr>
      <w:del w:id="491" w:author="Jan Grüner" w:date="2021-04-01T09:36:00Z">
        <w:r w:rsidDel="00EF203D">
          <w:rPr>
            <w:noProof/>
          </w:rPr>
          <w:fldChar w:fldCharType="begin"/>
        </w:r>
        <w:r w:rsidDel="00EF203D">
          <w:rPr>
            <w:noProof/>
          </w:rPr>
          <w:delInstrText xml:space="preserve"> HYPERLINK \l "_Toc67920700" </w:delInstrText>
        </w:r>
        <w:r w:rsidDel="00EF203D">
          <w:rPr>
            <w:noProof/>
          </w:rPr>
          <w:fldChar w:fldCharType="separate"/>
        </w:r>
      </w:del>
      <w:ins w:id="492" w:author="Jan Grüner" w:date="2021-04-01T09:36:00Z">
        <w:r w:rsidR="00EF203D">
          <w:rPr>
            <w:b/>
            <w:bCs/>
            <w:noProof/>
            <w:lang w:val="de-DE"/>
          </w:rPr>
          <w:t>Fehler! Linkreferenz ungültig.</w:t>
        </w:r>
      </w:ins>
      <w:del w:id="493" w:author="Jan Grüner" w:date="2021-04-01T09:36:00Z">
        <w:r w:rsidR="000C6273" w:rsidRPr="006A004E" w:rsidDel="00EF203D">
          <w:rPr>
            <w:rStyle w:val="Hyperlink"/>
            <w:noProof/>
          </w:rPr>
          <w:delText>5.1.1</w:delText>
        </w:r>
        <w:r w:rsidR="000C6273" w:rsidDel="00EF203D">
          <w:rPr>
            <w:rFonts w:eastAsiaTheme="minorEastAsia" w:cstheme="minorBidi"/>
            <w:noProof/>
            <w:szCs w:val="22"/>
            <w:lang w:val="de-DE" w:eastAsia="de-DE"/>
          </w:rPr>
          <w:tab/>
        </w:r>
        <w:r w:rsidR="000C6273" w:rsidRPr="006A004E" w:rsidDel="00EF203D">
          <w:rPr>
            <w:rStyle w:val="Hyperlink"/>
            <w:noProof/>
          </w:rPr>
          <w:delText>Implementation in the LinkingAlps project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_Toc67920700 \h </w:delInstrText>
        </w:r>
        <w:r w:rsidR="000C6273" w:rsidDel="00EF203D">
          <w:rPr>
            <w:noProof/>
            <w:webHidden/>
          </w:rPr>
          <w:fldChar w:fldCharType="separate"/>
        </w:r>
      </w:del>
      <w:ins w:id="494" w:author="Jan Grüner" w:date="2021-04-01T09:37:00Z">
        <w:r w:rsidR="00743E40">
          <w:rPr>
            <w:b/>
            <w:bCs/>
            <w:noProof/>
            <w:webHidden/>
            <w:lang w:val="de-DE"/>
          </w:rPr>
          <w:t>Fehler! Textmarke nicht definiert.</w:t>
        </w:r>
      </w:ins>
      <w:del w:id="495" w:author="Jan Grüner" w:date="2021-04-01T09:36:00Z">
        <w:r w:rsidR="0008241A" w:rsidDel="00EF203D">
          <w:rPr>
            <w:noProof/>
            <w:webHidden/>
          </w:rPr>
          <w:delText>39</w:delText>
        </w:r>
        <w:r w:rsidR="000C6273" w:rsidDel="00EF203D">
          <w:rPr>
            <w:noProof/>
            <w:webHidden/>
          </w:rPr>
          <w:fldChar w:fldCharType="end"/>
        </w:r>
        <w:r w:rsidDel="00EF203D">
          <w:rPr>
            <w:noProof/>
          </w:rPr>
          <w:fldChar w:fldCharType="end"/>
        </w:r>
      </w:del>
    </w:p>
    <w:p w14:paraId="1283A4CA" w14:textId="6C74FD41" w:rsidR="000C6273" w:rsidDel="00EF203D" w:rsidRDefault="00DE7600">
      <w:pPr>
        <w:pStyle w:val="Verzeichnis1"/>
        <w:rPr>
          <w:del w:id="496" w:author="Jan Grüner" w:date="2021-04-01T09:36:00Z"/>
          <w:rFonts w:eastAsiaTheme="minorEastAsia" w:cstheme="minorBidi"/>
          <w:noProof/>
          <w:szCs w:val="22"/>
          <w:lang w:val="de-DE" w:eastAsia="de-DE"/>
        </w:rPr>
      </w:pPr>
      <w:del w:id="497" w:author="Jan Grüner" w:date="2021-04-01T09:36:00Z">
        <w:r w:rsidDel="00EF203D">
          <w:rPr>
            <w:noProof/>
          </w:rPr>
          <w:fldChar w:fldCharType="begin"/>
        </w:r>
        <w:r w:rsidDel="00EF203D">
          <w:rPr>
            <w:noProof/>
          </w:rPr>
          <w:delInstrText xml:space="preserve"> HYPERLINK \l "_Toc67920702" </w:delInstrText>
        </w:r>
        <w:r w:rsidDel="00EF203D">
          <w:rPr>
            <w:noProof/>
          </w:rPr>
          <w:fldChar w:fldCharType="separate"/>
        </w:r>
      </w:del>
      <w:ins w:id="498" w:author="Jan Grüner" w:date="2021-04-01T09:36:00Z">
        <w:r w:rsidR="00EF203D">
          <w:rPr>
            <w:b/>
            <w:bCs/>
            <w:noProof/>
            <w:lang w:val="de-DE"/>
          </w:rPr>
          <w:t>Fehler! Linkreferenz ungültig.</w:t>
        </w:r>
      </w:ins>
      <w:del w:id="499" w:author="Jan Grüner" w:date="2021-04-01T09:36:00Z">
        <w:r w:rsidR="000C6273" w:rsidRPr="006A004E" w:rsidDel="00EF203D">
          <w:rPr>
            <w:rStyle w:val="Hyperlink"/>
            <w:noProof/>
          </w:rPr>
          <w:delText>6</w:delText>
        </w:r>
        <w:r w:rsidR="000C6273" w:rsidDel="00EF203D">
          <w:rPr>
            <w:rFonts w:eastAsiaTheme="minorEastAsia" w:cstheme="minorBidi"/>
            <w:noProof/>
            <w:szCs w:val="22"/>
            <w:lang w:val="de-DE" w:eastAsia="de-DE"/>
          </w:rPr>
          <w:tab/>
        </w:r>
        <w:r w:rsidR="000C6273" w:rsidRPr="006A004E" w:rsidDel="00EF203D">
          <w:rPr>
            <w:rStyle w:val="Hyperlink"/>
            <w:noProof/>
          </w:rPr>
          <w:delText>Use-cases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_Toc67920702 \h </w:delInstrText>
        </w:r>
        <w:r w:rsidR="000C6273" w:rsidDel="00EF203D">
          <w:rPr>
            <w:noProof/>
            <w:webHidden/>
          </w:rPr>
          <w:fldChar w:fldCharType="separate"/>
        </w:r>
      </w:del>
      <w:ins w:id="500" w:author="Jan Grüner" w:date="2021-04-01T09:37:00Z">
        <w:r w:rsidR="00743E40">
          <w:rPr>
            <w:b/>
            <w:bCs/>
            <w:noProof/>
            <w:webHidden/>
            <w:lang w:val="de-DE"/>
          </w:rPr>
          <w:t>Fehler! Textmarke nicht definiert.</w:t>
        </w:r>
      </w:ins>
      <w:del w:id="501" w:author="Jan Grüner" w:date="2021-04-01T09:36:00Z">
        <w:r w:rsidR="0008241A" w:rsidDel="00EF203D">
          <w:rPr>
            <w:noProof/>
            <w:webHidden/>
          </w:rPr>
          <w:delText>39</w:delText>
        </w:r>
        <w:r w:rsidR="000C6273" w:rsidDel="00EF203D">
          <w:rPr>
            <w:noProof/>
            <w:webHidden/>
          </w:rPr>
          <w:fldChar w:fldCharType="end"/>
        </w:r>
        <w:r w:rsidDel="00EF203D">
          <w:rPr>
            <w:noProof/>
          </w:rPr>
          <w:fldChar w:fldCharType="end"/>
        </w:r>
      </w:del>
    </w:p>
    <w:p w14:paraId="5F559D7E" w14:textId="33BA89ED" w:rsidR="000C6273" w:rsidDel="00EF203D" w:rsidRDefault="00DE7600">
      <w:pPr>
        <w:pStyle w:val="Verzeichnis1"/>
        <w:rPr>
          <w:del w:id="502" w:author="Jan Grüner" w:date="2021-04-01T09:36:00Z"/>
          <w:rFonts w:eastAsiaTheme="minorEastAsia" w:cstheme="minorBidi"/>
          <w:noProof/>
          <w:szCs w:val="22"/>
          <w:lang w:val="de-DE" w:eastAsia="de-DE"/>
        </w:rPr>
      </w:pPr>
      <w:del w:id="503" w:author="Jan Grüner" w:date="2021-04-01T09:36:00Z">
        <w:r w:rsidDel="00EF203D">
          <w:rPr>
            <w:noProof/>
          </w:rPr>
          <w:fldChar w:fldCharType="begin"/>
        </w:r>
        <w:r w:rsidDel="00EF203D">
          <w:rPr>
            <w:noProof/>
          </w:rPr>
          <w:delInstrText xml:space="preserve"> HYPERLINK \l "_Toc67920703" </w:delInstrText>
        </w:r>
        <w:r w:rsidDel="00EF203D">
          <w:rPr>
            <w:noProof/>
          </w:rPr>
          <w:fldChar w:fldCharType="separate"/>
        </w:r>
      </w:del>
      <w:ins w:id="504" w:author="Jan Grüner" w:date="2021-04-01T09:36:00Z">
        <w:r w:rsidR="00EF203D">
          <w:rPr>
            <w:b/>
            <w:bCs/>
            <w:noProof/>
            <w:lang w:val="de-DE"/>
          </w:rPr>
          <w:t>Fehler! Linkreferenz ungültig.</w:t>
        </w:r>
      </w:ins>
      <w:del w:id="505" w:author="Jan Grüner" w:date="2021-04-01T09:36:00Z">
        <w:r w:rsidR="000C6273" w:rsidRPr="006A004E" w:rsidDel="00EF203D">
          <w:rPr>
            <w:rStyle w:val="Hyperlink"/>
            <w:noProof/>
          </w:rPr>
          <w:delText>7</w:delText>
        </w:r>
        <w:r w:rsidR="000C6273" w:rsidDel="00EF203D">
          <w:rPr>
            <w:rFonts w:eastAsiaTheme="minorEastAsia" w:cstheme="minorBidi"/>
            <w:noProof/>
            <w:szCs w:val="22"/>
            <w:lang w:val="de-DE" w:eastAsia="de-DE"/>
          </w:rPr>
          <w:tab/>
        </w:r>
        <w:r w:rsidR="000C6273" w:rsidRPr="006A004E" w:rsidDel="00EF203D">
          <w:rPr>
            <w:rStyle w:val="Hyperlink"/>
            <w:noProof/>
          </w:rPr>
          <w:delText>Compatibility with other OJP implementations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_Toc67920703 \h </w:delInstrText>
        </w:r>
        <w:r w:rsidR="000C6273" w:rsidDel="00EF203D">
          <w:rPr>
            <w:noProof/>
            <w:webHidden/>
          </w:rPr>
          <w:fldChar w:fldCharType="separate"/>
        </w:r>
      </w:del>
      <w:ins w:id="506" w:author="Jan Grüner" w:date="2021-04-01T09:37:00Z">
        <w:r w:rsidR="00743E40">
          <w:rPr>
            <w:b/>
            <w:bCs/>
            <w:noProof/>
            <w:webHidden/>
            <w:lang w:val="de-DE"/>
          </w:rPr>
          <w:t>Fehler! Textmarke nicht definiert.</w:t>
        </w:r>
      </w:ins>
      <w:del w:id="507" w:author="Jan Grüner" w:date="2021-04-01T09:36:00Z">
        <w:r w:rsidR="0008241A" w:rsidDel="00EF203D">
          <w:rPr>
            <w:noProof/>
            <w:webHidden/>
          </w:rPr>
          <w:delText>40</w:delText>
        </w:r>
        <w:r w:rsidR="000C6273" w:rsidDel="00EF203D">
          <w:rPr>
            <w:noProof/>
            <w:webHidden/>
          </w:rPr>
          <w:fldChar w:fldCharType="end"/>
        </w:r>
        <w:r w:rsidDel="00EF203D">
          <w:rPr>
            <w:noProof/>
          </w:rPr>
          <w:fldChar w:fldCharType="end"/>
        </w:r>
      </w:del>
    </w:p>
    <w:p w14:paraId="7287C8E1" w14:textId="21C46B54" w:rsidR="000C6273" w:rsidDel="00EF203D" w:rsidRDefault="00DE7600">
      <w:pPr>
        <w:pStyle w:val="Verzeichnis2"/>
        <w:rPr>
          <w:del w:id="508" w:author="Jan Grüner" w:date="2021-04-01T09:36:00Z"/>
          <w:rFonts w:eastAsiaTheme="minorEastAsia" w:cstheme="minorBidi"/>
          <w:noProof/>
          <w:szCs w:val="22"/>
          <w:lang w:val="de-DE" w:eastAsia="de-DE"/>
        </w:rPr>
      </w:pPr>
      <w:del w:id="509" w:author="Jan Grüner" w:date="2021-04-01T09:36:00Z">
        <w:r w:rsidDel="00EF203D">
          <w:rPr>
            <w:noProof/>
          </w:rPr>
          <w:fldChar w:fldCharType="begin"/>
        </w:r>
        <w:r w:rsidDel="00EF203D">
          <w:rPr>
            <w:noProof/>
          </w:rPr>
          <w:delInstrText xml:space="preserve"> HYPERLINK \l "_</w:delInstrText>
        </w:r>
        <w:r w:rsidDel="00EF203D">
          <w:rPr>
            <w:noProof/>
          </w:rPr>
          <w:delInstrText xml:space="preserve">Toc67920704" </w:delInstrText>
        </w:r>
        <w:r w:rsidDel="00EF203D">
          <w:rPr>
            <w:noProof/>
          </w:rPr>
          <w:fldChar w:fldCharType="separate"/>
        </w:r>
      </w:del>
      <w:ins w:id="510" w:author="Jan Grüner" w:date="2021-04-01T09:36:00Z">
        <w:r w:rsidR="00EF203D">
          <w:rPr>
            <w:b/>
            <w:bCs/>
            <w:noProof/>
            <w:lang w:val="de-DE"/>
          </w:rPr>
          <w:t>Fehler! Linkreferenz ungültig.</w:t>
        </w:r>
      </w:ins>
      <w:del w:id="511" w:author="Jan Grüner" w:date="2021-04-01T09:36:00Z">
        <w:r w:rsidR="000C6273" w:rsidRPr="006A004E" w:rsidDel="00EF203D">
          <w:rPr>
            <w:rStyle w:val="Hyperlink"/>
            <w:noProof/>
          </w:rPr>
          <w:delText>7.1</w:delText>
        </w:r>
        <w:r w:rsidR="000C6273" w:rsidDel="00EF203D">
          <w:rPr>
            <w:rFonts w:eastAsiaTheme="minorEastAsia" w:cstheme="minorBidi"/>
            <w:noProof/>
            <w:szCs w:val="22"/>
            <w:lang w:val="de-DE" w:eastAsia="de-DE"/>
          </w:rPr>
          <w:tab/>
        </w:r>
        <w:r w:rsidR="000C6273" w:rsidRPr="006A004E" w:rsidDel="00EF203D">
          <w:rPr>
            <w:rStyle w:val="Hyperlink"/>
            <w:noProof/>
          </w:rPr>
          <w:delText>Compatibility with LinkingDanube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_Toc67920704 \h </w:delInstrText>
        </w:r>
        <w:r w:rsidR="000C6273" w:rsidDel="00EF203D">
          <w:rPr>
            <w:noProof/>
            <w:webHidden/>
          </w:rPr>
          <w:fldChar w:fldCharType="separate"/>
        </w:r>
      </w:del>
      <w:ins w:id="512" w:author="Jan Grüner" w:date="2021-04-01T09:37:00Z">
        <w:r w:rsidR="00743E40">
          <w:rPr>
            <w:b/>
            <w:bCs/>
            <w:noProof/>
            <w:webHidden/>
            <w:lang w:val="de-DE"/>
          </w:rPr>
          <w:t>Fehler! Textmarke nicht definiert.</w:t>
        </w:r>
      </w:ins>
      <w:del w:id="513" w:author="Jan Grüner" w:date="2021-04-01T09:36:00Z">
        <w:r w:rsidR="0008241A" w:rsidDel="00EF203D">
          <w:rPr>
            <w:noProof/>
            <w:webHidden/>
          </w:rPr>
          <w:delText>40</w:delText>
        </w:r>
        <w:r w:rsidR="000C6273" w:rsidDel="00EF203D">
          <w:rPr>
            <w:noProof/>
            <w:webHidden/>
          </w:rPr>
          <w:fldChar w:fldCharType="end"/>
        </w:r>
        <w:r w:rsidDel="00EF203D">
          <w:rPr>
            <w:noProof/>
          </w:rPr>
          <w:fldChar w:fldCharType="end"/>
        </w:r>
      </w:del>
    </w:p>
    <w:p w14:paraId="5E326555" w14:textId="12CE2D57" w:rsidR="000C6273" w:rsidDel="00EF203D" w:rsidRDefault="00DE7600">
      <w:pPr>
        <w:pStyle w:val="Verzeichnis2"/>
        <w:rPr>
          <w:del w:id="514" w:author="Jan Grüner" w:date="2021-04-01T09:36:00Z"/>
          <w:rFonts w:eastAsiaTheme="minorEastAsia" w:cstheme="minorBidi"/>
          <w:noProof/>
          <w:szCs w:val="22"/>
          <w:lang w:val="de-DE" w:eastAsia="de-DE"/>
        </w:rPr>
      </w:pPr>
      <w:del w:id="515" w:author="Jan Grüner" w:date="2021-04-01T09:36:00Z">
        <w:r w:rsidDel="00EF203D">
          <w:rPr>
            <w:noProof/>
          </w:rPr>
          <w:fldChar w:fldCharType="begin"/>
        </w:r>
        <w:r w:rsidDel="00EF203D">
          <w:rPr>
            <w:noProof/>
          </w:rPr>
          <w:delInstrText xml:space="preserve"> HYPERLINK \l "_Toc67920705" </w:delInstrText>
        </w:r>
        <w:r w:rsidDel="00EF203D">
          <w:rPr>
            <w:noProof/>
          </w:rPr>
          <w:fldChar w:fldCharType="separate"/>
        </w:r>
      </w:del>
      <w:ins w:id="516" w:author="Jan Grüner" w:date="2021-04-01T09:36:00Z">
        <w:r w:rsidR="00EF203D">
          <w:rPr>
            <w:b/>
            <w:bCs/>
            <w:noProof/>
            <w:lang w:val="de-DE"/>
          </w:rPr>
          <w:t>Fehler! Linkreferenz ungültig.</w:t>
        </w:r>
      </w:ins>
      <w:del w:id="517" w:author="Jan Grüner" w:date="2021-04-01T09:36:00Z">
        <w:r w:rsidR="000C6273" w:rsidRPr="006A004E" w:rsidDel="00EF203D">
          <w:rPr>
            <w:rStyle w:val="Hyperlink"/>
            <w:noProof/>
          </w:rPr>
          <w:delText>7.2</w:delText>
        </w:r>
        <w:r w:rsidR="000C6273" w:rsidDel="00EF203D">
          <w:rPr>
            <w:rFonts w:eastAsiaTheme="minorEastAsia" w:cstheme="minorBidi"/>
            <w:noProof/>
            <w:szCs w:val="22"/>
            <w:lang w:val="de-DE" w:eastAsia="de-DE"/>
          </w:rPr>
          <w:tab/>
        </w:r>
        <w:r w:rsidR="000C6273" w:rsidRPr="006A004E" w:rsidDel="00EF203D">
          <w:rPr>
            <w:rStyle w:val="Hyperlink"/>
            <w:noProof/>
          </w:rPr>
          <w:delText>Compatibility to EU-Spirit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_Toc67920705 \h </w:delInstrText>
        </w:r>
        <w:r w:rsidR="000C6273" w:rsidDel="00EF203D">
          <w:rPr>
            <w:noProof/>
            <w:webHidden/>
          </w:rPr>
          <w:fldChar w:fldCharType="separate"/>
        </w:r>
      </w:del>
      <w:ins w:id="518" w:author="Jan Grüner" w:date="2021-04-01T09:37:00Z">
        <w:r w:rsidR="00743E40">
          <w:rPr>
            <w:b/>
            <w:bCs/>
            <w:noProof/>
            <w:webHidden/>
            <w:lang w:val="de-DE"/>
          </w:rPr>
          <w:t>Fehler! Textmarke nicht definiert.</w:t>
        </w:r>
      </w:ins>
      <w:del w:id="519" w:author="Jan Grüner" w:date="2021-04-01T09:36:00Z">
        <w:r w:rsidR="0008241A" w:rsidDel="00EF203D">
          <w:rPr>
            <w:noProof/>
            <w:webHidden/>
          </w:rPr>
          <w:delText>40</w:delText>
        </w:r>
        <w:r w:rsidR="000C6273" w:rsidDel="00EF203D">
          <w:rPr>
            <w:noProof/>
            <w:webHidden/>
          </w:rPr>
          <w:fldChar w:fldCharType="end"/>
        </w:r>
        <w:r w:rsidDel="00EF203D">
          <w:rPr>
            <w:noProof/>
          </w:rPr>
          <w:fldChar w:fldCharType="end"/>
        </w:r>
      </w:del>
    </w:p>
    <w:p w14:paraId="4E6668FC" w14:textId="799FDE7A" w:rsidR="000C6273" w:rsidDel="00EF203D" w:rsidRDefault="00DE7600">
      <w:pPr>
        <w:pStyle w:val="Verzeichnis3"/>
        <w:rPr>
          <w:del w:id="520" w:author="Jan Grüner" w:date="2021-04-01T09:36:00Z"/>
          <w:rFonts w:eastAsiaTheme="minorEastAsia" w:cstheme="minorBidi"/>
          <w:noProof/>
          <w:szCs w:val="22"/>
          <w:lang w:val="de-DE" w:eastAsia="de-DE"/>
        </w:rPr>
      </w:pPr>
      <w:del w:id="521" w:author="Jan Grüner" w:date="2021-04-01T09:36:00Z">
        <w:r w:rsidDel="00EF203D">
          <w:rPr>
            <w:noProof/>
          </w:rPr>
          <w:fldChar w:fldCharType="begin"/>
        </w:r>
        <w:r w:rsidDel="00EF203D">
          <w:rPr>
            <w:noProof/>
          </w:rPr>
          <w:delInstrText xml:space="preserve"> HYPERLINK \l "_Toc67920706" </w:delInstrText>
        </w:r>
        <w:r w:rsidDel="00EF203D">
          <w:rPr>
            <w:noProof/>
          </w:rPr>
          <w:fldChar w:fldCharType="separate"/>
        </w:r>
      </w:del>
      <w:ins w:id="522" w:author="Jan Grüner" w:date="2021-04-01T09:36:00Z">
        <w:r w:rsidR="00EF203D">
          <w:rPr>
            <w:b/>
            <w:bCs/>
            <w:noProof/>
            <w:lang w:val="de-DE"/>
          </w:rPr>
          <w:t>Fehler! Linkreferenz ungültig.</w:t>
        </w:r>
      </w:ins>
      <w:del w:id="523" w:author="Jan Grüner" w:date="2021-04-01T09:36:00Z">
        <w:r w:rsidR="000C6273" w:rsidRPr="006A004E" w:rsidDel="00EF203D">
          <w:rPr>
            <w:rStyle w:val="Hyperlink"/>
            <w:noProof/>
          </w:rPr>
          <w:delText>7.2.1</w:delText>
        </w:r>
        <w:r w:rsidR="000C6273" w:rsidDel="00EF203D">
          <w:rPr>
            <w:rFonts w:eastAsiaTheme="minorEastAsia" w:cstheme="minorBidi"/>
            <w:noProof/>
            <w:szCs w:val="22"/>
            <w:lang w:val="de-DE" w:eastAsia="de-DE"/>
          </w:rPr>
          <w:tab/>
        </w:r>
        <w:r w:rsidR="000C6273" w:rsidRPr="006A004E" w:rsidDel="00EF203D">
          <w:rPr>
            <w:rStyle w:val="Hyperlink"/>
            <w:noProof/>
          </w:rPr>
          <w:delText>Cross communication between LinkingAlps and EU-Spirit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_Toc67920706 \h </w:delInstrText>
        </w:r>
        <w:r w:rsidR="000C6273" w:rsidDel="00EF203D">
          <w:rPr>
            <w:noProof/>
            <w:webHidden/>
          </w:rPr>
          <w:fldChar w:fldCharType="separate"/>
        </w:r>
      </w:del>
      <w:ins w:id="524" w:author="Jan Grüner" w:date="2021-04-01T09:37:00Z">
        <w:r w:rsidR="00743E40">
          <w:rPr>
            <w:b/>
            <w:bCs/>
            <w:noProof/>
            <w:webHidden/>
            <w:lang w:val="de-DE"/>
          </w:rPr>
          <w:t>Fehler! Textmarke nicht definiert.</w:t>
        </w:r>
      </w:ins>
      <w:del w:id="525" w:author="Jan Grüner" w:date="2021-04-01T09:36:00Z">
        <w:r w:rsidR="0008241A" w:rsidDel="00EF203D">
          <w:rPr>
            <w:noProof/>
            <w:webHidden/>
          </w:rPr>
          <w:delText>41</w:delText>
        </w:r>
        <w:r w:rsidR="000C6273" w:rsidDel="00EF203D">
          <w:rPr>
            <w:noProof/>
            <w:webHidden/>
          </w:rPr>
          <w:fldChar w:fldCharType="end"/>
        </w:r>
        <w:r w:rsidDel="00EF203D">
          <w:rPr>
            <w:noProof/>
          </w:rPr>
          <w:fldChar w:fldCharType="end"/>
        </w:r>
      </w:del>
    </w:p>
    <w:p w14:paraId="49D67618" w14:textId="0DE35776" w:rsidR="000C6273" w:rsidDel="00EF203D" w:rsidRDefault="00DE7600">
      <w:pPr>
        <w:pStyle w:val="Verzeichnis1"/>
        <w:rPr>
          <w:del w:id="526" w:author="Jan Grüner" w:date="2021-04-01T09:36:00Z"/>
          <w:rFonts w:eastAsiaTheme="minorEastAsia" w:cstheme="minorBidi"/>
          <w:noProof/>
          <w:szCs w:val="22"/>
          <w:lang w:val="de-DE" w:eastAsia="de-DE"/>
        </w:rPr>
      </w:pPr>
      <w:del w:id="527" w:author="Jan Grüner" w:date="2021-04-01T09:36:00Z">
        <w:r w:rsidDel="00EF203D">
          <w:rPr>
            <w:noProof/>
          </w:rPr>
          <w:fldChar w:fldCharType="begin"/>
        </w:r>
        <w:r w:rsidDel="00EF203D">
          <w:rPr>
            <w:noProof/>
          </w:rPr>
          <w:delInstrText xml:space="preserve"> HYPERLINK \l "_Toc67920707" </w:delInstrText>
        </w:r>
        <w:r w:rsidDel="00EF203D">
          <w:rPr>
            <w:noProof/>
          </w:rPr>
          <w:fldChar w:fldCharType="separate"/>
        </w:r>
      </w:del>
      <w:ins w:id="528" w:author="Jan Grüner" w:date="2021-04-01T09:36:00Z">
        <w:r w:rsidR="00EF203D">
          <w:rPr>
            <w:b/>
            <w:bCs/>
            <w:noProof/>
            <w:lang w:val="de-DE"/>
          </w:rPr>
          <w:t>Fehler! Linkreferenz ungültig.</w:t>
        </w:r>
      </w:ins>
      <w:del w:id="529" w:author="Jan Grüner" w:date="2021-04-01T09:36:00Z">
        <w:r w:rsidR="000C6273" w:rsidRPr="006A004E" w:rsidDel="00EF203D">
          <w:rPr>
            <w:rStyle w:val="Hyperlink"/>
            <w:noProof/>
          </w:rPr>
          <w:delText>8</w:delText>
        </w:r>
        <w:r w:rsidR="000C6273" w:rsidDel="00EF203D">
          <w:rPr>
            <w:rFonts w:eastAsiaTheme="minorEastAsia" w:cstheme="minorBidi"/>
            <w:noProof/>
            <w:szCs w:val="22"/>
            <w:lang w:val="de-DE" w:eastAsia="de-DE"/>
          </w:rPr>
          <w:tab/>
        </w:r>
        <w:r w:rsidR="000C6273" w:rsidRPr="006A004E" w:rsidDel="00EF203D">
          <w:rPr>
            <w:rStyle w:val="Hyperlink"/>
            <w:noProof/>
          </w:rPr>
          <w:delText>OJP Standard</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_Toc67920707 \h </w:delInstrText>
        </w:r>
        <w:r w:rsidR="000C6273" w:rsidDel="00EF203D">
          <w:rPr>
            <w:noProof/>
            <w:webHidden/>
          </w:rPr>
          <w:fldChar w:fldCharType="separate"/>
        </w:r>
      </w:del>
      <w:ins w:id="530" w:author="Jan Grüner" w:date="2021-04-01T09:37:00Z">
        <w:r w:rsidR="00743E40">
          <w:rPr>
            <w:b/>
            <w:bCs/>
            <w:noProof/>
            <w:webHidden/>
            <w:lang w:val="de-DE"/>
          </w:rPr>
          <w:t>Fehler! Textmarke nicht definiert.</w:t>
        </w:r>
      </w:ins>
      <w:del w:id="531" w:author="Jan Grüner" w:date="2021-04-01T09:36:00Z">
        <w:r w:rsidR="0008241A" w:rsidDel="00EF203D">
          <w:rPr>
            <w:noProof/>
            <w:webHidden/>
          </w:rPr>
          <w:delText>43</w:delText>
        </w:r>
        <w:r w:rsidR="000C6273" w:rsidDel="00EF203D">
          <w:rPr>
            <w:noProof/>
            <w:webHidden/>
          </w:rPr>
          <w:fldChar w:fldCharType="end"/>
        </w:r>
        <w:r w:rsidDel="00EF203D">
          <w:rPr>
            <w:noProof/>
          </w:rPr>
          <w:fldChar w:fldCharType="end"/>
        </w:r>
      </w:del>
    </w:p>
    <w:p w14:paraId="437D5BCC" w14:textId="0B9F1D73" w:rsidR="000C6273" w:rsidDel="00EF203D" w:rsidRDefault="00DE7600">
      <w:pPr>
        <w:pStyle w:val="Verzeichnis2"/>
        <w:rPr>
          <w:del w:id="532" w:author="Jan Grüner" w:date="2021-04-01T09:36:00Z"/>
          <w:rFonts w:eastAsiaTheme="minorEastAsia" w:cstheme="minorBidi"/>
          <w:noProof/>
          <w:szCs w:val="22"/>
          <w:lang w:val="de-DE" w:eastAsia="de-DE"/>
        </w:rPr>
      </w:pPr>
      <w:del w:id="533" w:author="Jan Grüner" w:date="2021-04-01T09:36:00Z">
        <w:r w:rsidDel="00EF203D">
          <w:rPr>
            <w:noProof/>
          </w:rPr>
          <w:fldChar w:fldCharType="begin"/>
        </w:r>
        <w:r w:rsidDel="00EF203D">
          <w:rPr>
            <w:noProof/>
          </w:rPr>
          <w:delInstrText xml:space="preserve"> HYPERLINK \l "_Toc67920708" </w:delInstrText>
        </w:r>
        <w:r w:rsidDel="00EF203D">
          <w:rPr>
            <w:noProof/>
          </w:rPr>
          <w:fldChar w:fldCharType="separate"/>
        </w:r>
      </w:del>
      <w:ins w:id="534" w:author="Jan Grüner" w:date="2021-04-01T09:36:00Z">
        <w:r w:rsidR="00EF203D">
          <w:rPr>
            <w:b/>
            <w:bCs/>
            <w:noProof/>
            <w:lang w:val="de-DE"/>
          </w:rPr>
          <w:t>Fehler! Linkreferenz ungültig.</w:t>
        </w:r>
      </w:ins>
      <w:del w:id="535" w:author="Jan Grüner" w:date="2021-04-01T09:36:00Z">
        <w:r w:rsidR="000C6273" w:rsidRPr="006A004E" w:rsidDel="00EF203D">
          <w:rPr>
            <w:rStyle w:val="Hyperlink"/>
            <w:noProof/>
          </w:rPr>
          <w:delText>8.1</w:delText>
        </w:r>
        <w:r w:rsidR="000C6273" w:rsidDel="00EF203D">
          <w:rPr>
            <w:rFonts w:eastAsiaTheme="minorEastAsia" w:cstheme="minorBidi"/>
            <w:noProof/>
            <w:szCs w:val="22"/>
            <w:lang w:val="de-DE" w:eastAsia="de-DE"/>
          </w:rPr>
          <w:tab/>
        </w:r>
        <w:r w:rsidR="000C6273" w:rsidRPr="006A004E" w:rsidDel="00EF203D">
          <w:rPr>
            <w:rStyle w:val="Hyperlink"/>
            <w:noProof/>
          </w:rPr>
          <w:delText>Future OJP Versions developments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_Toc67920708 \h </w:delInstrText>
        </w:r>
        <w:r w:rsidR="000C6273" w:rsidDel="00EF203D">
          <w:rPr>
            <w:noProof/>
            <w:webHidden/>
          </w:rPr>
          <w:fldChar w:fldCharType="separate"/>
        </w:r>
      </w:del>
      <w:ins w:id="536" w:author="Jan Grüner" w:date="2021-04-01T09:37:00Z">
        <w:r w:rsidR="00743E40">
          <w:rPr>
            <w:b/>
            <w:bCs/>
            <w:noProof/>
            <w:webHidden/>
            <w:lang w:val="de-DE"/>
          </w:rPr>
          <w:t>Fehler! Textmarke nicht definiert.</w:t>
        </w:r>
      </w:ins>
      <w:del w:id="537" w:author="Jan Grüner" w:date="2021-04-01T09:36:00Z">
        <w:r w:rsidR="0008241A" w:rsidDel="00EF203D">
          <w:rPr>
            <w:noProof/>
            <w:webHidden/>
          </w:rPr>
          <w:delText>43</w:delText>
        </w:r>
        <w:r w:rsidR="000C6273" w:rsidDel="00EF203D">
          <w:rPr>
            <w:noProof/>
            <w:webHidden/>
          </w:rPr>
          <w:fldChar w:fldCharType="end"/>
        </w:r>
        <w:r w:rsidDel="00EF203D">
          <w:rPr>
            <w:noProof/>
          </w:rPr>
          <w:fldChar w:fldCharType="end"/>
        </w:r>
      </w:del>
    </w:p>
    <w:p w14:paraId="3B377C39" w14:textId="1943B04A" w:rsidR="000C6273" w:rsidDel="00EF203D" w:rsidRDefault="00DE7600">
      <w:pPr>
        <w:pStyle w:val="Verzeichnis2"/>
        <w:rPr>
          <w:del w:id="538" w:author="Jan Grüner" w:date="2021-04-01T09:36:00Z"/>
          <w:rFonts w:eastAsiaTheme="minorEastAsia" w:cstheme="minorBidi"/>
          <w:noProof/>
          <w:szCs w:val="22"/>
          <w:lang w:val="de-DE" w:eastAsia="de-DE"/>
        </w:rPr>
      </w:pPr>
      <w:del w:id="539" w:author="Jan Grüner" w:date="2021-04-01T09:36:00Z">
        <w:r w:rsidDel="00EF203D">
          <w:rPr>
            <w:noProof/>
          </w:rPr>
          <w:fldChar w:fldCharType="begin"/>
        </w:r>
        <w:r w:rsidDel="00EF203D">
          <w:rPr>
            <w:noProof/>
          </w:rPr>
          <w:delInstrText xml:space="preserve"> HYPERLINK \l "_Toc67920709" </w:delInstrText>
        </w:r>
        <w:r w:rsidDel="00EF203D">
          <w:rPr>
            <w:noProof/>
          </w:rPr>
          <w:fldChar w:fldCharType="separate"/>
        </w:r>
      </w:del>
      <w:ins w:id="540" w:author="Jan Grüner" w:date="2021-04-01T09:36:00Z">
        <w:r w:rsidR="00EF203D">
          <w:rPr>
            <w:b/>
            <w:bCs/>
            <w:noProof/>
            <w:lang w:val="de-DE"/>
          </w:rPr>
          <w:t>Fehler! Linkreferenz ungültig.</w:t>
        </w:r>
      </w:ins>
      <w:del w:id="541" w:author="Jan Grüner" w:date="2021-04-01T09:36:00Z">
        <w:r w:rsidR="000C6273" w:rsidRPr="006A004E" w:rsidDel="00EF203D">
          <w:rPr>
            <w:rStyle w:val="Hyperlink"/>
            <w:noProof/>
          </w:rPr>
          <w:delText>8.2</w:delText>
        </w:r>
        <w:r w:rsidR="000C6273" w:rsidDel="00EF203D">
          <w:rPr>
            <w:rFonts w:eastAsiaTheme="minorEastAsia" w:cstheme="minorBidi"/>
            <w:noProof/>
            <w:szCs w:val="22"/>
            <w:lang w:val="de-DE" w:eastAsia="de-DE"/>
          </w:rPr>
          <w:tab/>
        </w:r>
        <w:r w:rsidR="000C6273" w:rsidRPr="006A004E" w:rsidDel="00EF203D">
          <w:rPr>
            <w:rStyle w:val="Hyperlink"/>
            <w:noProof/>
          </w:rPr>
          <w:delText>Compatibility with future OJP Versions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_Toc67920709 \h </w:delInstrText>
        </w:r>
        <w:r w:rsidR="000C6273" w:rsidDel="00EF203D">
          <w:rPr>
            <w:noProof/>
            <w:webHidden/>
          </w:rPr>
          <w:fldChar w:fldCharType="separate"/>
        </w:r>
      </w:del>
      <w:ins w:id="542" w:author="Jan Grüner" w:date="2021-04-01T09:37:00Z">
        <w:r w:rsidR="00743E40">
          <w:rPr>
            <w:b/>
            <w:bCs/>
            <w:noProof/>
            <w:webHidden/>
            <w:lang w:val="de-DE"/>
          </w:rPr>
          <w:t>Fehler! Textmarke nicht definiert.</w:t>
        </w:r>
      </w:ins>
      <w:del w:id="543" w:author="Jan Grüner" w:date="2021-04-01T09:36:00Z">
        <w:r w:rsidR="0008241A" w:rsidDel="00EF203D">
          <w:rPr>
            <w:noProof/>
            <w:webHidden/>
          </w:rPr>
          <w:delText>43</w:delText>
        </w:r>
        <w:r w:rsidR="000C6273" w:rsidDel="00EF203D">
          <w:rPr>
            <w:noProof/>
            <w:webHidden/>
          </w:rPr>
          <w:fldChar w:fldCharType="end"/>
        </w:r>
        <w:r w:rsidDel="00EF203D">
          <w:rPr>
            <w:noProof/>
          </w:rPr>
          <w:fldChar w:fldCharType="end"/>
        </w:r>
      </w:del>
    </w:p>
    <w:p w14:paraId="5AA56BC0" w14:textId="6DA90662" w:rsidR="000C6273" w:rsidDel="00EF203D" w:rsidRDefault="00DE7600">
      <w:pPr>
        <w:pStyle w:val="Verzeichnis1"/>
        <w:rPr>
          <w:del w:id="544" w:author="Jan Grüner" w:date="2021-04-01T09:36:00Z"/>
          <w:rFonts w:eastAsiaTheme="minorEastAsia" w:cstheme="minorBidi"/>
          <w:noProof/>
          <w:szCs w:val="22"/>
          <w:lang w:val="de-DE" w:eastAsia="de-DE"/>
        </w:rPr>
      </w:pPr>
      <w:del w:id="545" w:author="Jan Grüner" w:date="2021-04-01T09:36:00Z">
        <w:r w:rsidDel="00EF203D">
          <w:rPr>
            <w:noProof/>
          </w:rPr>
          <w:fldChar w:fldCharType="begin"/>
        </w:r>
        <w:r w:rsidDel="00EF203D">
          <w:rPr>
            <w:noProof/>
          </w:rPr>
          <w:delInstrText xml:space="preserve"> HYPERLINK \l "_Toc67920710" </w:delInstrText>
        </w:r>
        <w:r w:rsidDel="00EF203D">
          <w:rPr>
            <w:noProof/>
          </w:rPr>
          <w:fldChar w:fldCharType="separate"/>
        </w:r>
      </w:del>
      <w:ins w:id="546" w:author="Jan Grüner" w:date="2021-04-01T09:36:00Z">
        <w:r w:rsidR="00EF203D">
          <w:rPr>
            <w:b/>
            <w:bCs/>
            <w:noProof/>
            <w:lang w:val="de-DE"/>
          </w:rPr>
          <w:t>Fehler! Linkreferenz ungültig.</w:t>
        </w:r>
      </w:ins>
      <w:del w:id="547" w:author="Jan Grüner" w:date="2021-04-01T09:36:00Z">
        <w:r w:rsidR="000C6273" w:rsidRPr="006A004E" w:rsidDel="00EF203D">
          <w:rPr>
            <w:rStyle w:val="Hyperlink"/>
            <w:noProof/>
          </w:rPr>
          <w:delText>9</w:delText>
        </w:r>
        <w:r w:rsidR="000C6273" w:rsidDel="00EF203D">
          <w:rPr>
            <w:rFonts w:eastAsiaTheme="minorEastAsia" w:cstheme="minorBidi"/>
            <w:noProof/>
            <w:szCs w:val="22"/>
            <w:lang w:val="de-DE" w:eastAsia="de-DE"/>
          </w:rPr>
          <w:tab/>
        </w:r>
        <w:r w:rsidR="000C6273" w:rsidRPr="006A004E" w:rsidDel="00EF203D">
          <w:rPr>
            <w:rStyle w:val="Hyperlink"/>
            <w:noProof/>
          </w:rPr>
          <w:delText>License model</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_Toc67920710 \h </w:delInstrText>
        </w:r>
        <w:r w:rsidR="000C6273" w:rsidDel="00EF203D">
          <w:rPr>
            <w:noProof/>
            <w:webHidden/>
          </w:rPr>
          <w:fldChar w:fldCharType="separate"/>
        </w:r>
      </w:del>
      <w:ins w:id="548" w:author="Jan Grüner" w:date="2021-04-01T09:37:00Z">
        <w:r w:rsidR="00743E40">
          <w:rPr>
            <w:b/>
            <w:bCs/>
            <w:noProof/>
            <w:webHidden/>
            <w:lang w:val="de-DE"/>
          </w:rPr>
          <w:t>Fehler! Textmarke nicht definiert.</w:t>
        </w:r>
      </w:ins>
      <w:del w:id="549" w:author="Jan Grüner" w:date="2021-04-01T09:36:00Z">
        <w:r w:rsidR="0008241A" w:rsidDel="00EF203D">
          <w:rPr>
            <w:noProof/>
            <w:webHidden/>
          </w:rPr>
          <w:delText>43</w:delText>
        </w:r>
        <w:r w:rsidR="000C6273" w:rsidDel="00EF203D">
          <w:rPr>
            <w:noProof/>
            <w:webHidden/>
          </w:rPr>
          <w:fldChar w:fldCharType="end"/>
        </w:r>
        <w:r w:rsidDel="00EF203D">
          <w:rPr>
            <w:noProof/>
          </w:rPr>
          <w:fldChar w:fldCharType="end"/>
        </w:r>
      </w:del>
    </w:p>
    <w:p w14:paraId="172384D0" w14:textId="30645CC2" w:rsidR="000C6273" w:rsidDel="00EF203D" w:rsidRDefault="00DE7600">
      <w:pPr>
        <w:pStyle w:val="Verzeichnis1"/>
        <w:rPr>
          <w:del w:id="550" w:author="Jan Grüner" w:date="2021-04-01T09:36:00Z"/>
          <w:rFonts w:eastAsiaTheme="minorEastAsia" w:cstheme="minorBidi"/>
          <w:noProof/>
          <w:szCs w:val="22"/>
          <w:lang w:val="de-DE" w:eastAsia="de-DE"/>
        </w:rPr>
      </w:pPr>
      <w:del w:id="551" w:author="Jan Grüner" w:date="2021-04-01T09:36:00Z">
        <w:r w:rsidDel="00EF203D">
          <w:rPr>
            <w:noProof/>
          </w:rPr>
          <w:fldChar w:fldCharType="begin"/>
        </w:r>
        <w:r w:rsidDel="00EF203D">
          <w:rPr>
            <w:noProof/>
          </w:rPr>
          <w:delInstrText xml:space="preserve"> HYPERLINK \l "_Toc67920711" </w:delInstrText>
        </w:r>
        <w:r w:rsidDel="00EF203D">
          <w:rPr>
            <w:noProof/>
          </w:rPr>
          <w:fldChar w:fldCharType="separate"/>
        </w:r>
      </w:del>
      <w:ins w:id="552" w:author="Jan Grüner" w:date="2021-04-01T09:36:00Z">
        <w:r w:rsidR="00EF203D">
          <w:rPr>
            <w:b/>
            <w:bCs/>
            <w:noProof/>
            <w:lang w:val="de-DE"/>
          </w:rPr>
          <w:t>Fehler! Linkreferenz ungültig.</w:t>
        </w:r>
      </w:ins>
      <w:del w:id="553" w:author="Jan Grüner" w:date="2021-04-01T09:36:00Z">
        <w:r w:rsidR="000C6273" w:rsidRPr="006A004E" w:rsidDel="00EF203D">
          <w:rPr>
            <w:rStyle w:val="Hyperlink"/>
            <w:noProof/>
          </w:rPr>
          <w:delText>10</w:delText>
        </w:r>
        <w:r w:rsidR="000C6273" w:rsidDel="00EF203D">
          <w:rPr>
            <w:rFonts w:eastAsiaTheme="minorEastAsia" w:cstheme="minorBidi"/>
            <w:noProof/>
            <w:szCs w:val="22"/>
            <w:lang w:val="de-DE" w:eastAsia="de-DE"/>
          </w:rPr>
          <w:tab/>
        </w:r>
        <w:r w:rsidR="000C6273" w:rsidRPr="006A004E" w:rsidDel="00EF203D">
          <w:rPr>
            <w:rStyle w:val="Hyperlink"/>
            <w:noProof/>
          </w:rPr>
          <w:delText>Bibliography</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_Toc67920711 \h </w:delInstrText>
        </w:r>
        <w:r w:rsidR="000C6273" w:rsidDel="00EF203D">
          <w:rPr>
            <w:noProof/>
            <w:webHidden/>
          </w:rPr>
          <w:fldChar w:fldCharType="separate"/>
        </w:r>
      </w:del>
      <w:ins w:id="554" w:author="Jan Grüner" w:date="2021-04-01T09:37:00Z">
        <w:r w:rsidR="00743E40">
          <w:rPr>
            <w:b/>
            <w:bCs/>
            <w:noProof/>
            <w:webHidden/>
            <w:lang w:val="de-DE"/>
          </w:rPr>
          <w:t>Fehler! Textmarke nicht definiert.</w:t>
        </w:r>
      </w:ins>
      <w:del w:id="555" w:author="Jan Grüner" w:date="2021-04-01T09:36:00Z">
        <w:r w:rsidR="0008241A" w:rsidDel="00EF203D">
          <w:rPr>
            <w:noProof/>
            <w:webHidden/>
          </w:rPr>
          <w:delText>43</w:delText>
        </w:r>
        <w:r w:rsidR="000C6273" w:rsidDel="00EF203D">
          <w:rPr>
            <w:noProof/>
            <w:webHidden/>
          </w:rPr>
          <w:fldChar w:fldCharType="end"/>
        </w:r>
        <w:r w:rsidDel="00EF203D">
          <w:rPr>
            <w:noProof/>
          </w:rPr>
          <w:fldChar w:fldCharType="end"/>
        </w:r>
      </w:del>
    </w:p>
    <w:p w14:paraId="48AACDCB" w14:textId="63E0ACD7" w:rsidR="000C6273" w:rsidDel="00EF203D" w:rsidRDefault="00DE7600">
      <w:pPr>
        <w:pStyle w:val="Verzeichnis1"/>
        <w:rPr>
          <w:del w:id="556" w:author="Jan Grüner" w:date="2021-04-01T09:36:00Z"/>
          <w:rFonts w:eastAsiaTheme="minorEastAsia" w:cstheme="minorBidi"/>
          <w:noProof/>
          <w:szCs w:val="22"/>
          <w:lang w:val="de-DE" w:eastAsia="de-DE"/>
        </w:rPr>
      </w:pPr>
      <w:del w:id="557" w:author="Jan Grüner" w:date="2021-04-01T09:36:00Z">
        <w:r w:rsidDel="00EF203D">
          <w:rPr>
            <w:noProof/>
          </w:rPr>
          <w:fldChar w:fldCharType="begin"/>
        </w:r>
        <w:r w:rsidDel="00EF203D">
          <w:rPr>
            <w:noProof/>
          </w:rPr>
          <w:delInstrText xml:space="preserve"> HYPERLINK \l "_Toc67920712" </w:delInstrText>
        </w:r>
        <w:r w:rsidDel="00EF203D">
          <w:rPr>
            <w:noProof/>
          </w:rPr>
          <w:fldChar w:fldCharType="separate"/>
        </w:r>
      </w:del>
      <w:ins w:id="558" w:author="Jan Grüner" w:date="2021-04-01T09:36:00Z">
        <w:r w:rsidR="00EF203D">
          <w:rPr>
            <w:b/>
            <w:bCs/>
            <w:noProof/>
            <w:lang w:val="de-DE"/>
          </w:rPr>
          <w:t>Fehler! Linkreferenz ungültig.</w:t>
        </w:r>
      </w:ins>
      <w:del w:id="559" w:author="Jan Grüner" w:date="2021-04-01T09:36:00Z">
        <w:r w:rsidR="000C6273" w:rsidRPr="006A004E" w:rsidDel="00EF203D">
          <w:rPr>
            <w:rStyle w:val="Hyperlink"/>
            <w:noProof/>
          </w:rPr>
          <w:delText>11</w:delText>
        </w:r>
        <w:r w:rsidR="000C6273" w:rsidDel="00EF203D">
          <w:rPr>
            <w:rFonts w:eastAsiaTheme="minorEastAsia" w:cstheme="minorBidi"/>
            <w:noProof/>
            <w:szCs w:val="22"/>
            <w:lang w:val="de-DE" w:eastAsia="de-DE"/>
          </w:rPr>
          <w:tab/>
        </w:r>
        <w:r w:rsidR="000C6273" w:rsidRPr="006A004E" w:rsidDel="00EF203D">
          <w:rPr>
            <w:rStyle w:val="Hyperlink"/>
            <w:noProof/>
          </w:rPr>
          <w:delText>Annex</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_Toc67920712 \h </w:delInstrText>
        </w:r>
        <w:r w:rsidR="000C6273" w:rsidDel="00EF203D">
          <w:rPr>
            <w:noProof/>
            <w:webHidden/>
          </w:rPr>
          <w:fldChar w:fldCharType="separate"/>
        </w:r>
      </w:del>
      <w:ins w:id="560" w:author="Jan Grüner" w:date="2021-04-01T09:37:00Z">
        <w:r w:rsidR="00743E40">
          <w:rPr>
            <w:b/>
            <w:bCs/>
            <w:noProof/>
            <w:webHidden/>
            <w:lang w:val="de-DE"/>
          </w:rPr>
          <w:t>Fehler! Textmarke nicht definiert.</w:t>
        </w:r>
      </w:ins>
      <w:del w:id="561" w:author="Jan Grüner" w:date="2021-04-01T09:36:00Z">
        <w:r w:rsidR="0008241A" w:rsidDel="00EF203D">
          <w:rPr>
            <w:noProof/>
            <w:webHidden/>
          </w:rPr>
          <w:delText>45</w:delText>
        </w:r>
        <w:r w:rsidR="000C6273" w:rsidDel="00EF203D">
          <w:rPr>
            <w:noProof/>
            <w:webHidden/>
          </w:rPr>
          <w:fldChar w:fldCharType="end"/>
        </w:r>
        <w:r w:rsidDel="00EF203D">
          <w:rPr>
            <w:noProof/>
          </w:rPr>
          <w:fldChar w:fldCharType="end"/>
        </w:r>
      </w:del>
    </w:p>
    <w:p w14:paraId="5BA5C15B" w14:textId="120D6F9E" w:rsidR="000C6273" w:rsidDel="00EF203D" w:rsidRDefault="00DE7600">
      <w:pPr>
        <w:pStyle w:val="Verzeichnis2"/>
        <w:rPr>
          <w:del w:id="562" w:author="Jan Grüner" w:date="2021-04-01T09:36:00Z"/>
          <w:rFonts w:eastAsiaTheme="minorEastAsia" w:cstheme="minorBidi"/>
          <w:noProof/>
          <w:szCs w:val="22"/>
          <w:lang w:val="de-DE" w:eastAsia="de-DE"/>
        </w:rPr>
      </w:pPr>
      <w:del w:id="563" w:author="Jan Grüner" w:date="2021-04-01T09:36:00Z">
        <w:r w:rsidDel="00EF203D">
          <w:rPr>
            <w:noProof/>
          </w:rPr>
          <w:fldChar w:fldCharType="begin"/>
        </w:r>
        <w:r w:rsidDel="00EF203D">
          <w:rPr>
            <w:noProof/>
          </w:rPr>
          <w:delInstrText xml:space="preserve"> HYPERLINK \l "_Toc67920713" </w:delInstrText>
        </w:r>
        <w:r w:rsidDel="00EF203D">
          <w:rPr>
            <w:noProof/>
          </w:rPr>
          <w:fldChar w:fldCharType="separate"/>
        </w:r>
      </w:del>
      <w:ins w:id="564" w:author="Jan Grüner" w:date="2021-04-01T09:36:00Z">
        <w:r w:rsidR="00EF203D">
          <w:rPr>
            <w:b/>
            <w:bCs/>
            <w:noProof/>
            <w:lang w:val="de-DE"/>
          </w:rPr>
          <w:t>Fehler! Linkreferenz ungültig.</w:t>
        </w:r>
      </w:ins>
      <w:del w:id="565" w:author="Jan Grüner" w:date="2021-04-01T09:36:00Z">
        <w:r w:rsidR="000C6273" w:rsidRPr="006A004E" w:rsidDel="00EF203D">
          <w:rPr>
            <w:rStyle w:val="Hyperlink"/>
            <w:noProof/>
          </w:rPr>
          <w:delText>11.1</w:delText>
        </w:r>
        <w:r w:rsidR="000C6273" w:rsidDel="00EF203D">
          <w:rPr>
            <w:rFonts w:eastAsiaTheme="minorEastAsia" w:cstheme="minorBidi"/>
            <w:noProof/>
            <w:szCs w:val="22"/>
            <w:lang w:val="de-DE" w:eastAsia="de-DE"/>
          </w:rPr>
          <w:tab/>
        </w:r>
        <w:r w:rsidR="000C6273" w:rsidRPr="006A004E" w:rsidDel="00EF203D">
          <w:rPr>
            <w:rStyle w:val="Hyperlink"/>
            <w:noProof/>
          </w:rPr>
          <w:delText>System IDs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_Toc67920713 \h </w:delInstrText>
        </w:r>
        <w:r w:rsidR="000C6273" w:rsidDel="00EF203D">
          <w:rPr>
            <w:noProof/>
            <w:webHidden/>
          </w:rPr>
          <w:fldChar w:fldCharType="separate"/>
        </w:r>
      </w:del>
      <w:ins w:id="566" w:author="Jan Grüner" w:date="2021-04-01T09:37:00Z">
        <w:r w:rsidR="00743E40">
          <w:rPr>
            <w:b/>
            <w:bCs/>
            <w:noProof/>
            <w:webHidden/>
            <w:lang w:val="de-DE"/>
          </w:rPr>
          <w:t>Fehler! Textmarke nicht definiert.</w:t>
        </w:r>
      </w:ins>
      <w:del w:id="567" w:author="Jan Grüner" w:date="2021-04-01T09:36:00Z">
        <w:r w:rsidR="0008241A" w:rsidDel="00EF203D">
          <w:rPr>
            <w:noProof/>
            <w:webHidden/>
          </w:rPr>
          <w:delText>46</w:delText>
        </w:r>
        <w:r w:rsidR="000C6273" w:rsidDel="00EF203D">
          <w:rPr>
            <w:noProof/>
            <w:webHidden/>
          </w:rPr>
          <w:fldChar w:fldCharType="end"/>
        </w:r>
        <w:r w:rsidDel="00EF203D">
          <w:rPr>
            <w:noProof/>
          </w:rPr>
          <w:fldChar w:fldCharType="end"/>
        </w:r>
      </w:del>
    </w:p>
    <w:p w14:paraId="00F7AD62" w14:textId="683F8F4C" w:rsidR="000C6273" w:rsidDel="00EF203D" w:rsidRDefault="00DE7600">
      <w:pPr>
        <w:pStyle w:val="Verzeichnis2"/>
        <w:rPr>
          <w:del w:id="568" w:author="Jan Grüner" w:date="2021-04-01T09:36:00Z"/>
          <w:rFonts w:eastAsiaTheme="minorEastAsia" w:cstheme="minorBidi"/>
          <w:noProof/>
          <w:szCs w:val="22"/>
          <w:lang w:val="de-DE" w:eastAsia="de-DE"/>
        </w:rPr>
      </w:pPr>
      <w:del w:id="569" w:author="Jan Grüner" w:date="2021-04-01T09:36:00Z">
        <w:r w:rsidDel="00EF203D">
          <w:rPr>
            <w:noProof/>
          </w:rPr>
          <w:fldChar w:fldCharType="begin"/>
        </w:r>
        <w:r w:rsidDel="00EF203D">
          <w:rPr>
            <w:noProof/>
          </w:rPr>
          <w:delInstrText xml:space="preserve"> HYPERLINK \l "_Toc67920714" </w:delInstrText>
        </w:r>
        <w:r w:rsidDel="00EF203D">
          <w:rPr>
            <w:noProof/>
          </w:rPr>
          <w:fldChar w:fldCharType="separate"/>
        </w:r>
      </w:del>
      <w:ins w:id="570" w:author="Jan Grüner" w:date="2021-04-01T09:36:00Z">
        <w:r w:rsidR="00EF203D">
          <w:rPr>
            <w:b/>
            <w:bCs/>
            <w:noProof/>
            <w:lang w:val="de-DE"/>
          </w:rPr>
          <w:t>Fehler! Linkreferenz ungültig.</w:t>
        </w:r>
      </w:ins>
      <w:del w:id="571" w:author="Jan Grüner" w:date="2021-04-01T09:36:00Z">
        <w:r w:rsidR="000C6273" w:rsidRPr="006A004E" w:rsidDel="00EF203D">
          <w:rPr>
            <w:rStyle w:val="Hyperlink"/>
            <w:noProof/>
          </w:rPr>
          <w:delText>11.2</w:delText>
        </w:r>
        <w:r w:rsidR="000C6273" w:rsidDel="00EF203D">
          <w:rPr>
            <w:rFonts w:eastAsiaTheme="minorEastAsia" w:cstheme="minorBidi"/>
            <w:noProof/>
            <w:szCs w:val="22"/>
            <w:lang w:val="de-DE" w:eastAsia="de-DE"/>
          </w:rPr>
          <w:tab/>
        </w:r>
        <w:r w:rsidR="000C6273" w:rsidRPr="006A004E" w:rsidDel="00EF203D">
          <w:rPr>
            <w:rStyle w:val="Hyperlink"/>
            <w:noProof/>
          </w:rPr>
          <w:delText>Supported Services, Fields &amp; Parameters (LinkingAlps Profile)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_Toc67920714 \h </w:delInstrText>
        </w:r>
        <w:r w:rsidR="000C6273" w:rsidDel="00EF203D">
          <w:rPr>
            <w:noProof/>
            <w:webHidden/>
          </w:rPr>
          <w:fldChar w:fldCharType="separate"/>
        </w:r>
      </w:del>
      <w:ins w:id="572" w:author="Jan Grüner" w:date="2021-04-01T09:37:00Z">
        <w:r w:rsidR="00743E40">
          <w:rPr>
            <w:b/>
            <w:bCs/>
            <w:noProof/>
            <w:webHidden/>
            <w:lang w:val="de-DE"/>
          </w:rPr>
          <w:t>Fehler! Textmarke nicht definiert.</w:t>
        </w:r>
      </w:ins>
      <w:del w:id="573" w:author="Jan Grüner" w:date="2021-04-01T09:36:00Z">
        <w:r w:rsidR="0008241A" w:rsidDel="00EF203D">
          <w:rPr>
            <w:noProof/>
            <w:webHidden/>
          </w:rPr>
          <w:delText>47</w:delText>
        </w:r>
        <w:r w:rsidR="000C6273" w:rsidDel="00EF203D">
          <w:rPr>
            <w:noProof/>
            <w:webHidden/>
          </w:rPr>
          <w:fldChar w:fldCharType="end"/>
        </w:r>
        <w:r w:rsidDel="00EF203D">
          <w:rPr>
            <w:noProof/>
          </w:rPr>
          <w:fldChar w:fldCharType="end"/>
        </w:r>
      </w:del>
    </w:p>
    <w:p w14:paraId="6AD9CCB6" w14:textId="38C33C9A" w:rsidR="00A67CE5" w:rsidRPr="002670D3" w:rsidRDefault="00A67CE5" w:rsidP="00A67CE5">
      <w:r w:rsidRPr="002670D3">
        <w:fldChar w:fldCharType="end"/>
      </w:r>
    </w:p>
    <w:p w14:paraId="649C95AC" w14:textId="77777777" w:rsidR="00355F7D" w:rsidRPr="002670D3" w:rsidRDefault="00355F7D" w:rsidP="00AB36E3">
      <w:pPr>
        <w:rPr>
          <w:rFonts w:asciiTheme="majorHAnsi" w:hAnsiTheme="majorHAnsi"/>
          <w:b/>
          <w:color w:val="2F5496" w:themeColor="accent5" w:themeShade="BF"/>
          <w:sz w:val="36"/>
        </w:rPr>
      </w:pPr>
      <w:r w:rsidRPr="002670D3">
        <w:rPr>
          <w:rFonts w:asciiTheme="majorHAnsi" w:hAnsiTheme="majorHAnsi"/>
          <w:b/>
          <w:color w:val="2F5496" w:themeColor="accent5" w:themeShade="BF"/>
          <w:sz w:val="36"/>
        </w:rPr>
        <w:t>Table of schema</w:t>
      </w:r>
    </w:p>
    <w:p w14:paraId="3E963680" w14:textId="6C68DA5E" w:rsidR="00EF203D" w:rsidRDefault="002670D3">
      <w:pPr>
        <w:pStyle w:val="Abbildungsverzeichnis"/>
        <w:tabs>
          <w:tab w:val="right" w:leader="dot" w:pos="8493"/>
        </w:tabs>
        <w:rPr>
          <w:ins w:id="574" w:author="Jan Grüner" w:date="2021-04-01T09:36:00Z"/>
          <w:rFonts w:eastAsiaTheme="minorEastAsia" w:cstheme="minorBidi"/>
          <w:noProof/>
          <w:szCs w:val="22"/>
          <w:lang w:val="de-DE" w:eastAsia="de-DE"/>
        </w:rPr>
      </w:pPr>
      <w:r w:rsidRPr="00D926A0">
        <w:fldChar w:fldCharType="begin"/>
      </w:r>
      <w:r w:rsidRPr="00D926A0">
        <w:instrText xml:space="preserve"> TOC \h \z \c "Figure" </w:instrText>
      </w:r>
      <w:r w:rsidRPr="00D926A0">
        <w:fldChar w:fldCharType="separate"/>
      </w:r>
      <w:ins w:id="575" w:author="Jan Grüner" w:date="2021-04-01T09:36:00Z">
        <w:r w:rsidR="00EF203D" w:rsidRPr="003F3293">
          <w:rPr>
            <w:rStyle w:val="Hyperlink"/>
            <w:noProof/>
          </w:rPr>
          <w:fldChar w:fldCharType="begin"/>
        </w:r>
        <w:r w:rsidR="00EF203D" w:rsidRPr="003F3293">
          <w:rPr>
            <w:rStyle w:val="Hyperlink"/>
            <w:noProof/>
          </w:rPr>
          <w:instrText xml:space="preserve"> </w:instrText>
        </w:r>
        <w:r w:rsidR="00EF203D">
          <w:rPr>
            <w:noProof/>
          </w:rPr>
          <w:instrText>HYPERLINK \l "_Toc68162269"</w:instrText>
        </w:r>
        <w:r w:rsidR="00EF203D" w:rsidRPr="003F3293">
          <w:rPr>
            <w:rStyle w:val="Hyperlink"/>
            <w:noProof/>
          </w:rPr>
          <w:instrText xml:space="preserve"> </w:instrText>
        </w:r>
        <w:r w:rsidR="00EF203D" w:rsidRPr="003F3293">
          <w:rPr>
            <w:rStyle w:val="Hyperlink"/>
            <w:noProof/>
          </w:rPr>
        </w:r>
        <w:r w:rsidR="00EF203D" w:rsidRPr="003F3293">
          <w:rPr>
            <w:rStyle w:val="Hyperlink"/>
            <w:noProof/>
          </w:rPr>
          <w:fldChar w:fldCharType="separate"/>
        </w:r>
        <w:r w:rsidR="00EF203D" w:rsidRPr="003F3293">
          <w:rPr>
            <w:rStyle w:val="Hyperlink"/>
            <w:noProof/>
          </w:rPr>
          <w:t>Figure 1 System architecture overview of LinkingAlps System Environment.</w:t>
        </w:r>
        <w:r w:rsidR="00EF203D">
          <w:rPr>
            <w:noProof/>
            <w:webHidden/>
          </w:rPr>
          <w:tab/>
        </w:r>
        <w:r w:rsidR="00EF203D">
          <w:rPr>
            <w:noProof/>
            <w:webHidden/>
          </w:rPr>
          <w:fldChar w:fldCharType="begin"/>
        </w:r>
        <w:r w:rsidR="00EF203D">
          <w:rPr>
            <w:noProof/>
            <w:webHidden/>
          </w:rPr>
          <w:instrText xml:space="preserve"> PAGEREF _Toc68162269 \h </w:instrText>
        </w:r>
        <w:r w:rsidR="00EF203D">
          <w:rPr>
            <w:noProof/>
            <w:webHidden/>
          </w:rPr>
        </w:r>
      </w:ins>
      <w:r w:rsidR="00EF203D">
        <w:rPr>
          <w:noProof/>
          <w:webHidden/>
        </w:rPr>
        <w:fldChar w:fldCharType="separate"/>
      </w:r>
      <w:ins w:id="576" w:author="Jan Grüner" w:date="2021-04-01T09:37:00Z">
        <w:r w:rsidR="00743E40">
          <w:rPr>
            <w:noProof/>
            <w:webHidden/>
          </w:rPr>
          <w:t>15</w:t>
        </w:r>
      </w:ins>
      <w:ins w:id="577" w:author="Jan Grüner" w:date="2021-04-01T09:36:00Z">
        <w:r w:rsidR="00EF203D">
          <w:rPr>
            <w:noProof/>
            <w:webHidden/>
          </w:rPr>
          <w:fldChar w:fldCharType="end"/>
        </w:r>
        <w:r w:rsidR="00EF203D" w:rsidRPr="003F3293">
          <w:rPr>
            <w:rStyle w:val="Hyperlink"/>
            <w:noProof/>
          </w:rPr>
          <w:fldChar w:fldCharType="end"/>
        </w:r>
      </w:ins>
    </w:p>
    <w:p w14:paraId="23B59DCD" w14:textId="26973527" w:rsidR="00EF203D" w:rsidRDefault="00EF203D">
      <w:pPr>
        <w:pStyle w:val="Abbildungsverzeichnis"/>
        <w:tabs>
          <w:tab w:val="right" w:leader="dot" w:pos="8493"/>
        </w:tabs>
        <w:rPr>
          <w:ins w:id="578" w:author="Jan Grüner" w:date="2021-04-01T09:36:00Z"/>
          <w:rFonts w:eastAsiaTheme="minorEastAsia" w:cstheme="minorBidi"/>
          <w:noProof/>
          <w:szCs w:val="22"/>
          <w:lang w:val="de-DE" w:eastAsia="de-DE"/>
        </w:rPr>
      </w:pPr>
      <w:ins w:id="579" w:author="Jan Grüner" w:date="2021-04-01T09:36:00Z">
        <w:r w:rsidRPr="003F3293">
          <w:rPr>
            <w:rStyle w:val="Hyperlink"/>
            <w:noProof/>
          </w:rPr>
          <w:fldChar w:fldCharType="begin"/>
        </w:r>
        <w:r w:rsidRPr="003F3293">
          <w:rPr>
            <w:rStyle w:val="Hyperlink"/>
            <w:noProof/>
          </w:rPr>
          <w:instrText xml:space="preserve"> </w:instrText>
        </w:r>
        <w:r>
          <w:rPr>
            <w:noProof/>
          </w:rPr>
          <w:instrText>HYPERLINK \l "_Toc68162270"</w:instrText>
        </w:r>
        <w:r w:rsidRPr="003F3293">
          <w:rPr>
            <w:rStyle w:val="Hyperlink"/>
            <w:noProof/>
          </w:rPr>
          <w:instrText xml:space="preserve"> </w:instrText>
        </w:r>
        <w:r w:rsidRPr="003F3293">
          <w:rPr>
            <w:rStyle w:val="Hyperlink"/>
            <w:noProof/>
          </w:rPr>
        </w:r>
        <w:r w:rsidRPr="003F3293">
          <w:rPr>
            <w:rStyle w:val="Hyperlink"/>
            <w:noProof/>
          </w:rPr>
          <w:fldChar w:fldCharType="separate"/>
        </w:r>
        <w:r w:rsidRPr="003F3293">
          <w:rPr>
            <w:rStyle w:val="Hyperlink"/>
            <w:noProof/>
          </w:rPr>
          <w:t xml:space="preserve">Figure 2 ExchangePoint </w:t>
        </w:r>
        <w:r>
          <w:rPr>
            <w:noProof/>
            <w:webHidden/>
          </w:rPr>
          <w:tab/>
        </w:r>
        <w:r>
          <w:rPr>
            <w:noProof/>
            <w:webHidden/>
          </w:rPr>
          <w:fldChar w:fldCharType="begin"/>
        </w:r>
        <w:r>
          <w:rPr>
            <w:noProof/>
            <w:webHidden/>
          </w:rPr>
          <w:instrText xml:space="preserve"> PAGEREF _Toc68162270 \h </w:instrText>
        </w:r>
        <w:r>
          <w:rPr>
            <w:noProof/>
            <w:webHidden/>
          </w:rPr>
        </w:r>
      </w:ins>
      <w:r>
        <w:rPr>
          <w:noProof/>
          <w:webHidden/>
        </w:rPr>
        <w:fldChar w:fldCharType="separate"/>
      </w:r>
      <w:ins w:id="580" w:author="Jan Grüner" w:date="2021-04-01T09:37:00Z">
        <w:r w:rsidR="00743E40">
          <w:rPr>
            <w:noProof/>
            <w:webHidden/>
          </w:rPr>
          <w:t>17</w:t>
        </w:r>
      </w:ins>
      <w:ins w:id="581" w:author="Jan Grüner" w:date="2021-04-01T09:36:00Z">
        <w:r>
          <w:rPr>
            <w:noProof/>
            <w:webHidden/>
          </w:rPr>
          <w:fldChar w:fldCharType="end"/>
        </w:r>
        <w:r w:rsidRPr="003F3293">
          <w:rPr>
            <w:rStyle w:val="Hyperlink"/>
            <w:noProof/>
          </w:rPr>
          <w:fldChar w:fldCharType="end"/>
        </w:r>
      </w:ins>
    </w:p>
    <w:p w14:paraId="09737806" w14:textId="2BEA8147" w:rsidR="00EF203D" w:rsidRDefault="00EF203D">
      <w:pPr>
        <w:pStyle w:val="Abbildungsverzeichnis"/>
        <w:tabs>
          <w:tab w:val="right" w:leader="dot" w:pos="8493"/>
        </w:tabs>
        <w:rPr>
          <w:ins w:id="582" w:author="Jan Grüner" w:date="2021-04-01T09:36:00Z"/>
          <w:rFonts w:eastAsiaTheme="minorEastAsia" w:cstheme="minorBidi"/>
          <w:noProof/>
          <w:szCs w:val="22"/>
          <w:lang w:val="de-DE" w:eastAsia="de-DE"/>
        </w:rPr>
      </w:pPr>
      <w:ins w:id="583" w:author="Jan Grüner" w:date="2021-04-01T09:36:00Z">
        <w:r w:rsidRPr="003F3293">
          <w:rPr>
            <w:rStyle w:val="Hyperlink"/>
            <w:noProof/>
          </w:rPr>
          <w:fldChar w:fldCharType="begin"/>
        </w:r>
        <w:r w:rsidRPr="003F3293">
          <w:rPr>
            <w:rStyle w:val="Hyperlink"/>
            <w:noProof/>
          </w:rPr>
          <w:instrText xml:space="preserve"> </w:instrText>
        </w:r>
        <w:r>
          <w:rPr>
            <w:noProof/>
          </w:rPr>
          <w:instrText>HYPERLINK \l "_Toc68162271"</w:instrText>
        </w:r>
        <w:r w:rsidRPr="003F3293">
          <w:rPr>
            <w:rStyle w:val="Hyperlink"/>
            <w:noProof/>
          </w:rPr>
          <w:instrText xml:space="preserve"> </w:instrText>
        </w:r>
        <w:r w:rsidRPr="003F3293">
          <w:rPr>
            <w:rStyle w:val="Hyperlink"/>
            <w:noProof/>
          </w:rPr>
        </w:r>
        <w:r w:rsidRPr="003F3293">
          <w:rPr>
            <w:rStyle w:val="Hyperlink"/>
            <w:noProof/>
          </w:rPr>
          <w:fldChar w:fldCharType="separate"/>
        </w:r>
        <w:r w:rsidRPr="003F3293">
          <w:rPr>
            <w:rStyle w:val="Hyperlink"/>
            <w:noProof/>
          </w:rPr>
          <w:t>Figure 3 EU-Spirit and LinkingAlps basic system architecture (simplified).</w:t>
        </w:r>
        <w:r>
          <w:rPr>
            <w:noProof/>
            <w:webHidden/>
          </w:rPr>
          <w:tab/>
        </w:r>
        <w:r>
          <w:rPr>
            <w:noProof/>
            <w:webHidden/>
          </w:rPr>
          <w:fldChar w:fldCharType="begin"/>
        </w:r>
        <w:r>
          <w:rPr>
            <w:noProof/>
            <w:webHidden/>
          </w:rPr>
          <w:instrText xml:space="preserve"> PAGEREF _Toc68162271 \h </w:instrText>
        </w:r>
        <w:r>
          <w:rPr>
            <w:noProof/>
            <w:webHidden/>
          </w:rPr>
        </w:r>
      </w:ins>
      <w:r>
        <w:rPr>
          <w:noProof/>
          <w:webHidden/>
        </w:rPr>
        <w:fldChar w:fldCharType="separate"/>
      </w:r>
      <w:ins w:id="584" w:author="Jan Grüner" w:date="2021-04-01T09:37:00Z">
        <w:r w:rsidR="00743E40">
          <w:rPr>
            <w:noProof/>
            <w:webHidden/>
          </w:rPr>
          <w:t>42</w:t>
        </w:r>
      </w:ins>
      <w:ins w:id="585" w:author="Jan Grüner" w:date="2021-04-01T09:36:00Z">
        <w:r>
          <w:rPr>
            <w:noProof/>
            <w:webHidden/>
          </w:rPr>
          <w:fldChar w:fldCharType="end"/>
        </w:r>
        <w:r w:rsidRPr="003F3293">
          <w:rPr>
            <w:rStyle w:val="Hyperlink"/>
            <w:noProof/>
          </w:rPr>
          <w:fldChar w:fldCharType="end"/>
        </w:r>
      </w:ins>
    </w:p>
    <w:p w14:paraId="2DD03AA6" w14:textId="49027CC2" w:rsidR="00EF203D" w:rsidRDefault="00EF203D">
      <w:pPr>
        <w:pStyle w:val="Abbildungsverzeichnis"/>
        <w:tabs>
          <w:tab w:val="right" w:leader="dot" w:pos="8493"/>
        </w:tabs>
        <w:rPr>
          <w:ins w:id="586" w:author="Jan Grüner" w:date="2021-04-01T09:36:00Z"/>
          <w:rFonts w:eastAsiaTheme="minorEastAsia" w:cstheme="minorBidi"/>
          <w:noProof/>
          <w:szCs w:val="22"/>
          <w:lang w:val="de-DE" w:eastAsia="de-DE"/>
        </w:rPr>
      </w:pPr>
      <w:ins w:id="587" w:author="Jan Grüner" w:date="2021-04-01T09:36:00Z">
        <w:r w:rsidRPr="003F3293">
          <w:rPr>
            <w:rStyle w:val="Hyperlink"/>
            <w:noProof/>
          </w:rPr>
          <w:fldChar w:fldCharType="begin"/>
        </w:r>
        <w:r w:rsidRPr="003F3293">
          <w:rPr>
            <w:rStyle w:val="Hyperlink"/>
            <w:noProof/>
          </w:rPr>
          <w:instrText xml:space="preserve"> </w:instrText>
        </w:r>
        <w:r>
          <w:rPr>
            <w:noProof/>
          </w:rPr>
          <w:instrText>HYPERLINK \l "_Toc68162272"</w:instrText>
        </w:r>
        <w:r w:rsidRPr="003F3293">
          <w:rPr>
            <w:rStyle w:val="Hyperlink"/>
            <w:noProof/>
          </w:rPr>
          <w:instrText xml:space="preserve"> </w:instrText>
        </w:r>
        <w:r w:rsidRPr="003F3293">
          <w:rPr>
            <w:rStyle w:val="Hyperlink"/>
            <w:noProof/>
          </w:rPr>
        </w:r>
        <w:r w:rsidRPr="003F3293">
          <w:rPr>
            <w:rStyle w:val="Hyperlink"/>
            <w:noProof/>
          </w:rPr>
          <w:fldChar w:fldCharType="separate"/>
        </w:r>
        <w:r w:rsidRPr="003F3293">
          <w:rPr>
            <w:rStyle w:val="Hyperlink"/>
            <w:noProof/>
          </w:rPr>
          <w:t>Figure 4 EU-Spirit and LinkingAlps cross communication (simplified).</w:t>
        </w:r>
        <w:r>
          <w:rPr>
            <w:noProof/>
            <w:webHidden/>
          </w:rPr>
          <w:tab/>
        </w:r>
        <w:r>
          <w:rPr>
            <w:noProof/>
            <w:webHidden/>
          </w:rPr>
          <w:fldChar w:fldCharType="begin"/>
        </w:r>
        <w:r>
          <w:rPr>
            <w:noProof/>
            <w:webHidden/>
          </w:rPr>
          <w:instrText xml:space="preserve"> PAGEREF _Toc68162272 \h </w:instrText>
        </w:r>
        <w:r>
          <w:rPr>
            <w:noProof/>
            <w:webHidden/>
          </w:rPr>
        </w:r>
      </w:ins>
      <w:r>
        <w:rPr>
          <w:noProof/>
          <w:webHidden/>
        </w:rPr>
        <w:fldChar w:fldCharType="separate"/>
      </w:r>
      <w:ins w:id="588" w:author="Jan Grüner" w:date="2021-04-01T09:37:00Z">
        <w:r w:rsidR="00743E40">
          <w:rPr>
            <w:noProof/>
            <w:webHidden/>
          </w:rPr>
          <w:t>42</w:t>
        </w:r>
      </w:ins>
      <w:ins w:id="589" w:author="Jan Grüner" w:date="2021-04-01T09:36:00Z">
        <w:r>
          <w:rPr>
            <w:noProof/>
            <w:webHidden/>
          </w:rPr>
          <w:fldChar w:fldCharType="end"/>
        </w:r>
        <w:r w:rsidRPr="003F3293">
          <w:rPr>
            <w:rStyle w:val="Hyperlink"/>
            <w:noProof/>
          </w:rPr>
          <w:fldChar w:fldCharType="end"/>
        </w:r>
      </w:ins>
    </w:p>
    <w:p w14:paraId="3BA10065" w14:textId="4D8CDC00" w:rsidR="000C6273" w:rsidDel="00EF203D" w:rsidRDefault="009056EF">
      <w:pPr>
        <w:pStyle w:val="Abbildungsverzeichnis"/>
        <w:tabs>
          <w:tab w:val="right" w:leader="dot" w:pos="8493"/>
        </w:tabs>
        <w:rPr>
          <w:del w:id="590" w:author="Jan Grüner" w:date="2021-04-01T09:36:00Z"/>
          <w:rFonts w:eastAsiaTheme="minorEastAsia" w:cstheme="minorBidi"/>
          <w:noProof/>
          <w:szCs w:val="22"/>
          <w:lang w:val="de-DE" w:eastAsia="de-DE"/>
        </w:rPr>
      </w:pPr>
      <w:del w:id="591" w:author="Jan Grüner" w:date="2021-04-01T09:36:00Z">
        <w:r w:rsidDel="00EF203D">
          <w:rPr>
            <w:noProof/>
          </w:rPr>
          <w:fldChar w:fldCharType="begin"/>
        </w:r>
        <w:r w:rsidDel="00EF203D">
          <w:rPr>
            <w:noProof/>
          </w:rPr>
          <w:delInstrText xml:space="preserve"> HYPERLINK \l "_Toc67920715" </w:delInstrText>
        </w:r>
        <w:r w:rsidDel="00EF203D">
          <w:rPr>
            <w:noProof/>
          </w:rPr>
          <w:fldChar w:fldCharType="separate"/>
        </w:r>
      </w:del>
      <w:ins w:id="592" w:author="Jan Grüner" w:date="2021-04-01T09:36:00Z">
        <w:r w:rsidR="00EF203D">
          <w:rPr>
            <w:b/>
            <w:bCs/>
            <w:noProof/>
            <w:lang w:val="de-DE"/>
          </w:rPr>
          <w:t>Fehler! Linkreferenz ungültig.</w:t>
        </w:r>
      </w:ins>
      <w:del w:id="593" w:author="Jan Grüner" w:date="2021-04-01T09:36:00Z">
        <w:r w:rsidR="000C6273" w:rsidRPr="00661545" w:rsidDel="00EF203D">
          <w:rPr>
            <w:rStyle w:val="Hyperlink"/>
            <w:noProof/>
          </w:rPr>
          <w:delText>Figure 1 System architecture overview of LinkingAlps System Environment.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_Toc67920715 \h </w:delInstrText>
        </w:r>
        <w:r w:rsidR="000C6273" w:rsidDel="00EF203D">
          <w:rPr>
            <w:noProof/>
            <w:webHidden/>
          </w:rPr>
          <w:fldChar w:fldCharType="separate"/>
        </w:r>
      </w:del>
      <w:ins w:id="594" w:author="Jan Grüner" w:date="2021-04-01T09:37:00Z">
        <w:r w:rsidR="00743E40">
          <w:rPr>
            <w:b/>
            <w:bCs/>
            <w:noProof/>
            <w:webHidden/>
            <w:lang w:val="de-DE"/>
          </w:rPr>
          <w:t>Fehler! Textmarke nicht definiert.</w:t>
        </w:r>
      </w:ins>
      <w:del w:id="595" w:author="Jan Grüner" w:date="2021-03-31T13:12:00Z">
        <w:r w:rsidR="000C6273" w:rsidDel="00AA0031">
          <w:rPr>
            <w:noProof/>
            <w:webHidden/>
          </w:rPr>
          <w:delText>16</w:delText>
        </w:r>
      </w:del>
      <w:del w:id="596" w:author="Jan Grüner" w:date="2021-04-01T09:36:00Z">
        <w:r w:rsidR="000C6273" w:rsidDel="00EF203D">
          <w:rPr>
            <w:noProof/>
            <w:webHidden/>
          </w:rPr>
          <w:fldChar w:fldCharType="end"/>
        </w:r>
        <w:r w:rsidDel="00EF203D">
          <w:rPr>
            <w:noProof/>
          </w:rPr>
          <w:fldChar w:fldCharType="end"/>
        </w:r>
      </w:del>
    </w:p>
    <w:p w14:paraId="2A990320" w14:textId="159FACBE" w:rsidR="000C6273" w:rsidDel="00EF203D" w:rsidRDefault="009056EF">
      <w:pPr>
        <w:pStyle w:val="Abbildungsverzeichnis"/>
        <w:tabs>
          <w:tab w:val="right" w:leader="dot" w:pos="8493"/>
        </w:tabs>
        <w:rPr>
          <w:del w:id="597" w:author="Jan Grüner" w:date="2021-04-01T09:36:00Z"/>
          <w:rFonts w:eastAsiaTheme="minorEastAsia" w:cstheme="minorBidi"/>
          <w:noProof/>
          <w:szCs w:val="22"/>
          <w:lang w:val="de-DE" w:eastAsia="de-DE"/>
        </w:rPr>
      </w:pPr>
      <w:del w:id="598" w:author="Jan Grüner" w:date="2021-04-01T09:36:00Z">
        <w:r w:rsidDel="00EF203D">
          <w:rPr>
            <w:noProof/>
          </w:rPr>
          <w:fldChar w:fldCharType="begin"/>
        </w:r>
        <w:r w:rsidDel="00EF203D">
          <w:rPr>
            <w:noProof/>
          </w:rPr>
          <w:delInstrText xml:space="preserve"> HYPERLINK \l "_Toc67920716" </w:delInstrText>
        </w:r>
        <w:r w:rsidDel="00EF203D">
          <w:rPr>
            <w:noProof/>
          </w:rPr>
          <w:fldChar w:fldCharType="separate"/>
        </w:r>
      </w:del>
      <w:ins w:id="599" w:author="Jan Grüner" w:date="2021-04-01T09:36:00Z">
        <w:r w:rsidR="00EF203D">
          <w:rPr>
            <w:b/>
            <w:bCs/>
            <w:noProof/>
            <w:lang w:val="de-DE"/>
          </w:rPr>
          <w:t>Fehler! Linkreferenz ungültig.</w:t>
        </w:r>
      </w:ins>
      <w:del w:id="600" w:author="Jan Grüner" w:date="2021-04-01T09:36:00Z">
        <w:r w:rsidR="000C6273" w:rsidRPr="00661545" w:rsidDel="00EF203D">
          <w:rPr>
            <w:rStyle w:val="Hyperlink"/>
            <w:noProof/>
          </w:rPr>
          <w:delText xml:space="preserve">Figure 2 ExchangePoint </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_Toc67920716 \h </w:delInstrText>
        </w:r>
        <w:r w:rsidR="000C6273" w:rsidDel="00EF203D">
          <w:rPr>
            <w:noProof/>
            <w:webHidden/>
          </w:rPr>
          <w:fldChar w:fldCharType="separate"/>
        </w:r>
      </w:del>
      <w:ins w:id="601" w:author="Jan Grüner" w:date="2021-04-01T09:37:00Z">
        <w:r w:rsidR="00743E40">
          <w:rPr>
            <w:b/>
            <w:bCs/>
            <w:noProof/>
            <w:webHidden/>
            <w:lang w:val="de-DE"/>
          </w:rPr>
          <w:t>Fehler! Textmarke nicht definiert.</w:t>
        </w:r>
      </w:ins>
      <w:del w:id="602" w:author="Jan Grüner" w:date="2021-03-31T13:12:00Z">
        <w:r w:rsidR="000C6273" w:rsidDel="00AA0031">
          <w:rPr>
            <w:noProof/>
            <w:webHidden/>
          </w:rPr>
          <w:delText>18</w:delText>
        </w:r>
      </w:del>
      <w:del w:id="603" w:author="Jan Grüner" w:date="2021-04-01T09:36:00Z">
        <w:r w:rsidR="000C6273" w:rsidDel="00EF203D">
          <w:rPr>
            <w:noProof/>
            <w:webHidden/>
          </w:rPr>
          <w:fldChar w:fldCharType="end"/>
        </w:r>
        <w:r w:rsidDel="00EF203D">
          <w:rPr>
            <w:noProof/>
          </w:rPr>
          <w:fldChar w:fldCharType="end"/>
        </w:r>
      </w:del>
    </w:p>
    <w:p w14:paraId="4B19B3B2" w14:textId="59EAF792" w:rsidR="000C6273" w:rsidDel="00EF203D" w:rsidRDefault="009056EF">
      <w:pPr>
        <w:pStyle w:val="Abbildungsverzeichnis"/>
        <w:tabs>
          <w:tab w:val="right" w:leader="dot" w:pos="8493"/>
        </w:tabs>
        <w:rPr>
          <w:del w:id="604" w:author="Jan Grüner" w:date="2021-04-01T09:36:00Z"/>
          <w:rFonts w:eastAsiaTheme="minorEastAsia" w:cstheme="minorBidi"/>
          <w:noProof/>
          <w:szCs w:val="22"/>
          <w:lang w:val="de-DE" w:eastAsia="de-DE"/>
        </w:rPr>
      </w:pPr>
      <w:del w:id="605" w:author="Jan Grüner" w:date="2021-04-01T09:36:00Z">
        <w:r w:rsidDel="00EF203D">
          <w:rPr>
            <w:noProof/>
          </w:rPr>
          <w:fldChar w:fldCharType="begin"/>
        </w:r>
        <w:r w:rsidDel="00EF203D">
          <w:rPr>
            <w:noProof/>
          </w:rPr>
          <w:delInstrText xml:space="preserve"> HYPERLINK \l "_Toc67920717" </w:delInstrText>
        </w:r>
        <w:r w:rsidDel="00EF203D">
          <w:rPr>
            <w:noProof/>
          </w:rPr>
          <w:fldChar w:fldCharType="separate"/>
        </w:r>
      </w:del>
      <w:ins w:id="606" w:author="Jan Grüner" w:date="2021-04-01T09:36:00Z">
        <w:r w:rsidR="00EF203D">
          <w:rPr>
            <w:b/>
            <w:bCs/>
            <w:noProof/>
            <w:lang w:val="de-DE"/>
          </w:rPr>
          <w:t>Fehler! Linkreferenz ungültig.</w:t>
        </w:r>
      </w:ins>
      <w:del w:id="607" w:author="Jan Grüner" w:date="2021-04-01T09:36:00Z">
        <w:r w:rsidR="000C6273" w:rsidRPr="00661545" w:rsidDel="00EF203D">
          <w:rPr>
            <w:rStyle w:val="Hyperlink"/>
            <w:noProof/>
          </w:rPr>
          <w:delText>Figure 3 EU-Spirit and LinkingAlps basic system architecture (simplified).</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_Toc67920717 \h </w:delInstrText>
        </w:r>
        <w:r w:rsidR="000C6273" w:rsidDel="00EF203D">
          <w:rPr>
            <w:noProof/>
            <w:webHidden/>
          </w:rPr>
          <w:fldChar w:fldCharType="separate"/>
        </w:r>
      </w:del>
      <w:ins w:id="608" w:author="Jan Grüner" w:date="2021-04-01T09:37:00Z">
        <w:r w:rsidR="00743E40">
          <w:rPr>
            <w:b/>
            <w:bCs/>
            <w:noProof/>
            <w:webHidden/>
            <w:lang w:val="de-DE"/>
          </w:rPr>
          <w:t>Fehler! Textmarke nicht definiert.</w:t>
        </w:r>
      </w:ins>
      <w:del w:id="609" w:author="Jan Grüner" w:date="2021-03-31T13:12:00Z">
        <w:r w:rsidR="000C6273" w:rsidDel="00AA0031">
          <w:rPr>
            <w:noProof/>
            <w:webHidden/>
          </w:rPr>
          <w:delText>43</w:delText>
        </w:r>
      </w:del>
      <w:del w:id="610" w:author="Jan Grüner" w:date="2021-04-01T09:36:00Z">
        <w:r w:rsidR="000C6273" w:rsidDel="00EF203D">
          <w:rPr>
            <w:noProof/>
            <w:webHidden/>
          </w:rPr>
          <w:fldChar w:fldCharType="end"/>
        </w:r>
        <w:r w:rsidDel="00EF203D">
          <w:rPr>
            <w:noProof/>
          </w:rPr>
          <w:fldChar w:fldCharType="end"/>
        </w:r>
      </w:del>
    </w:p>
    <w:p w14:paraId="340FA209" w14:textId="70C5A16C" w:rsidR="000C6273" w:rsidDel="00EF203D" w:rsidRDefault="009056EF">
      <w:pPr>
        <w:pStyle w:val="Abbildungsverzeichnis"/>
        <w:tabs>
          <w:tab w:val="right" w:leader="dot" w:pos="8493"/>
        </w:tabs>
        <w:rPr>
          <w:del w:id="611" w:author="Jan Grüner" w:date="2021-04-01T09:36:00Z"/>
          <w:rFonts w:eastAsiaTheme="minorEastAsia" w:cstheme="minorBidi"/>
          <w:noProof/>
          <w:szCs w:val="22"/>
          <w:lang w:val="de-DE" w:eastAsia="de-DE"/>
        </w:rPr>
      </w:pPr>
      <w:del w:id="612" w:author="Jan Grüner" w:date="2021-04-01T09:36:00Z">
        <w:r w:rsidDel="00EF203D">
          <w:rPr>
            <w:noProof/>
          </w:rPr>
          <w:fldChar w:fldCharType="begin"/>
        </w:r>
        <w:r w:rsidDel="00EF203D">
          <w:rPr>
            <w:noProof/>
          </w:rPr>
          <w:delInstrText xml:space="preserve"> HYPERLINK \l "_Toc67920718" </w:delInstrText>
        </w:r>
        <w:r w:rsidDel="00EF203D">
          <w:rPr>
            <w:noProof/>
          </w:rPr>
          <w:fldChar w:fldCharType="separate"/>
        </w:r>
      </w:del>
      <w:ins w:id="613" w:author="Jan Grüner" w:date="2021-04-01T09:36:00Z">
        <w:r w:rsidR="00EF203D">
          <w:rPr>
            <w:b/>
            <w:bCs/>
            <w:noProof/>
            <w:lang w:val="de-DE"/>
          </w:rPr>
          <w:t>Fehler! Linkreferenz ungültig.</w:t>
        </w:r>
      </w:ins>
      <w:del w:id="614" w:author="Jan Grüner" w:date="2021-04-01T09:36:00Z">
        <w:r w:rsidR="000C6273" w:rsidRPr="00661545" w:rsidDel="00EF203D">
          <w:rPr>
            <w:rStyle w:val="Hyperlink"/>
            <w:noProof/>
          </w:rPr>
          <w:delText>Figure 4 EU-Spirit and LinkingAlps cross communication (simplified).</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_Toc67920718 \h </w:delInstrText>
        </w:r>
        <w:r w:rsidR="000C6273" w:rsidDel="00EF203D">
          <w:rPr>
            <w:noProof/>
            <w:webHidden/>
          </w:rPr>
          <w:fldChar w:fldCharType="separate"/>
        </w:r>
      </w:del>
      <w:ins w:id="615" w:author="Jan Grüner" w:date="2021-04-01T09:37:00Z">
        <w:r w:rsidR="00743E40">
          <w:rPr>
            <w:b/>
            <w:bCs/>
            <w:noProof/>
            <w:webHidden/>
            <w:lang w:val="de-DE"/>
          </w:rPr>
          <w:t>Fehler! Textmarke nicht definiert.</w:t>
        </w:r>
      </w:ins>
      <w:del w:id="616" w:author="Jan Grüner" w:date="2021-03-31T13:12:00Z">
        <w:r w:rsidR="000C6273" w:rsidDel="00AA0031">
          <w:rPr>
            <w:noProof/>
            <w:webHidden/>
          </w:rPr>
          <w:delText>43</w:delText>
        </w:r>
      </w:del>
      <w:del w:id="617" w:author="Jan Grüner" w:date="2021-04-01T09:36:00Z">
        <w:r w:rsidR="000C6273" w:rsidDel="00EF203D">
          <w:rPr>
            <w:noProof/>
            <w:webHidden/>
          </w:rPr>
          <w:fldChar w:fldCharType="end"/>
        </w:r>
        <w:r w:rsidDel="00EF203D">
          <w:rPr>
            <w:noProof/>
          </w:rPr>
          <w:fldChar w:fldCharType="end"/>
        </w:r>
      </w:del>
    </w:p>
    <w:p w14:paraId="7901313E" w14:textId="56C7FC19" w:rsidR="00355F7D" w:rsidRPr="00D926A0" w:rsidRDefault="002670D3" w:rsidP="00355F7D">
      <w:r w:rsidRPr="00D926A0">
        <w:fldChar w:fldCharType="end"/>
      </w:r>
    </w:p>
    <w:p w14:paraId="3DCB0C90" w14:textId="77777777" w:rsidR="00503EC7" w:rsidRPr="002670D3" w:rsidRDefault="00503EC7" w:rsidP="00AB36E3">
      <w:pPr>
        <w:rPr>
          <w:rFonts w:asciiTheme="majorHAnsi" w:hAnsiTheme="majorHAnsi"/>
          <w:b/>
          <w:color w:val="2F5496" w:themeColor="accent5" w:themeShade="BF"/>
          <w:sz w:val="36"/>
        </w:rPr>
      </w:pPr>
      <w:r w:rsidRPr="002670D3">
        <w:rPr>
          <w:rFonts w:asciiTheme="majorHAnsi" w:hAnsiTheme="majorHAnsi"/>
          <w:b/>
          <w:color w:val="2F5496" w:themeColor="accent5" w:themeShade="BF"/>
          <w:sz w:val="36"/>
        </w:rPr>
        <w:t>Table of Tables</w:t>
      </w:r>
    </w:p>
    <w:p w14:paraId="1D98885D" w14:textId="5A10A993" w:rsidR="00EF203D" w:rsidRDefault="001E0EE9">
      <w:pPr>
        <w:pStyle w:val="Abbildungsverzeichnis"/>
        <w:tabs>
          <w:tab w:val="right" w:leader="dot" w:pos="8493"/>
        </w:tabs>
        <w:rPr>
          <w:ins w:id="618" w:author="Jan Grüner" w:date="2021-04-01T09:36:00Z"/>
          <w:rFonts w:eastAsiaTheme="minorEastAsia" w:cstheme="minorBidi"/>
          <w:noProof/>
          <w:szCs w:val="22"/>
          <w:lang w:val="de-DE" w:eastAsia="de-DE"/>
        </w:rPr>
      </w:pPr>
      <w:r w:rsidRPr="002670D3">
        <w:fldChar w:fldCharType="begin"/>
      </w:r>
      <w:r w:rsidRPr="002670D3">
        <w:instrText xml:space="preserve"> TOC \h \z \c "Table" </w:instrText>
      </w:r>
      <w:r w:rsidRPr="002670D3">
        <w:fldChar w:fldCharType="separate"/>
      </w:r>
      <w:ins w:id="619" w:author="Jan Grüner" w:date="2021-04-01T09:36:00Z">
        <w:r w:rsidR="00EF203D" w:rsidRPr="00906117">
          <w:rPr>
            <w:rStyle w:val="Hyperlink"/>
            <w:noProof/>
          </w:rPr>
          <w:fldChar w:fldCharType="begin"/>
        </w:r>
        <w:r w:rsidR="00EF203D" w:rsidRPr="00906117">
          <w:rPr>
            <w:rStyle w:val="Hyperlink"/>
            <w:noProof/>
          </w:rPr>
          <w:instrText xml:space="preserve"> </w:instrText>
        </w:r>
        <w:r w:rsidR="00EF203D">
          <w:rPr>
            <w:noProof/>
          </w:rPr>
          <w:instrText>HYPERLINK \l "_Toc68162273"</w:instrText>
        </w:r>
        <w:r w:rsidR="00EF203D" w:rsidRPr="00906117">
          <w:rPr>
            <w:rStyle w:val="Hyperlink"/>
            <w:noProof/>
          </w:rPr>
          <w:instrText xml:space="preserve"> </w:instrText>
        </w:r>
        <w:r w:rsidR="00EF203D" w:rsidRPr="00906117">
          <w:rPr>
            <w:rStyle w:val="Hyperlink"/>
            <w:noProof/>
          </w:rPr>
        </w:r>
        <w:r w:rsidR="00EF203D" w:rsidRPr="00906117">
          <w:rPr>
            <w:rStyle w:val="Hyperlink"/>
            <w:noProof/>
          </w:rPr>
          <w:fldChar w:fldCharType="separate"/>
        </w:r>
        <w:r w:rsidR="00EF203D" w:rsidRPr="00906117">
          <w:rPr>
            <w:rStyle w:val="Hyperlink"/>
            <w:noProof/>
          </w:rPr>
          <w:t>Table 1 OJP documentation and references.</w:t>
        </w:r>
        <w:r w:rsidR="00EF203D">
          <w:rPr>
            <w:noProof/>
            <w:webHidden/>
          </w:rPr>
          <w:tab/>
        </w:r>
        <w:r w:rsidR="00EF203D">
          <w:rPr>
            <w:noProof/>
            <w:webHidden/>
          </w:rPr>
          <w:fldChar w:fldCharType="begin"/>
        </w:r>
        <w:r w:rsidR="00EF203D">
          <w:rPr>
            <w:noProof/>
            <w:webHidden/>
          </w:rPr>
          <w:instrText xml:space="preserve"> PAGEREF _Toc68162273 \h </w:instrText>
        </w:r>
        <w:r w:rsidR="00EF203D">
          <w:rPr>
            <w:noProof/>
            <w:webHidden/>
          </w:rPr>
        </w:r>
      </w:ins>
      <w:r w:rsidR="00EF203D">
        <w:rPr>
          <w:noProof/>
          <w:webHidden/>
        </w:rPr>
        <w:fldChar w:fldCharType="separate"/>
      </w:r>
      <w:ins w:id="620" w:author="Jan Grüner" w:date="2021-04-01T09:37:00Z">
        <w:r w:rsidR="00743E40">
          <w:rPr>
            <w:noProof/>
            <w:webHidden/>
          </w:rPr>
          <w:t>10</w:t>
        </w:r>
      </w:ins>
      <w:ins w:id="621" w:author="Jan Grüner" w:date="2021-04-01T09:36:00Z">
        <w:r w:rsidR="00EF203D">
          <w:rPr>
            <w:noProof/>
            <w:webHidden/>
          </w:rPr>
          <w:fldChar w:fldCharType="end"/>
        </w:r>
        <w:r w:rsidR="00EF203D" w:rsidRPr="00906117">
          <w:rPr>
            <w:rStyle w:val="Hyperlink"/>
            <w:noProof/>
          </w:rPr>
          <w:fldChar w:fldCharType="end"/>
        </w:r>
      </w:ins>
    </w:p>
    <w:p w14:paraId="7FB424A8" w14:textId="3F6625AB" w:rsidR="00EF203D" w:rsidRDefault="00EF203D">
      <w:pPr>
        <w:pStyle w:val="Abbildungsverzeichnis"/>
        <w:tabs>
          <w:tab w:val="right" w:leader="dot" w:pos="8493"/>
        </w:tabs>
        <w:rPr>
          <w:ins w:id="622" w:author="Jan Grüner" w:date="2021-04-01T09:36:00Z"/>
          <w:rFonts w:eastAsiaTheme="minorEastAsia" w:cstheme="minorBidi"/>
          <w:noProof/>
          <w:szCs w:val="22"/>
          <w:lang w:val="de-DE" w:eastAsia="de-DE"/>
        </w:rPr>
      </w:pPr>
      <w:ins w:id="623"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"_Toc68162274"</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 List of used terms.</w:t>
        </w:r>
        <w:r>
          <w:rPr>
            <w:noProof/>
            <w:webHidden/>
          </w:rPr>
          <w:tab/>
        </w:r>
        <w:r>
          <w:rPr>
            <w:noProof/>
            <w:webHidden/>
          </w:rPr>
          <w:fldChar w:fldCharType="begin"/>
        </w:r>
        <w:r>
          <w:rPr>
            <w:noProof/>
            <w:webHidden/>
          </w:rPr>
          <w:instrText xml:space="preserve"> PAGEREF _Toc68162274 \h </w:instrText>
        </w:r>
        <w:r>
          <w:rPr>
            <w:noProof/>
            <w:webHidden/>
          </w:rPr>
        </w:r>
      </w:ins>
      <w:r>
        <w:rPr>
          <w:noProof/>
          <w:webHidden/>
        </w:rPr>
        <w:fldChar w:fldCharType="separate"/>
      </w:r>
      <w:ins w:id="624" w:author="Jan Grüner" w:date="2021-04-01T09:37:00Z">
        <w:r w:rsidR="00743E40">
          <w:rPr>
            <w:noProof/>
            <w:webHidden/>
          </w:rPr>
          <w:t>10</w:t>
        </w:r>
      </w:ins>
      <w:ins w:id="625" w:author="Jan Grüner" w:date="2021-04-01T09:36:00Z">
        <w:r>
          <w:rPr>
            <w:noProof/>
            <w:webHidden/>
          </w:rPr>
          <w:fldChar w:fldCharType="end"/>
        </w:r>
        <w:r w:rsidRPr="00906117">
          <w:rPr>
            <w:rStyle w:val="Hyperlink"/>
            <w:noProof/>
          </w:rPr>
          <w:fldChar w:fldCharType="end"/>
        </w:r>
      </w:ins>
    </w:p>
    <w:p w14:paraId="3CEF4F2C" w14:textId="7AF601E8" w:rsidR="00EF203D" w:rsidRDefault="00EF203D">
      <w:pPr>
        <w:pStyle w:val="Abbildungsverzeichnis"/>
        <w:tabs>
          <w:tab w:val="right" w:leader="dot" w:pos="8493"/>
        </w:tabs>
        <w:rPr>
          <w:ins w:id="626" w:author="Jan Grüner" w:date="2021-04-01T09:36:00Z"/>
          <w:rFonts w:eastAsiaTheme="minorEastAsia" w:cstheme="minorBidi"/>
          <w:noProof/>
          <w:szCs w:val="22"/>
          <w:lang w:val="de-DE" w:eastAsia="de-DE"/>
        </w:rPr>
      </w:pPr>
      <w:ins w:id="627"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"_Toc68162275"</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3 Supported OJP services.</w:t>
        </w:r>
        <w:r>
          <w:rPr>
            <w:noProof/>
            <w:webHidden/>
          </w:rPr>
          <w:tab/>
        </w:r>
        <w:r>
          <w:rPr>
            <w:noProof/>
            <w:webHidden/>
          </w:rPr>
          <w:fldChar w:fldCharType="begin"/>
        </w:r>
        <w:r>
          <w:rPr>
            <w:noProof/>
            <w:webHidden/>
          </w:rPr>
          <w:instrText xml:space="preserve"> PAGEREF _Toc68162275 \h </w:instrText>
        </w:r>
        <w:r>
          <w:rPr>
            <w:noProof/>
            <w:webHidden/>
          </w:rPr>
        </w:r>
      </w:ins>
      <w:r>
        <w:rPr>
          <w:noProof/>
          <w:webHidden/>
        </w:rPr>
        <w:fldChar w:fldCharType="separate"/>
      </w:r>
      <w:ins w:id="628" w:author="Jan Grüner" w:date="2021-04-01T09:37:00Z">
        <w:r w:rsidR="00743E40">
          <w:rPr>
            <w:noProof/>
            <w:webHidden/>
          </w:rPr>
          <w:t>18</w:t>
        </w:r>
      </w:ins>
      <w:ins w:id="629" w:author="Jan Grüner" w:date="2021-04-01T09:36:00Z">
        <w:r>
          <w:rPr>
            <w:noProof/>
            <w:webHidden/>
          </w:rPr>
          <w:fldChar w:fldCharType="end"/>
        </w:r>
        <w:r w:rsidRPr="00906117">
          <w:rPr>
            <w:rStyle w:val="Hyperlink"/>
            <w:noProof/>
          </w:rPr>
          <w:fldChar w:fldCharType="end"/>
        </w:r>
      </w:ins>
    </w:p>
    <w:p w14:paraId="43BD147D" w14:textId="781FAA46" w:rsidR="00EF203D" w:rsidRDefault="00EF203D">
      <w:pPr>
        <w:pStyle w:val="Abbildungsverzeichnis"/>
        <w:tabs>
          <w:tab w:val="right" w:leader="dot" w:pos="8493"/>
        </w:tabs>
        <w:rPr>
          <w:ins w:id="630" w:author="Jan Grüner" w:date="2021-04-01T09:36:00Z"/>
          <w:rFonts w:eastAsiaTheme="minorEastAsia" w:cstheme="minorBidi"/>
          <w:noProof/>
          <w:szCs w:val="22"/>
          <w:lang w:val="de-DE" w:eastAsia="de-DE"/>
        </w:rPr>
      </w:pPr>
      <w:ins w:id="631"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"_Toc68162276"</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4 NeTEx Format elements.</w:t>
        </w:r>
        <w:r>
          <w:rPr>
            <w:noProof/>
            <w:webHidden/>
          </w:rPr>
          <w:tab/>
        </w:r>
        <w:r>
          <w:rPr>
            <w:noProof/>
            <w:webHidden/>
          </w:rPr>
          <w:fldChar w:fldCharType="begin"/>
        </w:r>
        <w:r>
          <w:rPr>
            <w:noProof/>
            <w:webHidden/>
          </w:rPr>
          <w:instrText xml:space="preserve"> PAGEREF _Toc68162276 \h </w:instrText>
        </w:r>
        <w:r>
          <w:rPr>
            <w:noProof/>
            <w:webHidden/>
          </w:rPr>
        </w:r>
      </w:ins>
      <w:r>
        <w:rPr>
          <w:noProof/>
          <w:webHidden/>
        </w:rPr>
        <w:fldChar w:fldCharType="separate"/>
      </w:r>
      <w:ins w:id="632" w:author="Jan Grüner" w:date="2021-04-01T09:37:00Z">
        <w:r w:rsidR="00743E40">
          <w:rPr>
            <w:noProof/>
            <w:webHidden/>
          </w:rPr>
          <w:t>19</w:t>
        </w:r>
      </w:ins>
      <w:ins w:id="633" w:author="Jan Grüner" w:date="2021-04-01T09:36:00Z">
        <w:r>
          <w:rPr>
            <w:noProof/>
            <w:webHidden/>
          </w:rPr>
          <w:fldChar w:fldCharType="end"/>
        </w:r>
        <w:r w:rsidRPr="00906117">
          <w:rPr>
            <w:rStyle w:val="Hyperlink"/>
            <w:noProof/>
          </w:rPr>
          <w:fldChar w:fldCharType="end"/>
        </w:r>
      </w:ins>
    </w:p>
    <w:p w14:paraId="47C7E084" w14:textId="78128ABA" w:rsidR="00EF203D" w:rsidRDefault="00EF203D">
      <w:pPr>
        <w:pStyle w:val="Abbildungsverzeichnis"/>
        <w:tabs>
          <w:tab w:val="right" w:leader="dot" w:pos="8493"/>
        </w:tabs>
        <w:rPr>
          <w:ins w:id="634" w:author="Jan Grüner" w:date="2021-04-01T09:36:00Z"/>
          <w:rFonts w:eastAsiaTheme="minorEastAsia" w:cstheme="minorBidi"/>
          <w:noProof/>
          <w:szCs w:val="22"/>
          <w:lang w:val="de-DE" w:eastAsia="de-DE"/>
        </w:rPr>
      </w:pPr>
      <w:ins w:id="635"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"_Toc68162277"</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5 Language related ErrorMessages.</w:t>
        </w:r>
        <w:r>
          <w:rPr>
            <w:noProof/>
            <w:webHidden/>
          </w:rPr>
          <w:tab/>
        </w:r>
        <w:r>
          <w:rPr>
            <w:noProof/>
            <w:webHidden/>
          </w:rPr>
          <w:fldChar w:fldCharType="begin"/>
        </w:r>
        <w:r>
          <w:rPr>
            <w:noProof/>
            <w:webHidden/>
          </w:rPr>
          <w:instrText xml:space="preserve"> PAGEREF _Toc68162277 \h </w:instrText>
        </w:r>
        <w:r>
          <w:rPr>
            <w:noProof/>
            <w:webHidden/>
          </w:rPr>
        </w:r>
      </w:ins>
      <w:r>
        <w:rPr>
          <w:noProof/>
          <w:webHidden/>
        </w:rPr>
        <w:fldChar w:fldCharType="separate"/>
      </w:r>
      <w:ins w:id="636" w:author="Jan Grüner" w:date="2021-04-01T09:37:00Z">
        <w:r w:rsidR="00743E40">
          <w:rPr>
            <w:noProof/>
            <w:webHidden/>
          </w:rPr>
          <w:t>21</w:t>
        </w:r>
      </w:ins>
      <w:ins w:id="637" w:author="Jan Grüner" w:date="2021-04-01T09:36:00Z">
        <w:r>
          <w:rPr>
            <w:noProof/>
            <w:webHidden/>
          </w:rPr>
          <w:fldChar w:fldCharType="end"/>
        </w:r>
        <w:r w:rsidRPr="00906117">
          <w:rPr>
            <w:rStyle w:val="Hyperlink"/>
            <w:noProof/>
          </w:rPr>
          <w:fldChar w:fldCharType="end"/>
        </w:r>
      </w:ins>
    </w:p>
    <w:p w14:paraId="59FD1160" w14:textId="782BC80D" w:rsidR="00EF203D" w:rsidRDefault="00EF203D">
      <w:pPr>
        <w:pStyle w:val="Abbildungsverzeichnis"/>
        <w:tabs>
          <w:tab w:val="right" w:leader="dot" w:pos="8493"/>
        </w:tabs>
        <w:rPr>
          <w:ins w:id="638" w:author="Jan Grüner" w:date="2021-04-01T09:36:00Z"/>
          <w:rFonts w:eastAsiaTheme="minorEastAsia" w:cstheme="minorBidi"/>
          <w:noProof/>
          <w:szCs w:val="22"/>
          <w:lang w:val="de-DE" w:eastAsia="de-DE"/>
        </w:rPr>
      </w:pPr>
      <w:ins w:id="639"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"_Toc68162278"</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6 ErrorMessageStructure.</w:t>
        </w:r>
        <w:r>
          <w:rPr>
            <w:noProof/>
            <w:webHidden/>
          </w:rPr>
          <w:tab/>
        </w:r>
        <w:r>
          <w:rPr>
            <w:noProof/>
            <w:webHidden/>
          </w:rPr>
          <w:fldChar w:fldCharType="begin"/>
        </w:r>
        <w:r>
          <w:rPr>
            <w:noProof/>
            <w:webHidden/>
          </w:rPr>
          <w:instrText xml:space="preserve"> PAGEREF _Toc68162278 \h </w:instrText>
        </w:r>
        <w:r>
          <w:rPr>
            <w:noProof/>
            <w:webHidden/>
          </w:rPr>
        </w:r>
      </w:ins>
      <w:r>
        <w:rPr>
          <w:noProof/>
          <w:webHidden/>
        </w:rPr>
        <w:fldChar w:fldCharType="separate"/>
      </w:r>
      <w:ins w:id="640" w:author="Jan Grüner" w:date="2021-04-01T09:37:00Z">
        <w:r w:rsidR="00743E40">
          <w:rPr>
            <w:noProof/>
            <w:webHidden/>
          </w:rPr>
          <w:t>22</w:t>
        </w:r>
      </w:ins>
      <w:ins w:id="641" w:author="Jan Grüner" w:date="2021-04-01T09:36:00Z">
        <w:r>
          <w:rPr>
            <w:noProof/>
            <w:webHidden/>
          </w:rPr>
          <w:fldChar w:fldCharType="end"/>
        </w:r>
        <w:r w:rsidRPr="00906117">
          <w:rPr>
            <w:rStyle w:val="Hyperlink"/>
            <w:noProof/>
          </w:rPr>
          <w:fldChar w:fldCharType="end"/>
        </w:r>
      </w:ins>
    </w:p>
    <w:p w14:paraId="5C907F84" w14:textId="0ADD5B81" w:rsidR="00EF203D" w:rsidRDefault="00EF203D">
      <w:pPr>
        <w:pStyle w:val="Abbildungsverzeichnis"/>
        <w:tabs>
          <w:tab w:val="right" w:leader="dot" w:pos="8493"/>
        </w:tabs>
        <w:rPr>
          <w:ins w:id="642" w:author="Jan Grüner" w:date="2021-04-01T09:36:00Z"/>
          <w:rFonts w:eastAsiaTheme="minorEastAsia" w:cstheme="minorBidi"/>
          <w:noProof/>
          <w:szCs w:val="22"/>
          <w:lang w:val="de-DE" w:eastAsia="de-DE"/>
        </w:rPr>
      </w:pPr>
      <w:ins w:id="643"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"_Toc68162279"</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7 Service delivery status.</w:t>
        </w:r>
        <w:r>
          <w:rPr>
            <w:noProof/>
            <w:webHidden/>
          </w:rPr>
          <w:tab/>
        </w:r>
        <w:r>
          <w:rPr>
            <w:noProof/>
            <w:webHidden/>
          </w:rPr>
          <w:fldChar w:fldCharType="begin"/>
        </w:r>
        <w:r>
          <w:rPr>
            <w:noProof/>
            <w:webHidden/>
          </w:rPr>
          <w:instrText xml:space="preserve"> PAGEREF _Toc68162279 \h </w:instrText>
        </w:r>
        <w:r>
          <w:rPr>
            <w:noProof/>
            <w:webHidden/>
          </w:rPr>
        </w:r>
      </w:ins>
      <w:r>
        <w:rPr>
          <w:noProof/>
          <w:webHidden/>
        </w:rPr>
        <w:fldChar w:fldCharType="separate"/>
      </w:r>
      <w:ins w:id="644" w:author="Jan Grüner" w:date="2021-04-01T09:37:00Z">
        <w:r w:rsidR="00743E40">
          <w:rPr>
            <w:noProof/>
            <w:webHidden/>
          </w:rPr>
          <w:t>22</w:t>
        </w:r>
      </w:ins>
      <w:ins w:id="645" w:author="Jan Grüner" w:date="2021-04-01T09:36:00Z">
        <w:r>
          <w:rPr>
            <w:noProof/>
            <w:webHidden/>
          </w:rPr>
          <w:fldChar w:fldCharType="end"/>
        </w:r>
        <w:r w:rsidRPr="00906117">
          <w:rPr>
            <w:rStyle w:val="Hyperlink"/>
            <w:noProof/>
          </w:rPr>
          <w:fldChar w:fldCharType="end"/>
        </w:r>
      </w:ins>
    </w:p>
    <w:p w14:paraId="2E78DD85" w14:textId="12C5354D" w:rsidR="00EF203D" w:rsidRDefault="00EF203D">
      <w:pPr>
        <w:pStyle w:val="Abbildungsverzeichnis"/>
        <w:tabs>
          <w:tab w:val="right" w:leader="dot" w:pos="8493"/>
        </w:tabs>
        <w:rPr>
          <w:ins w:id="646" w:author="Jan Grüner" w:date="2021-04-01T09:36:00Z"/>
          <w:rFonts w:eastAsiaTheme="minorEastAsia" w:cstheme="minorBidi"/>
          <w:noProof/>
          <w:szCs w:val="22"/>
          <w:lang w:val="de-DE" w:eastAsia="de-DE"/>
        </w:rPr>
      </w:pPr>
      <w:ins w:id="647"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"_Toc68162280"</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8 Supported TransportModes.</w:t>
        </w:r>
        <w:r>
          <w:rPr>
            <w:noProof/>
            <w:webHidden/>
          </w:rPr>
          <w:tab/>
        </w:r>
        <w:r>
          <w:rPr>
            <w:noProof/>
            <w:webHidden/>
          </w:rPr>
          <w:fldChar w:fldCharType="begin"/>
        </w:r>
        <w:r>
          <w:rPr>
            <w:noProof/>
            <w:webHidden/>
          </w:rPr>
          <w:instrText xml:space="preserve"> PAGEREF _Toc68162280 \h </w:instrText>
        </w:r>
        <w:r>
          <w:rPr>
            <w:noProof/>
            <w:webHidden/>
          </w:rPr>
        </w:r>
      </w:ins>
      <w:r>
        <w:rPr>
          <w:noProof/>
          <w:webHidden/>
        </w:rPr>
        <w:fldChar w:fldCharType="separate"/>
      </w:r>
      <w:ins w:id="648" w:author="Jan Grüner" w:date="2021-04-01T09:37:00Z">
        <w:r w:rsidR="00743E40">
          <w:rPr>
            <w:noProof/>
            <w:webHidden/>
          </w:rPr>
          <w:t>23</w:t>
        </w:r>
      </w:ins>
      <w:ins w:id="649" w:author="Jan Grüner" w:date="2021-04-01T09:36:00Z">
        <w:r>
          <w:rPr>
            <w:noProof/>
            <w:webHidden/>
          </w:rPr>
          <w:fldChar w:fldCharType="end"/>
        </w:r>
        <w:r w:rsidRPr="00906117">
          <w:rPr>
            <w:rStyle w:val="Hyperlink"/>
            <w:noProof/>
          </w:rPr>
          <w:fldChar w:fldCharType="end"/>
        </w:r>
      </w:ins>
    </w:p>
    <w:p w14:paraId="6DD706BD" w14:textId="6F5E8C01" w:rsidR="00EF203D" w:rsidRDefault="00EF203D">
      <w:pPr>
        <w:pStyle w:val="Abbildungsverzeichnis"/>
        <w:tabs>
          <w:tab w:val="right" w:leader="dot" w:pos="8493"/>
        </w:tabs>
        <w:rPr>
          <w:ins w:id="650" w:author="Jan Grüner" w:date="2021-04-01T09:36:00Z"/>
          <w:rFonts w:eastAsiaTheme="minorEastAsia" w:cstheme="minorBidi"/>
          <w:noProof/>
          <w:szCs w:val="22"/>
          <w:lang w:val="de-DE" w:eastAsia="de-DE"/>
        </w:rPr>
      </w:pPr>
      <w:ins w:id="651"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"_Toc68162281"</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9 Expected behaviour for the usage of optional fields.</w:t>
        </w:r>
        <w:r>
          <w:rPr>
            <w:noProof/>
            <w:webHidden/>
          </w:rPr>
          <w:tab/>
        </w:r>
        <w:r>
          <w:rPr>
            <w:noProof/>
            <w:webHidden/>
          </w:rPr>
          <w:fldChar w:fldCharType="begin"/>
        </w:r>
        <w:r>
          <w:rPr>
            <w:noProof/>
            <w:webHidden/>
          </w:rPr>
          <w:instrText xml:space="preserve"> PAGEREF _Toc68162281 \h </w:instrText>
        </w:r>
        <w:r>
          <w:rPr>
            <w:noProof/>
            <w:webHidden/>
          </w:rPr>
        </w:r>
      </w:ins>
      <w:r>
        <w:rPr>
          <w:noProof/>
          <w:webHidden/>
        </w:rPr>
        <w:fldChar w:fldCharType="separate"/>
      </w:r>
      <w:ins w:id="652" w:author="Jan Grüner" w:date="2021-04-01T09:37:00Z">
        <w:r w:rsidR="00743E40">
          <w:rPr>
            <w:noProof/>
            <w:webHidden/>
          </w:rPr>
          <w:t>25</w:t>
        </w:r>
      </w:ins>
      <w:ins w:id="653" w:author="Jan Grüner" w:date="2021-04-01T09:36:00Z">
        <w:r>
          <w:rPr>
            <w:noProof/>
            <w:webHidden/>
          </w:rPr>
          <w:fldChar w:fldCharType="end"/>
        </w:r>
        <w:r w:rsidRPr="00906117">
          <w:rPr>
            <w:rStyle w:val="Hyperlink"/>
            <w:noProof/>
          </w:rPr>
          <w:fldChar w:fldCharType="end"/>
        </w:r>
      </w:ins>
    </w:p>
    <w:p w14:paraId="6D2A6F2D" w14:textId="10B019D8" w:rsidR="00EF203D" w:rsidRDefault="00EF203D">
      <w:pPr>
        <w:pStyle w:val="Abbildungsverzeichnis"/>
        <w:tabs>
          <w:tab w:val="right" w:leader="dot" w:pos="8493"/>
        </w:tabs>
        <w:rPr>
          <w:ins w:id="654" w:author="Jan Grüner" w:date="2021-04-01T09:36:00Z"/>
          <w:rFonts w:eastAsiaTheme="minorEastAsia" w:cstheme="minorBidi"/>
          <w:noProof/>
          <w:szCs w:val="22"/>
          <w:lang w:val="de-DE" w:eastAsia="de-DE"/>
        </w:rPr>
      </w:pPr>
      <w:ins w:id="655" w:author="Jan Grüner" w:date="2021-04-01T09:36:00Z">
        <w:r w:rsidRPr="00906117">
          <w:rPr>
            <w:rStyle w:val="Hyperlink"/>
            <w:noProof/>
          </w:rPr>
          <w:lastRenderedPageBreak/>
          <w:fldChar w:fldCharType="begin"/>
        </w:r>
        <w:r w:rsidRPr="00906117">
          <w:rPr>
            <w:rStyle w:val="Hyperlink"/>
            <w:noProof/>
          </w:rPr>
          <w:instrText xml:space="preserve"> </w:instrText>
        </w:r>
        <w:r>
          <w:rPr>
            <w:noProof/>
          </w:rPr>
          <w:instrText>HYPERLINK \l "_Toc68162282"</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10 LocationInformationRequestStructure.</w:t>
        </w:r>
        <w:r>
          <w:rPr>
            <w:noProof/>
            <w:webHidden/>
          </w:rPr>
          <w:tab/>
        </w:r>
        <w:r>
          <w:rPr>
            <w:noProof/>
            <w:webHidden/>
          </w:rPr>
          <w:fldChar w:fldCharType="begin"/>
        </w:r>
        <w:r>
          <w:rPr>
            <w:noProof/>
            <w:webHidden/>
          </w:rPr>
          <w:instrText xml:space="preserve"> PAGEREF _Toc68162282 \h </w:instrText>
        </w:r>
        <w:r>
          <w:rPr>
            <w:noProof/>
            <w:webHidden/>
          </w:rPr>
        </w:r>
      </w:ins>
      <w:r>
        <w:rPr>
          <w:noProof/>
          <w:webHidden/>
        </w:rPr>
        <w:fldChar w:fldCharType="separate"/>
      </w:r>
      <w:ins w:id="656" w:author="Jan Grüner" w:date="2021-04-01T09:37:00Z">
        <w:r w:rsidR="00743E40">
          <w:rPr>
            <w:noProof/>
            <w:webHidden/>
          </w:rPr>
          <w:t>26</w:t>
        </w:r>
      </w:ins>
      <w:ins w:id="657" w:author="Jan Grüner" w:date="2021-04-01T09:36:00Z">
        <w:r>
          <w:rPr>
            <w:noProof/>
            <w:webHidden/>
          </w:rPr>
          <w:fldChar w:fldCharType="end"/>
        </w:r>
        <w:r w:rsidRPr="00906117">
          <w:rPr>
            <w:rStyle w:val="Hyperlink"/>
            <w:noProof/>
          </w:rPr>
          <w:fldChar w:fldCharType="end"/>
        </w:r>
      </w:ins>
    </w:p>
    <w:p w14:paraId="0FF80E8E" w14:textId="6ECC03B6" w:rsidR="00EF203D" w:rsidRDefault="00EF203D">
      <w:pPr>
        <w:pStyle w:val="Abbildungsverzeichnis"/>
        <w:tabs>
          <w:tab w:val="right" w:leader="dot" w:pos="8493"/>
        </w:tabs>
        <w:rPr>
          <w:ins w:id="658" w:author="Jan Grüner" w:date="2021-04-01T09:36:00Z"/>
          <w:rFonts w:eastAsiaTheme="minorEastAsia" w:cstheme="minorBidi"/>
          <w:noProof/>
          <w:szCs w:val="22"/>
          <w:lang w:val="de-DE" w:eastAsia="de-DE"/>
        </w:rPr>
      </w:pPr>
      <w:ins w:id="659"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"_Toc68162283"</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11 PlaceInformationResponseStructure.</w:t>
        </w:r>
        <w:r>
          <w:rPr>
            <w:noProof/>
            <w:webHidden/>
          </w:rPr>
          <w:tab/>
        </w:r>
        <w:r>
          <w:rPr>
            <w:noProof/>
            <w:webHidden/>
          </w:rPr>
          <w:fldChar w:fldCharType="begin"/>
        </w:r>
        <w:r>
          <w:rPr>
            <w:noProof/>
            <w:webHidden/>
          </w:rPr>
          <w:instrText xml:space="preserve"> PAGEREF _Toc68162283 \h </w:instrText>
        </w:r>
        <w:r>
          <w:rPr>
            <w:noProof/>
            <w:webHidden/>
          </w:rPr>
        </w:r>
      </w:ins>
      <w:r>
        <w:rPr>
          <w:noProof/>
          <w:webHidden/>
        </w:rPr>
        <w:fldChar w:fldCharType="separate"/>
      </w:r>
      <w:ins w:id="660" w:author="Jan Grüner" w:date="2021-04-01T09:37:00Z">
        <w:r w:rsidR="00743E40">
          <w:rPr>
            <w:noProof/>
            <w:webHidden/>
          </w:rPr>
          <w:t>26</w:t>
        </w:r>
      </w:ins>
      <w:ins w:id="661" w:author="Jan Grüner" w:date="2021-04-01T09:36:00Z">
        <w:r>
          <w:rPr>
            <w:noProof/>
            <w:webHidden/>
          </w:rPr>
          <w:fldChar w:fldCharType="end"/>
        </w:r>
        <w:r w:rsidRPr="00906117">
          <w:rPr>
            <w:rStyle w:val="Hyperlink"/>
            <w:noProof/>
          </w:rPr>
          <w:fldChar w:fldCharType="end"/>
        </w:r>
      </w:ins>
    </w:p>
    <w:p w14:paraId="3A532525" w14:textId="4D10BE20" w:rsidR="00EF203D" w:rsidRDefault="00EF203D">
      <w:pPr>
        <w:pStyle w:val="Abbildungsverzeichnis"/>
        <w:tabs>
          <w:tab w:val="right" w:leader="dot" w:pos="8493"/>
        </w:tabs>
        <w:rPr>
          <w:ins w:id="662" w:author="Jan Grüner" w:date="2021-04-01T09:36:00Z"/>
          <w:rFonts w:eastAsiaTheme="minorEastAsia" w:cstheme="minorBidi"/>
          <w:noProof/>
          <w:szCs w:val="22"/>
          <w:lang w:val="de-DE" w:eastAsia="de-DE"/>
        </w:rPr>
      </w:pPr>
      <w:ins w:id="663"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"_Toc68162284"</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12 List of possible error codes in LocationInformationResponse.</w:t>
        </w:r>
        <w:r>
          <w:rPr>
            <w:noProof/>
            <w:webHidden/>
          </w:rPr>
          <w:tab/>
        </w:r>
        <w:r>
          <w:rPr>
            <w:noProof/>
            <w:webHidden/>
          </w:rPr>
          <w:fldChar w:fldCharType="begin"/>
        </w:r>
        <w:r>
          <w:rPr>
            <w:noProof/>
            <w:webHidden/>
          </w:rPr>
          <w:instrText xml:space="preserve"> PAGEREF _Toc68162284 \h </w:instrText>
        </w:r>
        <w:r>
          <w:rPr>
            <w:noProof/>
            <w:webHidden/>
          </w:rPr>
        </w:r>
      </w:ins>
      <w:r>
        <w:rPr>
          <w:noProof/>
          <w:webHidden/>
        </w:rPr>
        <w:fldChar w:fldCharType="separate"/>
      </w:r>
      <w:ins w:id="664" w:author="Jan Grüner" w:date="2021-04-01T09:37:00Z">
        <w:r w:rsidR="00743E40">
          <w:rPr>
            <w:noProof/>
            <w:webHidden/>
          </w:rPr>
          <w:t>27</w:t>
        </w:r>
      </w:ins>
      <w:ins w:id="665" w:author="Jan Grüner" w:date="2021-04-01T09:36:00Z">
        <w:r>
          <w:rPr>
            <w:noProof/>
            <w:webHidden/>
          </w:rPr>
          <w:fldChar w:fldCharType="end"/>
        </w:r>
        <w:r w:rsidRPr="00906117">
          <w:rPr>
            <w:rStyle w:val="Hyperlink"/>
            <w:noProof/>
          </w:rPr>
          <w:fldChar w:fldCharType="end"/>
        </w:r>
      </w:ins>
    </w:p>
    <w:p w14:paraId="22C4C1D4" w14:textId="2DDB7824" w:rsidR="00EF203D" w:rsidRDefault="00EF203D">
      <w:pPr>
        <w:pStyle w:val="Abbildungsverzeichnis"/>
        <w:tabs>
          <w:tab w:val="right" w:leader="dot" w:pos="8493"/>
        </w:tabs>
        <w:rPr>
          <w:ins w:id="666" w:author="Jan Grüner" w:date="2021-04-01T09:36:00Z"/>
          <w:rFonts w:eastAsiaTheme="minorEastAsia" w:cstheme="minorBidi"/>
          <w:noProof/>
          <w:szCs w:val="22"/>
          <w:lang w:val="de-DE" w:eastAsia="de-DE"/>
        </w:rPr>
      </w:pPr>
      <w:ins w:id="667"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"_Toc68162285"</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13 TripRequestStructure.</w:t>
        </w:r>
        <w:r>
          <w:rPr>
            <w:noProof/>
            <w:webHidden/>
          </w:rPr>
          <w:tab/>
        </w:r>
        <w:r>
          <w:rPr>
            <w:noProof/>
            <w:webHidden/>
          </w:rPr>
          <w:fldChar w:fldCharType="begin"/>
        </w:r>
        <w:r>
          <w:rPr>
            <w:noProof/>
            <w:webHidden/>
          </w:rPr>
          <w:instrText xml:space="preserve"> PAGEREF _Toc68162285 \h </w:instrText>
        </w:r>
        <w:r>
          <w:rPr>
            <w:noProof/>
            <w:webHidden/>
          </w:rPr>
        </w:r>
      </w:ins>
      <w:r>
        <w:rPr>
          <w:noProof/>
          <w:webHidden/>
        </w:rPr>
        <w:fldChar w:fldCharType="separate"/>
      </w:r>
      <w:ins w:id="668" w:author="Jan Grüner" w:date="2021-04-01T09:37:00Z">
        <w:r w:rsidR="00743E40">
          <w:rPr>
            <w:noProof/>
            <w:webHidden/>
          </w:rPr>
          <w:t>28</w:t>
        </w:r>
      </w:ins>
      <w:ins w:id="669" w:author="Jan Grüner" w:date="2021-04-01T09:36:00Z">
        <w:r>
          <w:rPr>
            <w:noProof/>
            <w:webHidden/>
          </w:rPr>
          <w:fldChar w:fldCharType="end"/>
        </w:r>
        <w:r w:rsidRPr="00906117">
          <w:rPr>
            <w:rStyle w:val="Hyperlink"/>
            <w:noProof/>
          </w:rPr>
          <w:fldChar w:fldCharType="end"/>
        </w:r>
      </w:ins>
    </w:p>
    <w:p w14:paraId="714C9D22" w14:textId="31F46056" w:rsidR="00EF203D" w:rsidRDefault="00EF203D">
      <w:pPr>
        <w:pStyle w:val="Abbildungsverzeichnis"/>
        <w:tabs>
          <w:tab w:val="right" w:leader="dot" w:pos="8493"/>
        </w:tabs>
        <w:rPr>
          <w:ins w:id="670" w:author="Jan Grüner" w:date="2021-04-01T09:36:00Z"/>
          <w:rFonts w:eastAsiaTheme="minorEastAsia" w:cstheme="minorBidi"/>
          <w:noProof/>
          <w:szCs w:val="22"/>
          <w:lang w:val="de-DE" w:eastAsia="de-DE"/>
        </w:rPr>
      </w:pPr>
      <w:ins w:id="671"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"_Toc68162286"</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14 TripResponseStructure.</w:t>
        </w:r>
        <w:r>
          <w:rPr>
            <w:noProof/>
            <w:webHidden/>
          </w:rPr>
          <w:tab/>
        </w:r>
        <w:r>
          <w:rPr>
            <w:noProof/>
            <w:webHidden/>
          </w:rPr>
          <w:fldChar w:fldCharType="begin"/>
        </w:r>
        <w:r>
          <w:rPr>
            <w:noProof/>
            <w:webHidden/>
          </w:rPr>
          <w:instrText xml:space="preserve"> PAGEREF _Toc68162286 \h </w:instrText>
        </w:r>
        <w:r>
          <w:rPr>
            <w:noProof/>
            <w:webHidden/>
          </w:rPr>
        </w:r>
      </w:ins>
      <w:r>
        <w:rPr>
          <w:noProof/>
          <w:webHidden/>
        </w:rPr>
        <w:fldChar w:fldCharType="separate"/>
      </w:r>
      <w:ins w:id="672" w:author="Jan Grüner" w:date="2021-04-01T09:37:00Z">
        <w:r w:rsidR="00743E40">
          <w:rPr>
            <w:noProof/>
            <w:webHidden/>
          </w:rPr>
          <w:t>29</w:t>
        </w:r>
      </w:ins>
      <w:ins w:id="673" w:author="Jan Grüner" w:date="2021-04-01T09:36:00Z">
        <w:r>
          <w:rPr>
            <w:noProof/>
            <w:webHidden/>
          </w:rPr>
          <w:fldChar w:fldCharType="end"/>
        </w:r>
        <w:r w:rsidRPr="00906117">
          <w:rPr>
            <w:rStyle w:val="Hyperlink"/>
            <w:noProof/>
          </w:rPr>
          <w:fldChar w:fldCharType="end"/>
        </w:r>
      </w:ins>
    </w:p>
    <w:p w14:paraId="23350742" w14:textId="06C73C5E" w:rsidR="00EF203D" w:rsidRDefault="00EF203D">
      <w:pPr>
        <w:pStyle w:val="Abbildungsverzeichnis"/>
        <w:tabs>
          <w:tab w:val="right" w:leader="dot" w:pos="8493"/>
        </w:tabs>
        <w:rPr>
          <w:ins w:id="674" w:author="Jan Grüner" w:date="2021-04-01T09:36:00Z"/>
          <w:rFonts w:eastAsiaTheme="minorEastAsia" w:cstheme="minorBidi"/>
          <w:noProof/>
          <w:szCs w:val="22"/>
          <w:lang w:val="de-DE" w:eastAsia="de-DE"/>
        </w:rPr>
      </w:pPr>
      <w:ins w:id="675"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"_Toc68162287"</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15 List of possible error codes in TripResponse.</w:t>
        </w:r>
        <w:r>
          <w:rPr>
            <w:noProof/>
            <w:webHidden/>
          </w:rPr>
          <w:tab/>
        </w:r>
        <w:r>
          <w:rPr>
            <w:noProof/>
            <w:webHidden/>
          </w:rPr>
          <w:fldChar w:fldCharType="begin"/>
        </w:r>
        <w:r>
          <w:rPr>
            <w:noProof/>
            <w:webHidden/>
          </w:rPr>
          <w:instrText xml:space="preserve"> PAGEREF _Toc68162287 \h </w:instrText>
        </w:r>
        <w:r>
          <w:rPr>
            <w:noProof/>
            <w:webHidden/>
          </w:rPr>
        </w:r>
      </w:ins>
      <w:r>
        <w:rPr>
          <w:noProof/>
          <w:webHidden/>
        </w:rPr>
        <w:fldChar w:fldCharType="separate"/>
      </w:r>
      <w:ins w:id="676" w:author="Jan Grüner" w:date="2021-04-01T09:37:00Z">
        <w:r w:rsidR="00743E40">
          <w:rPr>
            <w:noProof/>
            <w:webHidden/>
          </w:rPr>
          <w:t>29</w:t>
        </w:r>
      </w:ins>
      <w:ins w:id="677" w:author="Jan Grüner" w:date="2021-04-01T09:36:00Z">
        <w:r>
          <w:rPr>
            <w:noProof/>
            <w:webHidden/>
          </w:rPr>
          <w:fldChar w:fldCharType="end"/>
        </w:r>
        <w:r w:rsidRPr="00906117">
          <w:rPr>
            <w:rStyle w:val="Hyperlink"/>
            <w:noProof/>
          </w:rPr>
          <w:fldChar w:fldCharType="end"/>
        </w:r>
      </w:ins>
    </w:p>
    <w:p w14:paraId="446423A7" w14:textId="1D27B903" w:rsidR="00EF203D" w:rsidRDefault="00EF203D">
      <w:pPr>
        <w:pStyle w:val="Abbildungsverzeichnis"/>
        <w:tabs>
          <w:tab w:val="right" w:leader="dot" w:pos="8493"/>
        </w:tabs>
        <w:rPr>
          <w:ins w:id="678" w:author="Jan Grüner" w:date="2021-04-01T09:36:00Z"/>
          <w:rFonts w:eastAsiaTheme="minorEastAsia" w:cstheme="minorBidi"/>
          <w:noProof/>
          <w:szCs w:val="22"/>
          <w:lang w:val="de-DE" w:eastAsia="de-DE"/>
        </w:rPr>
      </w:pPr>
      <w:ins w:id="679"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"_Toc68162288"</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16 List of possible error codes in TripResult.</w:t>
        </w:r>
        <w:r>
          <w:rPr>
            <w:noProof/>
            <w:webHidden/>
          </w:rPr>
          <w:tab/>
        </w:r>
        <w:r>
          <w:rPr>
            <w:noProof/>
            <w:webHidden/>
          </w:rPr>
          <w:fldChar w:fldCharType="begin"/>
        </w:r>
        <w:r>
          <w:rPr>
            <w:noProof/>
            <w:webHidden/>
          </w:rPr>
          <w:instrText xml:space="preserve"> PAGEREF _Toc68162288 \h </w:instrText>
        </w:r>
        <w:r>
          <w:rPr>
            <w:noProof/>
            <w:webHidden/>
          </w:rPr>
        </w:r>
      </w:ins>
      <w:r>
        <w:rPr>
          <w:noProof/>
          <w:webHidden/>
        </w:rPr>
        <w:fldChar w:fldCharType="separate"/>
      </w:r>
      <w:ins w:id="680" w:author="Jan Grüner" w:date="2021-04-01T09:37:00Z">
        <w:r w:rsidR="00743E40">
          <w:rPr>
            <w:noProof/>
            <w:webHidden/>
          </w:rPr>
          <w:t>30</w:t>
        </w:r>
      </w:ins>
      <w:ins w:id="681" w:author="Jan Grüner" w:date="2021-04-01T09:36:00Z">
        <w:r>
          <w:rPr>
            <w:noProof/>
            <w:webHidden/>
          </w:rPr>
          <w:fldChar w:fldCharType="end"/>
        </w:r>
        <w:r w:rsidRPr="00906117">
          <w:rPr>
            <w:rStyle w:val="Hyperlink"/>
            <w:noProof/>
          </w:rPr>
          <w:fldChar w:fldCharType="end"/>
        </w:r>
      </w:ins>
    </w:p>
    <w:p w14:paraId="50B88BBE" w14:textId="248016C0" w:rsidR="00EF203D" w:rsidRDefault="00EF203D">
      <w:pPr>
        <w:pStyle w:val="Abbildungsverzeichnis"/>
        <w:tabs>
          <w:tab w:val="right" w:leader="dot" w:pos="8493"/>
        </w:tabs>
        <w:rPr>
          <w:ins w:id="682" w:author="Jan Grüner" w:date="2021-04-01T09:36:00Z"/>
          <w:rFonts w:eastAsiaTheme="minorEastAsia" w:cstheme="minorBidi"/>
          <w:noProof/>
          <w:szCs w:val="22"/>
          <w:lang w:val="de-DE" w:eastAsia="de-DE"/>
        </w:rPr>
      </w:pPr>
      <w:ins w:id="683"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"_Toc68162289"</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17 StopEventRequestStructure.</w:t>
        </w:r>
        <w:r>
          <w:rPr>
            <w:noProof/>
            <w:webHidden/>
          </w:rPr>
          <w:tab/>
        </w:r>
        <w:r>
          <w:rPr>
            <w:noProof/>
            <w:webHidden/>
          </w:rPr>
          <w:fldChar w:fldCharType="begin"/>
        </w:r>
        <w:r>
          <w:rPr>
            <w:noProof/>
            <w:webHidden/>
          </w:rPr>
          <w:instrText xml:space="preserve"> PAGEREF _Toc68162289 \h </w:instrText>
        </w:r>
        <w:r>
          <w:rPr>
            <w:noProof/>
            <w:webHidden/>
          </w:rPr>
        </w:r>
      </w:ins>
      <w:r>
        <w:rPr>
          <w:noProof/>
          <w:webHidden/>
        </w:rPr>
        <w:fldChar w:fldCharType="separate"/>
      </w:r>
      <w:ins w:id="684" w:author="Jan Grüner" w:date="2021-04-01T09:37:00Z">
        <w:r w:rsidR="00743E40">
          <w:rPr>
            <w:noProof/>
            <w:webHidden/>
          </w:rPr>
          <w:t>31</w:t>
        </w:r>
      </w:ins>
      <w:ins w:id="685" w:author="Jan Grüner" w:date="2021-04-01T09:36:00Z">
        <w:r>
          <w:rPr>
            <w:noProof/>
            <w:webHidden/>
          </w:rPr>
          <w:fldChar w:fldCharType="end"/>
        </w:r>
        <w:r w:rsidRPr="00906117">
          <w:rPr>
            <w:rStyle w:val="Hyperlink"/>
            <w:noProof/>
          </w:rPr>
          <w:fldChar w:fldCharType="end"/>
        </w:r>
      </w:ins>
    </w:p>
    <w:p w14:paraId="52D5DC34" w14:textId="474CF6D1" w:rsidR="00EF203D" w:rsidRDefault="00EF203D">
      <w:pPr>
        <w:pStyle w:val="Abbildungsverzeichnis"/>
        <w:tabs>
          <w:tab w:val="right" w:leader="dot" w:pos="8493"/>
        </w:tabs>
        <w:rPr>
          <w:ins w:id="686" w:author="Jan Grüner" w:date="2021-04-01T09:36:00Z"/>
          <w:rFonts w:eastAsiaTheme="minorEastAsia" w:cstheme="minorBidi"/>
          <w:noProof/>
          <w:szCs w:val="22"/>
          <w:lang w:val="de-DE" w:eastAsia="de-DE"/>
        </w:rPr>
      </w:pPr>
      <w:ins w:id="687"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"_Toc68162290"</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18 StopEventResponseStructure.</w:t>
        </w:r>
        <w:r>
          <w:rPr>
            <w:noProof/>
            <w:webHidden/>
          </w:rPr>
          <w:tab/>
        </w:r>
        <w:r>
          <w:rPr>
            <w:noProof/>
            <w:webHidden/>
          </w:rPr>
          <w:fldChar w:fldCharType="begin"/>
        </w:r>
        <w:r>
          <w:rPr>
            <w:noProof/>
            <w:webHidden/>
          </w:rPr>
          <w:instrText xml:space="preserve"> PAGEREF _Toc68162290 \h </w:instrText>
        </w:r>
        <w:r>
          <w:rPr>
            <w:noProof/>
            <w:webHidden/>
          </w:rPr>
        </w:r>
      </w:ins>
      <w:r>
        <w:rPr>
          <w:noProof/>
          <w:webHidden/>
        </w:rPr>
        <w:fldChar w:fldCharType="separate"/>
      </w:r>
      <w:ins w:id="688" w:author="Jan Grüner" w:date="2021-04-01T09:37:00Z">
        <w:r w:rsidR="00743E40">
          <w:rPr>
            <w:noProof/>
            <w:webHidden/>
          </w:rPr>
          <w:t>32</w:t>
        </w:r>
      </w:ins>
      <w:ins w:id="689" w:author="Jan Grüner" w:date="2021-04-01T09:36:00Z">
        <w:r>
          <w:rPr>
            <w:noProof/>
            <w:webHidden/>
          </w:rPr>
          <w:fldChar w:fldCharType="end"/>
        </w:r>
        <w:r w:rsidRPr="00906117">
          <w:rPr>
            <w:rStyle w:val="Hyperlink"/>
            <w:noProof/>
          </w:rPr>
          <w:fldChar w:fldCharType="end"/>
        </w:r>
      </w:ins>
    </w:p>
    <w:p w14:paraId="716D8B1B" w14:textId="5DA62CC4" w:rsidR="00EF203D" w:rsidRDefault="00EF203D">
      <w:pPr>
        <w:pStyle w:val="Abbildungsverzeichnis"/>
        <w:tabs>
          <w:tab w:val="right" w:leader="dot" w:pos="8493"/>
        </w:tabs>
        <w:rPr>
          <w:ins w:id="690" w:author="Jan Grüner" w:date="2021-04-01T09:36:00Z"/>
          <w:rFonts w:eastAsiaTheme="minorEastAsia" w:cstheme="minorBidi"/>
          <w:noProof/>
          <w:szCs w:val="22"/>
          <w:lang w:val="de-DE" w:eastAsia="de-DE"/>
        </w:rPr>
      </w:pPr>
      <w:ins w:id="691"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"_Toc68162291"</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19 List of possible error codes in StopEventResponse.</w:t>
        </w:r>
        <w:r>
          <w:rPr>
            <w:noProof/>
            <w:webHidden/>
          </w:rPr>
          <w:tab/>
        </w:r>
        <w:r>
          <w:rPr>
            <w:noProof/>
            <w:webHidden/>
          </w:rPr>
          <w:fldChar w:fldCharType="begin"/>
        </w:r>
        <w:r>
          <w:rPr>
            <w:noProof/>
            <w:webHidden/>
          </w:rPr>
          <w:instrText xml:space="preserve"> PAGEREF _Toc68162291 \h </w:instrText>
        </w:r>
        <w:r>
          <w:rPr>
            <w:noProof/>
            <w:webHidden/>
          </w:rPr>
        </w:r>
      </w:ins>
      <w:r>
        <w:rPr>
          <w:noProof/>
          <w:webHidden/>
        </w:rPr>
        <w:fldChar w:fldCharType="separate"/>
      </w:r>
      <w:ins w:id="692" w:author="Jan Grüner" w:date="2021-04-01T09:37:00Z">
        <w:r w:rsidR="00743E40">
          <w:rPr>
            <w:noProof/>
            <w:webHidden/>
          </w:rPr>
          <w:t>32</w:t>
        </w:r>
      </w:ins>
      <w:ins w:id="693" w:author="Jan Grüner" w:date="2021-04-01T09:36:00Z">
        <w:r>
          <w:rPr>
            <w:noProof/>
            <w:webHidden/>
          </w:rPr>
          <w:fldChar w:fldCharType="end"/>
        </w:r>
        <w:r w:rsidRPr="00906117">
          <w:rPr>
            <w:rStyle w:val="Hyperlink"/>
            <w:noProof/>
          </w:rPr>
          <w:fldChar w:fldCharType="end"/>
        </w:r>
      </w:ins>
    </w:p>
    <w:p w14:paraId="127E914F" w14:textId="47D57869" w:rsidR="00EF203D" w:rsidRDefault="00EF203D">
      <w:pPr>
        <w:pStyle w:val="Abbildungsverzeichnis"/>
        <w:tabs>
          <w:tab w:val="right" w:leader="dot" w:pos="8493"/>
        </w:tabs>
        <w:rPr>
          <w:ins w:id="694" w:author="Jan Grüner" w:date="2021-04-01T09:36:00Z"/>
          <w:rFonts w:eastAsiaTheme="minorEastAsia" w:cstheme="minorBidi"/>
          <w:noProof/>
          <w:szCs w:val="22"/>
          <w:lang w:val="de-DE" w:eastAsia="de-DE"/>
        </w:rPr>
      </w:pPr>
      <w:ins w:id="695"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"_Toc68162292"</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20 TripInfoRequestStructure.</w:t>
        </w:r>
        <w:r>
          <w:rPr>
            <w:noProof/>
            <w:webHidden/>
          </w:rPr>
          <w:tab/>
        </w:r>
        <w:r>
          <w:rPr>
            <w:noProof/>
            <w:webHidden/>
          </w:rPr>
          <w:fldChar w:fldCharType="begin"/>
        </w:r>
        <w:r>
          <w:rPr>
            <w:noProof/>
            <w:webHidden/>
          </w:rPr>
          <w:instrText xml:space="preserve"> PAGEREF _Toc68162292 \h </w:instrText>
        </w:r>
        <w:r>
          <w:rPr>
            <w:noProof/>
            <w:webHidden/>
          </w:rPr>
        </w:r>
      </w:ins>
      <w:r>
        <w:rPr>
          <w:noProof/>
          <w:webHidden/>
        </w:rPr>
        <w:fldChar w:fldCharType="separate"/>
      </w:r>
      <w:ins w:id="696" w:author="Jan Grüner" w:date="2021-04-01T09:37:00Z">
        <w:r w:rsidR="00743E40">
          <w:rPr>
            <w:noProof/>
            <w:webHidden/>
          </w:rPr>
          <w:t>33</w:t>
        </w:r>
      </w:ins>
      <w:ins w:id="697" w:author="Jan Grüner" w:date="2021-04-01T09:36:00Z">
        <w:r>
          <w:rPr>
            <w:noProof/>
            <w:webHidden/>
          </w:rPr>
          <w:fldChar w:fldCharType="end"/>
        </w:r>
        <w:r w:rsidRPr="00906117">
          <w:rPr>
            <w:rStyle w:val="Hyperlink"/>
            <w:noProof/>
          </w:rPr>
          <w:fldChar w:fldCharType="end"/>
        </w:r>
      </w:ins>
    </w:p>
    <w:p w14:paraId="1C9938FA" w14:textId="39987D39" w:rsidR="00EF203D" w:rsidRDefault="00EF203D">
      <w:pPr>
        <w:pStyle w:val="Abbildungsverzeichnis"/>
        <w:tabs>
          <w:tab w:val="right" w:leader="dot" w:pos="8493"/>
        </w:tabs>
        <w:rPr>
          <w:ins w:id="698" w:author="Jan Grüner" w:date="2021-04-01T09:36:00Z"/>
          <w:rFonts w:eastAsiaTheme="minorEastAsia" w:cstheme="minorBidi"/>
          <w:noProof/>
          <w:szCs w:val="22"/>
          <w:lang w:val="de-DE" w:eastAsia="de-DE"/>
        </w:rPr>
      </w:pPr>
      <w:ins w:id="699"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"_Toc68162293"</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21 TripInfoResponseStructure.</w:t>
        </w:r>
        <w:r>
          <w:rPr>
            <w:noProof/>
            <w:webHidden/>
          </w:rPr>
          <w:tab/>
        </w:r>
        <w:r>
          <w:rPr>
            <w:noProof/>
            <w:webHidden/>
          </w:rPr>
          <w:fldChar w:fldCharType="begin"/>
        </w:r>
        <w:r>
          <w:rPr>
            <w:noProof/>
            <w:webHidden/>
          </w:rPr>
          <w:instrText xml:space="preserve"> PAGEREF _Toc68162293 \h </w:instrText>
        </w:r>
        <w:r>
          <w:rPr>
            <w:noProof/>
            <w:webHidden/>
          </w:rPr>
        </w:r>
      </w:ins>
      <w:r>
        <w:rPr>
          <w:noProof/>
          <w:webHidden/>
        </w:rPr>
        <w:fldChar w:fldCharType="separate"/>
      </w:r>
      <w:ins w:id="700" w:author="Jan Grüner" w:date="2021-04-01T09:37:00Z">
        <w:r w:rsidR="00743E40">
          <w:rPr>
            <w:noProof/>
            <w:webHidden/>
          </w:rPr>
          <w:t>33</w:t>
        </w:r>
      </w:ins>
      <w:ins w:id="701" w:author="Jan Grüner" w:date="2021-04-01T09:36:00Z">
        <w:r>
          <w:rPr>
            <w:noProof/>
            <w:webHidden/>
          </w:rPr>
          <w:fldChar w:fldCharType="end"/>
        </w:r>
        <w:r w:rsidRPr="00906117">
          <w:rPr>
            <w:rStyle w:val="Hyperlink"/>
            <w:noProof/>
          </w:rPr>
          <w:fldChar w:fldCharType="end"/>
        </w:r>
      </w:ins>
    </w:p>
    <w:p w14:paraId="3D2B87EB" w14:textId="2B97AA01" w:rsidR="00EF203D" w:rsidRDefault="00EF203D">
      <w:pPr>
        <w:pStyle w:val="Abbildungsverzeichnis"/>
        <w:tabs>
          <w:tab w:val="right" w:leader="dot" w:pos="8493"/>
        </w:tabs>
        <w:rPr>
          <w:ins w:id="702" w:author="Jan Grüner" w:date="2021-04-01T09:36:00Z"/>
          <w:rFonts w:eastAsiaTheme="minorEastAsia" w:cstheme="minorBidi"/>
          <w:noProof/>
          <w:szCs w:val="22"/>
          <w:lang w:val="de-DE" w:eastAsia="de-DE"/>
        </w:rPr>
      </w:pPr>
      <w:ins w:id="703"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"_Toc68162294"</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22 List of possible error codes in TripInfoResponse.</w:t>
        </w:r>
        <w:r>
          <w:rPr>
            <w:noProof/>
            <w:webHidden/>
          </w:rPr>
          <w:tab/>
        </w:r>
        <w:r>
          <w:rPr>
            <w:noProof/>
            <w:webHidden/>
          </w:rPr>
          <w:fldChar w:fldCharType="begin"/>
        </w:r>
        <w:r>
          <w:rPr>
            <w:noProof/>
            <w:webHidden/>
          </w:rPr>
          <w:instrText xml:space="preserve"> PAGEREF _Toc68162294 \h </w:instrText>
        </w:r>
        <w:r>
          <w:rPr>
            <w:noProof/>
            <w:webHidden/>
          </w:rPr>
        </w:r>
      </w:ins>
      <w:r>
        <w:rPr>
          <w:noProof/>
          <w:webHidden/>
        </w:rPr>
        <w:fldChar w:fldCharType="separate"/>
      </w:r>
      <w:ins w:id="704" w:author="Jan Grüner" w:date="2021-04-01T09:37:00Z">
        <w:r w:rsidR="00743E40">
          <w:rPr>
            <w:noProof/>
            <w:webHidden/>
          </w:rPr>
          <w:t>33</w:t>
        </w:r>
      </w:ins>
      <w:ins w:id="705" w:author="Jan Grüner" w:date="2021-04-01T09:36:00Z">
        <w:r>
          <w:rPr>
            <w:noProof/>
            <w:webHidden/>
          </w:rPr>
          <w:fldChar w:fldCharType="end"/>
        </w:r>
        <w:r w:rsidRPr="00906117">
          <w:rPr>
            <w:rStyle w:val="Hyperlink"/>
            <w:noProof/>
          </w:rPr>
          <w:fldChar w:fldCharType="end"/>
        </w:r>
      </w:ins>
    </w:p>
    <w:p w14:paraId="4A0A0595" w14:textId="61424627" w:rsidR="00EF203D" w:rsidRDefault="00EF203D">
      <w:pPr>
        <w:pStyle w:val="Abbildungsverzeichnis"/>
        <w:tabs>
          <w:tab w:val="right" w:leader="dot" w:pos="8493"/>
        </w:tabs>
        <w:rPr>
          <w:ins w:id="706" w:author="Jan Grüner" w:date="2021-04-01T09:36:00Z"/>
          <w:rFonts w:eastAsiaTheme="minorEastAsia" w:cstheme="minorBidi"/>
          <w:noProof/>
          <w:szCs w:val="22"/>
          <w:lang w:val="de-DE" w:eastAsia="de-DE"/>
        </w:rPr>
      </w:pPr>
      <w:ins w:id="707"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"_Toc68162295"</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23 ExchangePointsRequestStructure.</w:t>
        </w:r>
        <w:r>
          <w:rPr>
            <w:noProof/>
            <w:webHidden/>
          </w:rPr>
          <w:tab/>
        </w:r>
        <w:r>
          <w:rPr>
            <w:noProof/>
            <w:webHidden/>
          </w:rPr>
          <w:fldChar w:fldCharType="begin"/>
        </w:r>
        <w:r>
          <w:rPr>
            <w:noProof/>
            <w:webHidden/>
          </w:rPr>
          <w:instrText xml:space="preserve"> PAGEREF _Toc68162295 \h </w:instrText>
        </w:r>
        <w:r>
          <w:rPr>
            <w:noProof/>
            <w:webHidden/>
          </w:rPr>
        </w:r>
      </w:ins>
      <w:r>
        <w:rPr>
          <w:noProof/>
          <w:webHidden/>
        </w:rPr>
        <w:fldChar w:fldCharType="separate"/>
      </w:r>
      <w:ins w:id="708" w:author="Jan Grüner" w:date="2021-04-01T09:37:00Z">
        <w:r w:rsidR="00743E40">
          <w:rPr>
            <w:noProof/>
            <w:webHidden/>
          </w:rPr>
          <w:t>34</w:t>
        </w:r>
      </w:ins>
      <w:ins w:id="709" w:author="Jan Grüner" w:date="2021-04-01T09:36:00Z">
        <w:r>
          <w:rPr>
            <w:noProof/>
            <w:webHidden/>
          </w:rPr>
          <w:fldChar w:fldCharType="end"/>
        </w:r>
        <w:r w:rsidRPr="00906117">
          <w:rPr>
            <w:rStyle w:val="Hyperlink"/>
            <w:noProof/>
          </w:rPr>
          <w:fldChar w:fldCharType="end"/>
        </w:r>
      </w:ins>
    </w:p>
    <w:p w14:paraId="7D84FC58" w14:textId="3EFD1BBD" w:rsidR="00EF203D" w:rsidRDefault="00EF203D">
      <w:pPr>
        <w:pStyle w:val="Abbildungsverzeichnis"/>
        <w:tabs>
          <w:tab w:val="right" w:leader="dot" w:pos="8493"/>
        </w:tabs>
        <w:rPr>
          <w:ins w:id="710" w:author="Jan Grüner" w:date="2021-04-01T09:36:00Z"/>
          <w:rFonts w:eastAsiaTheme="minorEastAsia" w:cstheme="minorBidi"/>
          <w:noProof/>
          <w:szCs w:val="22"/>
          <w:lang w:val="de-DE" w:eastAsia="de-DE"/>
        </w:rPr>
      </w:pPr>
      <w:ins w:id="711"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"_Toc68162296"</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24 ExchangePointsParamStructure.</w:t>
        </w:r>
        <w:r>
          <w:rPr>
            <w:noProof/>
            <w:webHidden/>
          </w:rPr>
          <w:tab/>
        </w:r>
        <w:r>
          <w:rPr>
            <w:noProof/>
            <w:webHidden/>
          </w:rPr>
          <w:fldChar w:fldCharType="begin"/>
        </w:r>
        <w:r>
          <w:rPr>
            <w:noProof/>
            <w:webHidden/>
          </w:rPr>
          <w:instrText xml:space="preserve"> PAGEREF _Toc68162296 \h </w:instrText>
        </w:r>
        <w:r>
          <w:rPr>
            <w:noProof/>
            <w:webHidden/>
          </w:rPr>
        </w:r>
      </w:ins>
      <w:r>
        <w:rPr>
          <w:noProof/>
          <w:webHidden/>
        </w:rPr>
        <w:fldChar w:fldCharType="separate"/>
      </w:r>
      <w:ins w:id="712" w:author="Jan Grüner" w:date="2021-04-01T09:37:00Z">
        <w:r w:rsidR="00743E40">
          <w:rPr>
            <w:noProof/>
            <w:webHidden/>
          </w:rPr>
          <w:t>35</w:t>
        </w:r>
      </w:ins>
      <w:ins w:id="713" w:author="Jan Grüner" w:date="2021-04-01T09:36:00Z">
        <w:r>
          <w:rPr>
            <w:noProof/>
            <w:webHidden/>
          </w:rPr>
          <w:fldChar w:fldCharType="end"/>
        </w:r>
        <w:r w:rsidRPr="00906117">
          <w:rPr>
            <w:rStyle w:val="Hyperlink"/>
            <w:noProof/>
          </w:rPr>
          <w:fldChar w:fldCharType="end"/>
        </w:r>
      </w:ins>
    </w:p>
    <w:p w14:paraId="71D1A64A" w14:textId="0D6B61FC" w:rsidR="00EF203D" w:rsidRDefault="00EF203D">
      <w:pPr>
        <w:pStyle w:val="Abbildungsverzeichnis"/>
        <w:tabs>
          <w:tab w:val="right" w:leader="dot" w:pos="8493"/>
        </w:tabs>
        <w:rPr>
          <w:ins w:id="714" w:author="Jan Grüner" w:date="2021-04-01T09:36:00Z"/>
          <w:rFonts w:eastAsiaTheme="minorEastAsia" w:cstheme="minorBidi"/>
          <w:noProof/>
          <w:szCs w:val="22"/>
          <w:lang w:val="de-DE" w:eastAsia="de-DE"/>
        </w:rPr>
      </w:pPr>
      <w:ins w:id="715"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"_Toc68162297"</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25 ExchangePointsResponseStructure.</w:t>
        </w:r>
        <w:r>
          <w:rPr>
            <w:noProof/>
            <w:webHidden/>
          </w:rPr>
          <w:tab/>
        </w:r>
        <w:r>
          <w:rPr>
            <w:noProof/>
            <w:webHidden/>
          </w:rPr>
          <w:fldChar w:fldCharType="begin"/>
        </w:r>
        <w:r>
          <w:rPr>
            <w:noProof/>
            <w:webHidden/>
          </w:rPr>
          <w:instrText xml:space="preserve"> PAGEREF _Toc68162297 \h </w:instrText>
        </w:r>
        <w:r>
          <w:rPr>
            <w:noProof/>
            <w:webHidden/>
          </w:rPr>
        </w:r>
      </w:ins>
      <w:r>
        <w:rPr>
          <w:noProof/>
          <w:webHidden/>
        </w:rPr>
        <w:fldChar w:fldCharType="separate"/>
      </w:r>
      <w:ins w:id="716" w:author="Jan Grüner" w:date="2021-04-01T09:37:00Z">
        <w:r w:rsidR="00743E40">
          <w:rPr>
            <w:noProof/>
            <w:webHidden/>
          </w:rPr>
          <w:t>36</w:t>
        </w:r>
      </w:ins>
      <w:ins w:id="717" w:author="Jan Grüner" w:date="2021-04-01T09:36:00Z">
        <w:r>
          <w:rPr>
            <w:noProof/>
            <w:webHidden/>
          </w:rPr>
          <w:fldChar w:fldCharType="end"/>
        </w:r>
        <w:r w:rsidRPr="00906117">
          <w:rPr>
            <w:rStyle w:val="Hyperlink"/>
            <w:noProof/>
          </w:rPr>
          <w:fldChar w:fldCharType="end"/>
        </w:r>
      </w:ins>
    </w:p>
    <w:p w14:paraId="12E55B7F" w14:textId="292719C9" w:rsidR="00EF203D" w:rsidRDefault="00EF203D">
      <w:pPr>
        <w:pStyle w:val="Abbildungsverzeichnis"/>
        <w:tabs>
          <w:tab w:val="right" w:leader="dot" w:pos="8493"/>
        </w:tabs>
        <w:rPr>
          <w:ins w:id="718" w:author="Jan Grüner" w:date="2021-04-01T09:36:00Z"/>
          <w:rFonts w:eastAsiaTheme="minorEastAsia" w:cstheme="minorBidi"/>
          <w:noProof/>
          <w:szCs w:val="22"/>
          <w:lang w:val="de-DE" w:eastAsia="de-DE"/>
        </w:rPr>
      </w:pPr>
      <w:ins w:id="719"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"_Toc68162298"</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26 List of possible error codes in ExchangePointsResponse.</w:t>
        </w:r>
        <w:r>
          <w:rPr>
            <w:noProof/>
            <w:webHidden/>
          </w:rPr>
          <w:tab/>
        </w:r>
        <w:r>
          <w:rPr>
            <w:noProof/>
            <w:webHidden/>
          </w:rPr>
          <w:fldChar w:fldCharType="begin"/>
        </w:r>
        <w:r>
          <w:rPr>
            <w:noProof/>
            <w:webHidden/>
          </w:rPr>
          <w:instrText xml:space="preserve"> PAGEREF _Toc68162298 \h </w:instrText>
        </w:r>
        <w:r>
          <w:rPr>
            <w:noProof/>
            <w:webHidden/>
          </w:rPr>
        </w:r>
      </w:ins>
      <w:r>
        <w:rPr>
          <w:noProof/>
          <w:webHidden/>
        </w:rPr>
        <w:fldChar w:fldCharType="separate"/>
      </w:r>
      <w:ins w:id="720" w:author="Jan Grüner" w:date="2021-04-01T09:37:00Z">
        <w:r w:rsidR="00743E40">
          <w:rPr>
            <w:noProof/>
            <w:webHidden/>
          </w:rPr>
          <w:t>36</w:t>
        </w:r>
      </w:ins>
      <w:ins w:id="721" w:author="Jan Grüner" w:date="2021-04-01T09:36:00Z">
        <w:r>
          <w:rPr>
            <w:noProof/>
            <w:webHidden/>
          </w:rPr>
          <w:fldChar w:fldCharType="end"/>
        </w:r>
        <w:r w:rsidRPr="00906117">
          <w:rPr>
            <w:rStyle w:val="Hyperlink"/>
            <w:noProof/>
          </w:rPr>
          <w:fldChar w:fldCharType="end"/>
        </w:r>
      </w:ins>
    </w:p>
    <w:p w14:paraId="03F3DF4C" w14:textId="2A9432B4" w:rsidR="00EF203D" w:rsidRDefault="00EF203D">
      <w:pPr>
        <w:pStyle w:val="Abbildungsverzeichnis"/>
        <w:tabs>
          <w:tab w:val="right" w:leader="dot" w:pos="8493"/>
        </w:tabs>
        <w:rPr>
          <w:ins w:id="722" w:author="Jan Grüner" w:date="2021-04-01T09:36:00Z"/>
          <w:rFonts w:eastAsiaTheme="minorEastAsia" w:cstheme="minorBidi"/>
          <w:noProof/>
          <w:szCs w:val="22"/>
          <w:lang w:val="de-DE" w:eastAsia="de-DE"/>
        </w:rPr>
      </w:pPr>
      <w:ins w:id="723"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"_Toc68162299"</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27 MultiPointTripRequestStructure.</w:t>
        </w:r>
        <w:r>
          <w:rPr>
            <w:noProof/>
            <w:webHidden/>
          </w:rPr>
          <w:tab/>
        </w:r>
        <w:r>
          <w:rPr>
            <w:noProof/>
            <w:webHidden/>
          </w:rPr>
          <w:fldChar w:fldCharType="begin"/>
        </w:r>
        <w:r>
          <w:rPr>
            <w:noProof/>
            <w:webHidden/>
          </w:rPr>
          <w:instrText xml:space="preserve"> PAGEREF _Toc68162299 \h </w:instrText>
        </w:r>
        <w:r>
          <w:rPr>
            <w:noProof/>
            <w:webHidden/>
          </w:rPr>
        </w:r>
      </w:ins>
      <w:r>
        <w:rPr>
          <w:noProof/>
          <w:webHidden/>
        </w:rPr>
        <w:fldChar w:fldCharType="separate"/>
      </w:r>
      <w:ins w:id="724" w:author="Jan Grüner" w:date="2021-04-01T09:37:00Z">
        <w:r w:rsidR="00743E40">
          <w:rPr>
            <w:noProof/>
            <w:webHidden/>
          </w:rPr>
          <w:t>37</w:t>
        </w:r>
      </w:ins>
      <w:ins w:id="725" w:author="Jan Grüner" w:date="2021-04-01T09:36:00Z">
        <w:r>
          <w:rPr>
            <w:noProof/>
            <w:webHidden/>
          </w:rPr>
          <w:fldChar w:fldCharType="end"/>
        </w:r>
        <w:r w:rsidRPr="00906117">
          <w:rPr>
            <w:rStyle w:val="Hyperlink"/>
            <w:noProof/>
          </w:rPr>
          <w:fldChar w:fldCharType="end"/>
        </w:r>
      </w:ins>
    </w:p>
    <w:p w14:paraId="3DCA1703" w14:textId="06D9D579" w:rsidR="00EF203D" w:rsidRDefault="00EF203D">
      <w:pPr>
        <w:pStyle w:val="Abbildungsverzeichnis"/>
        <w:tabs>
          <w:tab w:val="right" w:leader="dot" w:pos="8493"/>
        </w:tabs>
        <w:rPr>
          <w:ins w:id="726" w:author="Jan Grüner" w:date="2021-04-01T09:36:00Z"/>
          <w:rFonts w:eastAsiaTheme="minorEastAsia" w:cstheme="minorBidi"/>
          <w:noProof/>
          <w:szCs w:val="22"/>
          <w:lang w:val="de-DE" w:eastAsia="de-DE"/>
        </w:rPr>
      </w:pPr>
      <w:ins w:id="727"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"_Toc68162300"</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28 MultiPointTripResponseStructure.</w:t>
        </w:r>
        <w:r>
          <w:rPr>
            <w:noProof/>
            <w:webHidden/>
          </w:rPr>
          <w:tab/>
        </w:r>
        <w:r>
          <w:rPr>
            <w:noProof/>
            <w:webHidden/>
          </w:rPr>
          <w:fldChar w:fldCharType="begin"/>
        </w:r>
        <w:r>
          <w:rPr>
            <w:noProof/>
            <w:webHidden/>
          </w:rPr>
          <w:instrText xml:space="preserve"> PAGEREF _Toc68162300 \h </w:instrText>
        </w:r>
        <w:r>
          <w:rPr>
            <w:noProof/>
            <w:webHidden/>
          </w:rPr>
        </w:r>
      </w:ins>
      <w:r>
        <w:rPr>
          <w:noProof/>
          <w:webHidden/>
        </w:rPr>
        <w:fldChar w:fldCharType="separate"/>
      </w:r>
      <w:ins w:id="728" w:author="Jan Grüner" w:date="2021-04-01T09:37:00Z">
        <w:r w:rsidR="00743E40">
          <w:rPr>
            <w:noProof/>
            <w:webHidden/>
          </w:rPr>
          <w:t>38</w:t>
        </w:r>
      </w:ins>
      <w:ins w:id="729" w:author="Jan Grüner" w:date="2021-04-01T09:36:00Z">
        <w:r>
          <w:rPr>
            <w:noProof/>
            <w:webHidden/>
          </w:rPr>
          <w:fldChar w:fldCharType="end"/>
        </w:r>
        <w:r w:rsidRPr="00906117">
          <w:rPr>
            <w:rStyle w:val="Hyperlink"/>
            <w:noProof/>
          </w:rPr>
          <w:fldChar w:fldCharType="end"/>
        </w:r>
      </w:ins>
    </w:p>
    <w:p w14:paraId="0CE1B4F8" w14:textId="25F6207C" w:rsidR="00EF203D" w:rsidRDefault="00EF203D">
      <w:pPr>
        <w:pStyle w:val="Abbildungsverzeichnis"/>
        <w:tabs>
          <w:tab w:val="right" w:leader="dot" w:pos="8493"/>
        </w:tabs>
        <w:rPr>
          <w:ins w:id="730" w:author="Jan Grüner" w:date="2021-04-01T09:36:00Z"/>
          <w:rFonts w:eastAsiaTheme="minorEastAsia" w:cstheme="minorBidi"/>
          <w:noProof/>
          <w:szCs w:val="22"/>
          <w:lang w:val="de-DE" w:eastAsia="de-DE"/>
        </w:rPr>
      </w:pPr>
      <w:ins w:id="731"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"_Toc68162301"</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29 List of possible error codes in MultiPointTripResponse.</w:t>
        </w:r>
        <w:r>
          <w:rPr>
            <w:noProof/>
            <w:webHidden/>
          </w:rPr>
          <w:tab/>
        </w:r>
        <w:r>
          <w:rPr>
            <w:noProof/>
            <w:webHidden/>
          </w:rPr>
          <w:fldChar w:fldCharType="begin"/>
        </w:r>
        <w:r>
          <w:rPr>
            <w:noProof/>
            <w:webHidden/>
          </w:rPr>
          <w:instrText xml:space="preserve"> PAGEREF _Toc68162301 \h </w:instrText>
        </w:r>
        <w:r>
          <w:rPr>
            <w:noProof/>
            <w:webHidden/>
          </w:rPr>
        </w:r>
      </w:ins>
      <w:r>
        <w:rPr>
          <w:noProof/>
          <w:webHidden/>
        </w:rPr>
        <w:fldChar w:fldCharType="separate"/>
      </w:r>
      <w:ins w:id="732" w:author="Jan Grüner" w:date="2021-04-01T09:37:00Z">
        <w:r w:rsidR="00743E40">
          <w:rPr>
            <w:noProof/>
            <w:webHidden/>
          </w:rPr>
          <w:t>38</w:t>
        </w:r>
      </w:ins>
      <w:ins w:id="733" w:author="Jan Grüner" w:date="2021-04-01T09:36:00Z">
        <w:r>
          <w:rPr>
            <w:noProof/>
            <w:webHidden/>
          </w:rPr>
          <w:fldChar w:fldCharType="end"/>
        </w:r>
        <w:r w:rsidRPr="00906117">
          <w:rPr>
            <w:rStyle w:val="Hyperlink"/>
            <w:noProof/>
          </w:rPr>
          <w:fldChar w:fldCharType="end"/>
        </w:r>
      </w:ins>
    </w:p>
    <w:p w14:paraId="49E850A1" w14:textId="7E2FACCC" w:rsidR="00EF203D" w:rsidRDefault="00EF203D">
      <w:pPr>
        <w:pStyle w:val="Abbildungsverzeichnis"/>
        <w:tabs>
          <w:tab w:val="right" w:leader="dot" w:pos="8493"/>
        </w:tabs>
        <w:rPr>
          <w:ins w:id="734" w:author="Jan Grüner" w:date="2021-04-01T09:36:00Z"/>
          <w:rFonts w:eastAsiaTheme="minorEastAsia" w:cstheme="minorBidi"/>
          <w:noProof/>
          <w:szCs w:val="22"/>
          <w:lang w:val="de-DE" w:eastAsia="de-DE"/>
        </w:rPr>
      </w:pPr>
      <w:ins w:id="735"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"_Toc68162302"</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30 Environmental Footprint Extension.</w:t>
        </w:r>
        <w:r>
          <w:rPr>
            <w:noProof/>
            <w:webHidden/>
          </w:rPr>
          <w:tab/>
        </w:r>
        <w:r>
          <w:rPr>
            <w:noProof/>
            <w:webHidden/>
          </w:rPr>
          <w:fldChar w:fldCharType="begin"/>
        </w:r>
        <w:r>
          <w:rPr>
            <w:noProof/>
            <w:webHidden/>
          </w:rPr>
          <w:instrText xml:space="preserve"> PAGEREF _Toc68162302 \h </w:instrText>
        </w:r>
        <w:r>
          <w:rPr>
            <w:noProof/>
            <w:webHidden/>
          </w:rPr>
        </w:r>
      </w:ins>
      <w:r>
        <w:rPr>
          <w:noProof/>
          <w:webHidden/>
        </w:rPr>
        <w:fldChar w:fldCharType="separate"/>
      </w:r>
      <w:ins w:id="736" w:author="Jan Grüner" w:date="2021-04-01T09:37:00Z">
        <w:r w:rsidR="00743E40">
          <w:rPr>
            <w:noProof/>
            <w:webHidden/>
          </w:rPr>
          <w:t>39</w:t>
        </w:r>
      </w:ins>
      <w:ins w:id="737" w:author="Jan Grüner" w:date="2021-04-01T09:36:00Z">
        <w:r>
          <w:rPr>
            <w:noProof/>
            <w:webHidden/>
          </w:rPr>
          <w:fldChar w:fldCharType="end"/>
        </w:r>
        <w:r w:rsidRPr="00906117">
          <w:rPr>
            <w:rStyle w:val="Hyperlink"/>
            <w:noProof/>
          </w:rPr>
          <w:fldChar w:fldCharType="end"/>
        </w:r>
      </w:ins>
    </w:p>
    <w:p w14:paraId="706A15B7" w14:textId="094DF878" w:rsidR="00EF203D" w:rsidRDefault="00EF203D">
      <w:pPr>
        <w:pStyle w:val="Abbildungsverzeichnis"/>
        <w:tabs>
          <w:tab w:val="right" w:leader="dot" w:pos="8493"/>
        </w:tabs>
        <w:rPr>
          <w:ins w:id="738" w:author="Jan Grüner" w:date="2021-04-01T09:36:00Z"/>
          <w:rFonts w:eastAsiaTheme="minorEastAsia" w:cstheme="minorBidi"/>
          <w:noProof/>
          <w:szCs w:val="22"/>
          <w:lang w:val="de-DE" w:eastAsia="de-DE"/>
        </w:rPr>
      </w:pPr>
      <w:ins w:id="739" w:author="Jan Grüner" w:date="2021-04-01T09:36:00Z">
        <w:r w:rsidRPr="00906117">
          <w:rPr>
            <w:rStyle w:val="Hyperlink"/>
            <w:noProof/>
          </w:rPr>
          <w:fldChar w:fldCharType="begin"/>
        </w:r>
        <w:r w:rsidRPr="00906117">
          <w:rPr>
            <w:rStyle w:val="Hyperlink"/>
            <w:noProof/>
          </w:rPr>
          <w:instrText xml:space="preserve"> </w:instrText>
        </w:r>
        <w:r>
          <w:rPr>
            <w:noProof/>
          </w:rPr>
          <w:instrText>HYPERLINK \l "_Toc68162303"</w:instrText>
        </w:r>
        <w:r w:rsidRPr="00906117">
          <w:rPr>
            <w:rStyle w:val="Hyperlink"/>
            <w:noProof/>
          </w:rPr>
          <w:instrText xml:space="preserve"> </w:instrText>
        </w:r>
        <w:r w:rsidRPr="00906117">
          <w:rPr>
            <w:rStyle w:val="Hyperlink"/>
            <w:noProof/>
          </w:rPr>
        </w:r>
        <w:r w:rsidRPr="00906117">
          <w:rPr>
            <w:rStyle w:val="Hyperlink"/>
            <w:noProof/>
          </w:rPr>
          <w:fldChar w:fldCharType="separate"/>
        </w:r>
        <w:r w:rsidRPr="00906117">
          <w:rPr>
            <w:rStyle w:val="Hyperlink"/>
            <w:noProof/>
          </w:rPr>
          <w:t>Table 31 System-ID names.</w:t>
        </w:r>
        <w:r>
          <w:rPr>
            <w:noProof/>
            <w:webHidden/>
          </w:rPr>
          <w:tab/>
        </w:r>
        <w:r>
          <w:rPr>
            <w:noProof/>
            <w:webHidden/>
          </w:rPr>
          <w:fldChar w:fldCharType="begin"/>
        </w:r>
        <w:r>
          <w:rPr>
            <w:noProof/>
            <w:webHidden/>
          </w:rPr>
          <w:instrText xml:space="preserve"> PAGEREF _Toc68162303 \h </w:instrText>
        </w:r>
        <w:r>
          <w:rPr>
            <w:noProof/>
            <w:webHidden/>
          </w:rPr>
        </w:r>
      </w:ins>
      <w:r>
        <w:rPr>
          <w:noProof/>
          <w:webHidden/>
        </w:rPr>
        <w:fldChar w:fldCharType="separate"/>
      </w:r>
      <w:ins w:id="740" w:author="Jan Grüner" w:date="2021-04-01T09:37:00Z">
        <w:r w:rsidR="00743E40">
          <w:rPr>
            <w:noProof/>
            <w:webHidden/>
          </w:rPr>
          <w:t>46</w:t>
        </w:r>
      </w:ins>
      <w:ins w:id="741" w:author="Jan Grüner" w:date="2021-04-01T09:36:00Z">
        <w:r>
          <w:rPr>
            <w:noProof/>
            <w:webHidden/>
          </w:rPr>
          <w:fldChar w:fldCharType="end"/>
        </w:r>
        <w:r w:rsidRPr="00906117">
          <w:rPr>
            <w:rStyle w:val="Hyperlink"/>
            <w:noProof/>
          </w:rPr>
          <w:fldChar w:fldCharType="end"/>
        </w:r>
      </w:ins>
    </w:p>
    <w:p w14:paraId="3E31FEBD" w14:textId="19039E21" w:rsidR="000C6273" w:rsidDel="00EF203D" w:rsidRDefault="009056EF">
      <w:pPr>
        <w:pStyle w:val="Abbildungsverzeichnis"/>
        <w:tabs>
          <w:tab w:val="right" w:leader="dot" w:pos="8493"/>
        </w:tabs>
        <w:rPr>
          <w:del w:id="742" w:author="Jan Grüner" w:date="2021-04-01T09:36:00Z"/>
          <w:rFonts w:eastAsiaTheme="minorEastAsia" w:cstheme="minorBidi"/>
          <w:noProof/>
          <w:szCs w:val="22"/>
          <w:lang w:val="de-DE" w:eastAsia="de-DE"/>
        </w:rPr>
      </w:pPr>
      <w:del w:id="743" w:author="Jan Grüner" w:date="2021-04-01T09:36:00Z">
        <w:r w:rsidDel="00EF203D">
          <w:rPr>
            <w:noProof/>
          </w:rPr>
          <w:fldChar w:fldCharType="begin"/>
        </w:r>
        <w:r w:rsidDel="00EF203D">
          <w:rPr>
            <w:noProof/>
          </w:rPr>
          <w:delInstrText xml:space="preserve"> HYPERLINK \l "_Toc67920719" </w:delInstrText>
        </w:r>
        <w:r w:rsidDel="00EF203D">
          <w:rPr>
            <w:noProof/>
          </w:rPr>
          <w:fldChar w:fldCharType="separate"/>
        </w:r>
      </w:del>
      <w:ins w:id="744" w:author="Jan Grüner" w:date="2021-04-01T09:36:00Z">
        <w:r w:rsidR="00EF203D">
          <w:rPr>
            <w:b/>
            <w:bCs/>
            <w:noProof/>
            <w:lang w:val="de-DE"/>
          </w:rPr>
          <w:t>Fehler! Linkreferenz ungültig.</w:t>
        </w:r>
      </w:ins>
      <w:del w:id="745" w:author="Jan Grüner" w:date="2021-04-01T09:36:00Z">
        <w:r w:rsidR="000C6273" w:rsidRPr="000F513C" w:rsidDel="00EF203D">
          <w:rPr>
            <w:rStyle w:val="Hyperlink"/>
            <w:noProof/>
          </w:rPr>
          <w:delText>Table 1 OJP documentation and references.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_Toc67920719 \h </w:delInstrText>
        </w:r>
        <w:r w:rsidR="000C6273" w:rsidDel="00EF203D">
          <w:rPr>
            <w:noProof/>
            <w:webHidden/>
          </w:rPr>
          <w:fldChar w:fldCharType="separate"/>
        </w:r>
      </w:del>
      <w:ins w:id="746" w:author="Jan Grüner" w:date="2021-04-01T09:37:00Z">
        <w:r w:rsidR="00743E40">
          <w:rPr>
            <w:b/>
            <w:bCs/>
            <w:noProof/>
            <w:webHidden/>
            <w:lang w:val="de-DE"/>
          </w:rPr>
          <w:t>Fehler! Textmarke nicht definiert.</w:t>
        </w:r>
      </w:ins>
      <w:del w:id="747" w:author="Jan Grüner" w:date="2021-03-31T13:12:00Z">
        <w:r w:rsidR="000C6273" w:rsidDel="00AA0031">
          <w:rPr>
            <w:noProof/>
            <w:webHidden/>
          </w:rPr>
          <w:delText>11</w:delText>
        </w:r>
      </w:del>
      <w:del w:id="748" w:author="Jan Grüner" w:date="2021-04-01T09:36:00Z">
        <w:r w:rsidR="000C6273" w:rsidDel="00EF203D">
          <w:rPr>
            <w:noProof/>
            <w:webHidden/>
          </w:rPr>
          <w:fldChar w:fldCharType="end"/>
        </w:r>
        <w:r w:rsidDel="00EF203D">
          <w:rPr>
            <w:noProof/>
          </w:rPr>
          <w:fldChar w:fldCharType="end"/>
        </w:r>
      </w:del>
    </w:p>
    <w:p w14:paraId="1F0673DA" w14:textId="498B1DD0" w:rsidR="000C6273" w:rsidDel="00EF203D" w:rsidRDefault="009056EF">
      <w:pPr>
        <w:pStyle w:val="Abbildungsverzeichnis"/>
        <w:tabs>
          <w:tab w:val="right" w:leader="dot" w:pos="8493"/>
        </w:tabs>
        <w:rPr>
          <w:del w:id="749" w:author="Jan Grüner" w:date="2021-04-01T09:36:00Z"/>
          <w:rFonts w:eastAsiaTheme="minorEastAsia" w:cstheme="minorBidi"/>
          <w:noProof/>
          <w:szCs w:val="22"/>
          <w:lang w:val="de-DE" w:eastAsia="de-DE"/>
        </w:rPr>
      </w:pPr>
      <w:del w:id="750" w:author="Jan Grüner" w:date="2021-04-01T09:36:00Z">
        <w:r w:rsidDel="00EF203D">
          <w:rPr>
            <w:noProof/>
          </w:rPr>
          <w:fldChar w:fldCharType="begin"/>
        </w:r>
        <w:r w:rsidDel="00EF203D">
          <w:rPr>
            <w:noProof/>
          </w:rPr>
          <w:delInstrText xml:space="preserve"> HYPERLINK \l "_Toc67920720" </w:delInstrText>
        </w:r>
        <w:r w:rsidDel="00EF203D">
          <w:rPr>
            <w:noProof/>
          </w:rPr>
          <w:fldChar w:fldCharType="separate"/>
        </w:r>
      </w:del>
      <w:ins w:id="751" w:author="Jan Grüner" w:date="2021-04-01T09:36:00Z">
        <w:r w:rsidR="00EF203D">
          <w:rPr>
            <w:b/>
            <w:bCs/>
            <w:noProof/>
            <w:lang w:val="de-DE"/>
          </w:rPr>
          <w:t>Fehler! Linkreferenz ungültig.</w:t>
        </w:r>
      </w:ins>
      <w:del w:id="752" w:author="Jan Grüner" w:date="2021-04-01T09:36:00Z">
        <w:r w:rsidR="000C6273" w:rsidRPr="000F513C" w:rsidDel="00EF203D">
          <w:rPr>
            <w:rStyle w:val="Hyperlink"/>
            <w:noProof/>
          </w:rPr>
          <w:delText>Table 2 List of used terms.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_Toc67920720 \h </w:delInstrText>
        </w:r>
        <w:r w:rsidR="000C6273" w:rsidDel="00EF203D">
          <w:rPr>
            <w:noProof/>
            <w:webHidden/>
          </w:rPr>
          <w:fldChar w:fldCharType="separate"/>
        </w:r>
      </w:del>
      <w:ins w:id="753" w:author="Jan Grüner" w:date="2021-04-01T09:37:00Z">
        <w:r w:rsidR="00743E40">
          <w:rPr>
            <w:b/>
            <w:bCs/>
            <w:noProof/>
            <w:webHidden/>
            <w:lang w:val="de-DE"/>
          </w:rPr>
          <w:t>Fehler! Textmarke nicht definiert.</w:t>
        </w:r>
      </w:ins>
      <w:del w:id="754" w:author="Jan Grüner" w:date="2021-03-31T13:12:00Z">
        <w:r w:rsidR="000C6273" w:rsidDel="00AA0031">
          <w:rPr>
            <w:noProof/>
            <w:webHidden/>
          </w:rPr>
          <w:delText>11</w:delText>
        </w:r>
      </w:del>
      <w:del w:id="755" w:author="Jan Grüner" w:date="2021-04-01T09:36:00Z">
        <w:r w:rsidR="000C6273" w:rsidDel="00EF203D">
          <w:rPr>
            <w:noProof/>
            <w:webHidden/>
          </w:rPr>
          <w:fldChar w:fldCharType="end"/>
        </w:r>
        <w:r w:rsidDel="00EF203D">
          <w:rPr>
            <w:noProof/>
          </w:rPr>
          <w:fldChar w:fldCharType="end"/>
        </w:r>
      </w:del>
    </w:p>
    <w:p w14:paraId="559727D8" w14:textId="2E2B0D44" w:rsidR="000C6273" w:rsidDel="00EF203D" w:rsidRDefault="009056EF">
      <w:pPr>
        <w:pStyle w:val="Abbildungsverzeichnis"/>
        <w:tabs>
          <w:tab w:val="right" w:leader="dot" w:pos="8493"/>
        </w:tabs>
        <w:rPr>
          <w:del w:id="756" w:author="Jan Grüner" w:date="2021-04-01T09:36:00Z"/>
          <w:rFonts w:eastAsiaTheme="minorEastAsia" w:cstheme="minorBidi"/>
          <w:noProof/>
          <w:szCs w:val="22"/>
          <w:lang w:val="de-DE" w:eastAsia="de-DE"/>
        </w:rPr>
      </w:pPr>
      <w:del w:id="757" w:author="Jan Grüner" w:date="2021-04-01T09:36:00Z">
        <w:r w:rsidDel="00EF203D">
          <w:rPr>
            <w:noProof/>
          </w:rPr>
          <w:fldChar w:fldCharType="begin"/>
        </w:r>
        <w:r w:rsidDel="00EF203D">
          <w:rPr>
            <w:noProof/>
          </w:rPr>
          <w:delInstrText xml:space="preserve"> HYPERLINK \l "_Toc67920721" </w:delInstrText>
        </w:r>
        <w:r w:rsidDel="00EF203D">
          <w:rPr>
            <w:noProof/>
          </w:rPr>
          <w:fldChar w:fldCharType="separate"/>
        </w:r>
      </w:del>
      <w:ins w:id="758" w:author="Jan Grüner" w:date="2021-04-01T09:36:00Z">
        <w:r w:rsidR="00EF203D">
          <w:rPr>
            <w:b/>
            <w:bCs/>
            <w:noProof/>
            <w:lang w:val="de-DE"/>
          </w:rPr>
          <w:t>Fehler! Linkreferenz ungültig.</w:t>
        </w:r>
      </w:ins>
      <w:del w:id="759" w:author="Jan Grüner" w:date="2021-04-01T09:36:00Z">
        <w:r w:rsidR="000C6273" w:rsidRPr="000F513C" w:rsidDel="00EF203D">
          <w:rPr>
            <w:rStyle w:val="Hyperlink"/>
            <w:noProof/>
          </w:rPr>
          <w:delText>Table 3 Supported OJP services.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_Toc67920721 \h </w:delInstrText>
        </w:r>
        <w:r w:rsidR="000C6273" w:rsidDel="00EF203D">
          <w:rPr>
            <w:noProof/>
            <w:webHidden/>
          </w:rPr>
          <w:fldChar w:fldCharType="separate"/>
        </w:r>
      </w:del>
      <w:ins w:id="760" w:author="Jan Grüner" w:date="2021-04-01T09:37:00Z">
        <w:r w:rsidR="00743E40">
          <w:rPr>
            <w:b/>
            <w:bCs/>
            <w:noProof/>
            <w:webHidden/>
            <w:lang w:val="de-DE"/>
          </w:rPr>
          <w:t>Fehler! Textmarke nicht definiert.</w:t>
        </w:r>
      </w:ins>
      <w:del w:id="761" w:author="Jan Grüner" w:date="2021-03-31T13:12:00Z">
        <w:r w:rsidR="000C6273" w:rsidDel="00AA0031">
          <w:rPr>
            <w:noProof/>
            <w:webHidden/>
          </w:rPr>
          <w:delText>19</w:delText>
        </w:r>
      </w:del>
      <w:del w:id="762" w:author="Jan Grüner" w:date="2021-04-01T09:36:00Z">
        <w:r w:rsidR="000C6273" w:rsidDel="00EF203D">
          <w:rPr>
            <w:noProof/>
            <w:webHidden/>
          </w:rPr>
          <w:fldChar w:fldCharType="end"/>
        </w:r>
        <w:r w:rsidDel="00EF203D">
          <w:rPr>
            <w:noProof/>
          </w:rPr>
          <w:fldChar w:fldCharType="end"/>
        </w:r>
      </w:del>
    </w:p>
    <w:p w14:paraId="22E06568" w14:textId="13D5DF10" w:rsidR="000C6273" w:rsidDel="00EF203D" w:rsidRDefault="009056EF">
      <w:pPr>
        <w:pStyle w:val="Abbildungsverzeichnis"/>
        <w:tabs>
          <w:tab w:val="right" w:leader="dot" w:pos="8493"/>
        </w:tabs>
        <w:rPr>
          <w:del w:id="763" w:author="Jan Grüner" w:date="2021-04-01T09:36:00Z"/>
          <w:rFonts w:eastAsiaTheme="minorEastAsia" w:cstheme="minorBidi"/>
          <w:noProof/>
          <w:szCs w:val="22"/>
          <w:lang w:val="de-DE" w:eastAsia="de-DE"/>
        </w:rPr>
      </w:pPr>
      <w:del w:id="764" w:author="Jan Grüner" w:date="2021-04-01T09:36:00Z">
        <w:r w:rsidDel="00EF203D">
          <w:rPr>
            <w:noProof/>
          </w:rPr>
          <w:fldChar w:fldCharType="begin"/>
        </w:r>
        <w:r w:rsidDel="00EF203D">
          <w:rPr>
            <w:noProof/>
          </w:rPr>
          <w:delInstrText xml:space="preserve"> HYPERLINK \l "_Toc67920722" </w:delInstrText>
        </w:r>
        <w:r w:rsidDel="00EF203D">
          <w:rPr>
            <w:noProof/>
          </w:rPr>
          <w:fldChar w:fldCharType="separate"/>
        </w:r>
      </w:del>
      <w:ins w:id="765" w:author="Jan Grüner" w:date="2021-04-01T09:36:00Z">
        <w:r w:rsidR="00EF203D">
          <w:rPr>
            <w:b/>
            <w:bCs/>
            <w:noProof/>
            <w:lang w:val="de-DE"/>
          </w:rPr>
          <w:t>Fehler! Linkreferenz ungültig.</w:t>
        </w:r>
      </w:ins>
      <w:del w:id="766" w:author="Jan Grüner" w:date="2021-04-01T09:36:00Z">
        <w:r w:rsidR="000C6273" w:rsidRPr="000F513C" w:rsidDel="00EF203D">
          <w:rPr>
            <w:rStyle w:val="Hyperlink"/>
            <w:noProof/>
          </w:rPr>
          <w:delText>Table 4 NeTEx Format elements.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_Toc67920722 \h </w:delInstrText>
        </w:r>
        <w:r w:rsidR="000C6273" w:rsidDel="00EF203D">
          <w:rPr>
            <w:noProof/>
            <w:webHidden/>
          </w:rPr>
          <w:fldChar w:fldCharType="separate"/>
        </w:r>
      </w:del>
      <w:ins w:id="767" w:author="Jan Grüner" w:date="2021-04-01T09:37:00Z">
        <w:r w:rsidR="00743E40">
          <w:rPr>
            <w:b/>
            <w:bCs/>
            <w:noProof/>
            <w:webHidden/>
            <w:lang w:val="de-DE"/>
          </w:rPr>
          <w:t>Fehler! Textmarke nicht definiert.</w:t>
        </w:r>
      </w:ins>
      <w:del w:id="768" w:author="Jan Grüner" w:date="2021-03-31T13:12:00Z">
        <w:r w:rsidR="000C6273" w:rsidDel="00AA0031">
          <w:rPr>
            <w:noProof/>
            <w:webHidden/>
          </w:rPr>
          <w:delText>20</w:delText>
        </w:r>
      </w:del>
      <w:del w:id="769" w:author="Jan Grüner" w:date="2021-04-01T09:36:00Z">
        <w:r w:rsidR="000C6273" w:rsidDel="00EF203D">
          <w:rPr>
            <w:noProof/>
            <w:webHidden/>
          </w:rPr>
          <w:fldChar w:fldCharType="end"/>
        </w:r>
        <w:r w:rsidDel="00EF203D">
          <w:rPr>
            <w:noProof/>
          </w:rPr>
          <w:fldChar w:fldCharType="end"/>
        </w:r>
      </w:del>
    </w:p>
    <w:p w14:paraId="159F1BC1" w14:textId="33761F2A" w:rsidR="000C6273" w:rsidDel="00EF203D" w:rsidRDefault="009056EF">
      <w:pPr>
        <w:pStyle w:val="Abbildungsverzeichnis"/>
        <w:tabs>
          <w:tab w:val="right" w:leader="dot" w:pos="8493"/>
        </w:tabs>
        <w:rPr>
          <w:del w:id="770" w:author="Jan Grüner" w:date="2021-04-01T09:36:00Z"/>
          <w:rFonts w:eastAsiaTheme="minorEastAsia" w:cstheme="minorBidi"/>
          <w:noProof/>
          <w:szCs w:val="22"/>
          <w:lang w:val="de-DE" w:eastAsia="de-DE"/>
        </w:rPr>
      </w:pPr>
      <w:del w:id="771" w:author="Jan Grüner" w:date="2021-04-01T09:36:00Z">
        <w:r w:rsidDel="00EF203D">
          <w:rPr>
            <w:noProof/>
          </w:rPr>
          <w:fldChar w:fldCharType="begin"/>
        </w:r>
        <w:r w:rsidDel="00EF203D">
          <w:rPr>
            <w:noProof/>
          </w:rPr>
          <w:delInstrText xml:space="preserve"> HYPERLINK \l "_Toc67920723" </w:delInstrText>
        </w:r>
        <w:r w:rsidDel="00EF203D">
          <w:rPr>
            <w:noProof/>
          </w:rPr>
          <w:fldChar w:fldCharType="separate"/>
        </w:r>
      </w:del>
      <w:ins w:id="772" w:author="Jan Grüner" w:date="2021-04-01T09:36:00Z">
        <w:r w:rsidR="00EF203D">
          <w:rPr>
            <w:b/>
            <w:bCs/>
            <w:noProof/>
            <w:lang w:val="de-DE"/>
          </w:rPr>
          <w:t>Fehler! Linkreferenz ungültig.</w:t>
        </w:r>
      </w:ins>
      <w:del w:id="773" w:author="Jan Grüner" w:date="2021-04-01T09:36:00Z">
        <w:r w:rsidR="000C6273" w:rsidRPr="000F513C" w:rsidDel="00EF203D">
          <w:rPr>
            <w:rStyle w:val="Hyperlink"/>
            <w:noProof/>
          </w:rPr>
          <w:delText>Table 5 Language related ErrorMessages.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_Toc67920723 \h </w:delInstrText>
        </w:r>
        <w:r w:rsidR="000C6273" w:rsidDel="00EF203D">
          <w:rPr>
            <w:noProof/>
            <w:webHidden/>
          </w:rPr>
          <w:fldChar w:fldCharType="separate"/>
        </w:r>
      </w:del>
      <w:ins w:id="774" w:author="Jan Grüner" w:date="2021-04-01T09:37:00Z">
        <w:r w:rsidR="00743E40">
          <w:rPr>
            <w:b/>
            <w:bCs/>
            <w:noProof/>
            <w:webHidden/>
            <w:lang w:val="de-DE"/>
          </w:rPr>
          <w:t>Fehler! Textmarke nicht definiert.</w:t>
        </w:r>
      </w:ins>
      <w:del w:id="775" w:author="Jan Grüner" w:date="2021-03-31T13:12:00Z">
        <w:r w:rsidR="000C6273" w:rsidDel="00AA0031">
          <w:rPr>
            <w:noProof/>
            <w:webHidden/>
          </w:rPr>
          <w:delText>22</w:delText>
        </w:r>
      </w:del>
      <w:del w:id="776" w:author="Jan Grüner" w:date="2021-04-01T09:36:00Z">
        <w:r w:rsidR="000C6273" w:rsidDel="00EF203D">
          <w:rPr>
            <w:noProof/>
            <w:webHidden/>
          </w:rPr>
          <w:fldChar w:fldCharType="end"/>
        </w:r>
        <w:r w:rsidDel="00EF203D">
          <w:rPr>
            <w:noProof/>
          </w:rPr>
          <w:fldChar w:fldCharType="end"/>
        </w:r>
      </w:del>
    </w:p>
    <w:p w14:paraId="13F86DD8" w14:textId="634A4362" w:rsidR="000C6273" w:rsidDel="00EF203D" w:rsidRDefault="009056EF">
      <w:pPr>
        <w:pStyle w:val="Abbildungsverzeichnis"/>
        <w:tabs>
          <w:tab w:val="right" w:leader="dot" w:pos="8493"/>
        </w:tabs>
        <w:rPr>
          <w:del w:id="777" w:author="Jan Grüner" w:date="2021-04-01T09:36:00Z"/>
          <w:rFonts w:eastAsiaTheme="minorEastAsia" w:cstheme="minorBidi"/>
          <w:noProof/>
          <w:szCs w:val="22"/>
          <w:lang w:val="de-DE" w:eastAsia="de-DE"/>
        </w:rPr>
      </w:pPr>
      <w:del w:id="778" w:author="Jan Grüner" w:date="2021-04-01T09:36:00Z">
        <w:r w:rsidDel="00EF203D">
          <w:rPr>
            <w:noProof/>
          </w:rPr>
          <w:fldChar w:fldCharType="begin"/>
        </w:r>
        <w:r w:rsidDel="00EF203D">
          <w:rPr>
            <w:noProof/>
          </w:rPr>
          <w:delInstrText xml:space="preserve"> HYPERLINK \l "_Toc67920724" </w:delInstrText>
        </w:r>
        <w:r w:rsidDel="00EF203D">
          <w:rPr>
            <w:noProof/>
          </w:rPr>
          <w:fldChar w:fldCharType="separate"/>
        </w:r>
      </w:del>
      <w:ins w:id="779" w:author="Jan Grüner" w:date="2021-04-01T09:36:00Z">
        <w:r w:rsidR="00EF203D">
          <w:rPr>
            <w:b/>
            <w:bCs/>
            <w:noProof/>
            <w:lang w:val="de-DE"/>
          </w:rPr>
          <w:t>Fehler! Linkreferenz ungültig.</w:t>
        </w:r>
      </w:ins>
      <w:del w:id="780" w:author="Jan Grüner" w:date="2021-04-01T09:36:00Z">
        <w:r w:rsidR="000C6273" w:rsidRPr="000F513C" w:rsidDel="00EF203D">
          <w:rPr>
            <w:rStyle w:val="Hyperlink"/>
            <w:noProof/>
          </w:rPr>
          <w:delText>Table 6 ErrorMessageStructure.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_Toc67920724 \h </w:delInstrText>
        </w:r>
        <w:r w:rsidR="000C6273" w:rsidDel="00EF203D">
          <w:rPr>
            <w:noProof/>
            <w:webHidden/>
          </w:rPr>
          <w:fldChar w:fldCharType="separate"/>
        </w:r>
      </w:del>
      <w:ins w:id="781" w:author="Jan Grüner" w:date="2021-04-01T09:37:00Z">
        <w:r w:rsidR="00743E40">
          <w:rPr>
            <w:b/>
            <w:bCs/>
            <w:noProof/>
            <w:webHidden/>
            <w:lang w:val="de-DE"/>
          </w:rPr>
          <w:t>Fehler! Textmarke nicht definiert.</w:t>
        </w:r>
      </w:ins>
      <w:del w:id="782" w:author="Jan Grüner" w:date="2021-03-31T13:12:00Z">
        <w:r w:rsidR="000C6273" w:rsidDel="00AA0031">
          <w:rPr>
            <w:noProof/>
            <w:webHidden/>
          </w:rPr>
          <w:delText>23</w:delText>
        </w:r>
      </w:del>
      <w:del w:id="783" w:author="Jan Grüner" w:date="2021-04-01T09:36:00Z">
        <w:r w:rsidR="000C6273" w:rsidDel="00EF203D">
          <w:rPr>
            <w:noProof/>
            <w:webHidden/>
          </w:rPr>
          <w:fldChar w:fldCharType="end"/>
        </w:r>
        <w:r w:rsidDel="00EF203D">
          <w:rPr>
            <w:noProof/>
          </w:rPr>
          <w:fldChar w:fldCharType="end"/>
        </w:r>
      </w:del>
    </w:p>
    <w:p w14:paraId="3C9AA9D2" w14:textId="0DA0834F" w:rsidR="000C6273" w:rsidDel="00EF203D" w:rsidRDefault="009056EF">
      <w:pPr>
        <w:pStyle w:val="Abbildungsverzeichnis"/>
        <w:tabs>
          <w:tab w:val="right" w:leader="dot" w:pos="8493"/>
        </w:tabs>
        <w:rPr>
          <w:del w:id="784" w:author="Jan Grüner" w:date="2021-04-01T09:36:00Z"/>
          <w:rFonts w:eastAsiaTheme="minorEastAsia" w:cstheme="minorBidi"/>
          <w:noProof/>
          <w:szCs w:val="22"/>
          <w:lang w:val="de-DE" w:eastAsia="de-DE"/>
        </w:rPr>
      </w:pPr>
      <w:del w:id="785" w:author="Jan Grüner" w:date="2021-04-01T09:36:00Z">
        <w:r w:rsidDel="00EF203D">
          <w:rPr>
            <w:noProof/>
          </w:rPr>
          <w:fldChar w:fldCharType="begin"/>
        </w:r>
        <w:r w:rsidDel="00EF203D">
          <w:rPr>
            <w:noProof/>
          </w:rPr>
          <w:delInstrText xml:space="preserve"> HYPERLINK \l "_Toc67920725" </w:delInstrText>
        </w:r>
        <w:r w:rsidDel="00EF203D">
          <w:rPr>
            <w:noProof/>
          </w:rPr>
          <w:fldChar w:fldCharType="separate"/>
        </w:r>
      </w:del>
      <w:ins w:id="786" w:author="Jan Grüner" w:date="2021-04-01T09:36:00Z">
        <w:r w:rsidR="00EF203D">
          <w:rPr>
            <w:b/>
            <w:bCs/>
            <w:noProof/>
            <w:lang w:val="de-DE"/>
          </w:rPr>
          <w:t>Fehler! Linkreferenz ungültig.</w:t>
        </w:r>
      </w:ins>
      <w:del w:id="787" w:author="Jan Grüner" w:date="2021-04-01T09:36:00Z">
        <w:r w:rsidR="000C6273" w:rsidRPr="000F513C" w:rsidDel="00EF203D">
          <w:rPr>
            <w:rStyle w:val="Hyperlink"/>
            <w:noProof/>
          </w:rPr>
          <w:delText>Table 7 Service delivery status.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_Toc67920725 \h </w:delInstrText>
        </w:r>
        <w:r w:rsidR="000C6273" w:rsidDel="00EF203D">
          <w:rPr>
            <w:noProof/>
            <w:webHidden/>
          </w:rPr>
          <w:fldChar w:fldCharType="separate"/>
        </w:r>
      </w:del>
      <w:ins w:id="788" w:author="Jan Grüner" w:date="2021-04-01T09:37:00Z">
        <w:r w:rsidR="00743E40">
          <w:rPr>
            <w:b/>
            <w:bCs/>
            <w:noProof/>
            <w:webHidden/>
            <w:lang w:val="de-DE"/>
          </w:rPr>
          <w:t>Fehler! Textmarke nicht definiert.</w:t>
        </w:r>
      </w:ins>
      <w:del w:id="789" w:author="Jan Grüner" w:date="2021-03-31T13:12:00Z">
        <w:r w:rsidR="000C6273" w:rsidDel="00AA0031">
          <w:rPr>
            <w:noProof/>
            <w:webHidden/>
          </w:rPr>
          <w:delText>23</w:delText>
        </w:r>
      </w:del>
      <w:del w:id="790" w:author="Jan Grüner" w:date="2021-04-01T09:36:00Z">
        <w:r w:rsidR="000C6273" w:rsidDel="00EF203D">
          <w:rPr>
            <w:noProof/>
            <w:webHidden/>
          </w:rPr>
          <w:fldChar w:fldCharType="end"/>
        </w:r>
        <w:r w:rsidDel="00EF203D">
          <w:rPr>
            <w:noProof/>
          </w:rPr>
          <w:fldChar w:fldCharType="end"/>
        </w:r>
      </w:del>
    </w:p>
    <w:p w14:paraId="1471B987" w14:textId="0F81B3FC" w:rsidR="000C6273" w:rsidDel="00EF203D" w:rsidRDefault="009056EF">
      <w:pPr>
        <w:pStyle w:val="Abbildungsverzeichnis"/>
        <w:tabs>
          <w:tab w:val="right" w:leader="dot" w:pos="8493"/>
        </w:tabs>
        <w:rPr>
          <w:del w:id="791" w:author="Jan Grüner" w:date="2021-04-01T09:36:00Z"/>
          <w:rFonts w:eastAsiaTheme="minorEastAsia" w:cstheme="minorBidi"/>
          <w:noProof/>
          <w:szCs w:val="22"/>
          <w:lang w:val="de-DE" w:eastAsia="de-DE"/>
        </w:rPr>
      </w:pPr>
      <w:del w:id="792" w:author="Jan Grüner" w:date="2021-04-01T09:36:00Z">
        <w:r w:rsidDel="00EF203D">
          <w:rPr>
            <w:noProof/>
          </w:rPr>
          <w:fldChar w:fldCharType="begin"/>
        </w:r>
        <w:r w:rsidDel="00EF203D">
          <w:rPr>
            <w:noProof/>
          </w:rPr>
          <w:delInstrText xml:space="preserve"> HYPERLINK \l "_Toc67920726" </w:delInstrText>
        </w:r>
        <w:r w:rsidDel="00EF203D">
          <w:rPr>
            <w:noProof/>
          </w:rPr>
          <w:fldChar w:fldCharType="separate"/>
        </w:r>
      </w:del>
      <w:ins w:id="793" w:author="Jan Grüner" w:date="2021-04-01T09:36:00Z">
        <w:r w:rsidR="00EF203D">
          <w:rPr>
            <w:b/>
            <w:bCs/>
            <w:noProof/>
            <w:lang w:val="de-DE"/>
          </w:rPr>
          <w:t>Fehler! Linkreferenz ungültig.</w:t>
        </w:r>
      </w:ins>
      <w:del w:id="794" w:author="Jan Grüner" w:date="2021-04-01T09:36:00Z">
        <w:r w:rsidR="000C6273" w:rsidRPr="000F513C" w:rsidDel="00EF203D">
          <w:rPr>
            <w:rStyle w:val="Hyperlink"/>
            <w:noProof/>
          </w:rPr>
          <w:delText>Table 8 Supported TransportModes.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_Toc67920726 \h </w:delInstrText>
        </w:r>
        <w:r w:rsidR="000C6273" w:rsidDel="00EF203D">
          <w:rPr>
            <w:noProof/>
            <w:webHidden/>
          </w:rPr>
          <w:fldChar w:fldCharType="separate"/>
        </w:r>
      </w:del>
      <w:ins w:id="795" w:author="Jan Grüner" w:date="2021-04-01T09:37:00Z">
        <w:r w:rsidR="00743E40">
          <w:rPr>
            <w:b/>
            <w:bCs/>
            <w:noProof/>
            <w:webHidden/>
            <w:lang w:val="de-DE"/>
          </w:rPr>
          <w:t>Fehler! Textmarke nicht definiert.</w:t>
        </w:r>
      </w:ins>
      <w:del w:id="796" w:author="Jan Grüner" w:date="2021-03-31T13:12:00Z">
        <w:r w:rsidR="000C6273" w:rsidDel="00AA0031">
          <w:rPr>
            <w:noProof/>
            <w:webHidden/>
          </w:rPr>
          <w:delText>24</w:delText>
        </w:r>
      </w:del>
      <w:del w:id="797" w:author="Jan Grüner" w:date="2021-04-01T09:36:00Z">
        <w:r w:rsidR="000C6273" w:rsidDel="00EF203D">
          <w:rPr>
            <w:noProof/>
            <w:webHidden/>
          </w:rPr>
          <w:fldChar w:fldCharType="end"/>
        </w:r>
        <w:r w:rsidDel="00EF203D">
          <w:rPr>
            <w:noProof/>
          </w:rPr>
          <w:fldChar w:fldCharType="end"/>
        </w:r>
      </w:del>
    </w:p>
    <w:p w14:paraId="69E73A85" w14:textId="7BEAC986" w:rsidR="000C6273" w:rsidDel="00EF203D" w:rsidRDefault="009056EF">
      <w:pPr>
        <w:pStyle w:val="Abbildungsverzeichnis"/>
        <w:tabs>
          <w:tab w:val="right" w:leader="dot" w:pos="8493"/>
        </w:tabs>
        <w:rPr>
          <w:del w:id="798" w:author="Jan Grüner" w:date="2021-04-01T09:36:00Z"/>
          <w:rFonts w:eastAsiaTheme="minorEastAsia" w:cstheme="minorBidi"/>
          <w:noProof/>
          <w:szCs w:val="22"/>
          <w:lang w:val="de-DE" w:eastAsia="de-DE"/>
        </w:rPr>
      </w:pPr>
      <w:del w:id="799" w:author="Jan Grüner" w:date="2021-04-01T09:36:00Z">
        <w:r w:rsidDel="00EF203D">
          <w:rPr>
            <w:noProof/>
          </w:rPr>
          <w:fldChar w:fldCharType="begin"/>
        </w:r>
        <w:r w:rsidDel="00EF203D">
          <w:rPr>
            <w:noProof/>
          </w:rPr>
          <w:delInstrText xml:space="preserve"> HYPERLINK \l "_Toc67920727" </w:delInstrText>
        </w:r>
        <w:r w:rsidDel="00EF203D">
          <w:rPr>
            <w:noProof/>
          </w:rPr>
          <w:fldChar w:fldCharType="separate"/>
        </w:r>
      </w:del>
      <w:ins w:id="800" w:author="Jan Grüner" w:date="2021-04-01T09:36:00Z">
        <w:r w:rsidR="00EF203D">
          <w:rPr>
            <w:b/>
            <w:bCs/>
            <w:noProof/>
            <w:lang w:val="de-DE"/>
          </w:rPr>
          <w:t>Fehler! Linkreferenz ungültig.</w:t>
        </w:r>
      </w:ins>
      <w:del w:id="801" w:author="Jan Grüner" w:date="2021-04-01T09:36:00Z">
        <w:r w:rsidR="000C6273" w:rsidRPr="000F513C" w:rsidDel="00EF203D">
          <w:rPr>
            <w:rStyle w:val="Hyperlink"/>
            <w:noProof/>
          </w:rPr>
          <w:delText>Table 9 Expected behaviour for the usage of optional fields.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_Toc67920727 \h </w:delInstrText>
        </w:r>
        <w:r w:rsidR="000C6273" w:rsidDel="00EF203D">
          <w:rPr>
            <w:noProof/>
            <w:webHidden/>
          </w:rPr>
          <w:fldChar w:fldCharType="separate"/>
        </w:r>
      </w:del>
      <w:ins w:id="802" w:author="Jan Grüner" w:date="2021-04-01T09:37:00Z">
        <w:r w:rsidR="00743E40">
          <w:rPr>
            <w:b/>
            <w:bCs/>
            <w:noProof/>
            <w:webHidden/>
            <w:lang w:val="de-DE"/>
          </w:rPr>
          <w:t>Fehler! Textmarke nicht definiert.</w:t>
        </w:r>
      </w:ins>
      <w:del w:id="803" w:author="Jan Grüner" w:date="2021-03-31T13:12:00Z">
        <w:r w:rsidR="000C6273" w:rsidDel="00AA0031">
          <w:rPr>
            <w:noProof/>
            <w:webHidden/>
          </w:rPr>
          <w:delText>26</w:delText>
        </w:r>
      </w:del>
      <w:del w:id="804" w:author="Jan Grüner" w:date="2021-04-01T09:36:00Z">
        <w:r w:rsidR="000C6273" w:rsidDel="00EF203D">
          <w:rPr>
            <w:noProof/>
            <w:webHidden/>
          </w:rPr>
          <w:fldChar w:fldCharType="end"/>
        </w:r>
        <w:r w:rsidDel="00EF203D">
          <w:rPr>
            <w:noProof/>
          </w:rPr>
          <w:fldChar w:fldCharType="end"/>
        </w:r>
      </w:del>
    </w:p>
    <w:p w14:paraId="66BCEF48" w14:textId="73B9193C" w:rsidR="000C6273" w:rsidDel="00EF203D" w:rsidRDefault="009056EF">
      <w:pPr>
        <w:pStyle w:val="Abbildungsverzeichnis"/>
        <w:tabs>
          <w:tab w:val="right" w:leader="dot" w:pos="8493"/>
        </w:tabs>
        <w:rPr>
          <w:del w:id="805" w:author="Jan Grüner" w:date="2021-04-01T09:36:00Z"/>
          <w:rFonts w:eastAsiaTheme="minorEastAsia" w:cstheme="minorBidi"/>
          <w:noProof/>
          <w:szCs w:val="22"/>
          <w:lang w:val="de-DE" w:eastAsia="de-DE"/>
        </w:rPr>
      </w:pPr>
      <w:del w:id="806" w:author="Jan Grüner" w:date="2021-04-01T09:36:00Z">
        <w:r w:rsidDel="00EF203D">
          <w:rPr>
            <w:noProof/>
          </w:rPr>
          <w:fldChar w:fldCharType="begin"/>
        </w:r>
        <w:r w:rsidDel="00EF203D">
          <w:rPr>
            <w:noProof/>
          </w:rPr>
          <w:delInstrText xml:space="preserve"> HYPERLINK \l "_Toc67920728" </w:delInstrText>
        </w:r>
        <w:r w:rsidDel="00EF203D">
          <w:rPr>
            <w:noProof/>
          </w:rPr>
          <w:fldChar w:fldCharType="separate"/>
        </w:r>
      </w:del>
      <w:ins w:id="807" w:author="Jan Grüner" w:date="2021-04-01T09:36:00Z">
        <w:r w:rsidR="00EF203D">
          <w:rPr>
            <w:b/>
            <w:bCs/>
            <w:noProof/>
            <w:lang w:val="de-DE"/>
          </w:rPr>
          <w:t>Fehler! Linkreferenz ungültig.</w:t>
        </w:r>
      </w:ins>
      <w:del w:id="808" w:author="Jan Grüner" w:date="2021-04-01T09:36:00Z">
        <w:r w:rsidR="000C6273" w:rsidRPr="000F513C" w:rsidDel="00EF203D">
          <w:rPr>
            <w:rStyle w:val="Hyperlink"/>
            <w:noProof/>
          </w:rPr>
          <w:delText>Table 10 LocationInformationRequestStructure.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_Toc67920728 \h </w:delInstrText>
        </w:r>
        <w:r w:rsidR="000C6273" w:rsidDel="00EF203D">
          <w:rPr>
            <w:noProof/>
            <w:webHidden/>
          </w:rPr>
          <w:fldChar w:fldCharType="separate"/>
        </w:r>
      </w:del>
      <w:ins w:id="809" w:author="Jan Grüner" w:date="2021-04-01T09:37:00Z">
        <w:r w:rsidR="00743E40">
          <w:rPr>
            <w:b/>
            <w:bCs/>
            <w:noProof/>
            <w:webHidden/>
            <w:lang w:val="de-DE"/>
          </w:rPr>
          <w:t>Fehler! Textmarke nicht definiert.</w:t>
        </w:r>
      </w:ins>
      <w:del w:id="810" w:author="Jan Grüner" w:date="2021-03-31T13:12:00Z">
        <w:r w:rsidR="000C6273" w:rsidDel="00AA0031">
          <w:rPr>
            <w:noProof/>
            <w:webHidden/>
          </w:rPr>
          <w:delText>27</w:delText>
        </w:r>
      </w:del>
      <w:del w:id="811" w:author="Jan Grüner" w:date="2021-04-01T09:36:00Z">
        <w:r w:rsidR="000C6273" w:rsidDel="00EF203D">
          <w:rPr>
            <w:noProof/>
            <w:webHidden/>
          </w:rPr>
          <w:fldChar w:fldCharType="end"/>
        </w:r>
        <w:r w:rsidDel="00EF203D">
          <w:rPr>
            <w:noProof/>
          </w:rPr>
          <w:fldChar w:fldCharType="end"/>
        </w:r>
      </w:del>
    </w:p>
    <w:p w14:paraId="79349DBB" w14:textId="38531446" w:rsidR="000C6273" w:rsidDel="00EF203D" w:rsidRDefault="009056EF">
      <w:pPr>
        <w:pStyle w:val="Abbildungsverzeichnis"/>
        <w:tabs>
          <w:tab w:val="right" w:leader="dot" w:pos="8493"/>
        </w:tabs>
        <w:rPr>
          <w:del w:id="812" w:author="Jan Grüner" w:date="2021-04-01T09:36:00Z"/>
          <w:rFonts w:eastAsiaTheme="minorEastAsia" w:cstheme="minorBidi"/>
          <w:noProof/>
          <w:szCs w:val="22"/>
          <w:lang w:val="de-DE" w:eastAsia="de-DE"/>
        </w:rPr>
      </w:pPr>
      <w:del w:id="813" w:author="Jan Grüner" w:date="2021-04-01T09:36:00Z">
        <w:r w:rsidDel="00EF203D">
          <w:rPr>
            <w:noProof/>
          </w:rPr>
          <w:fldChar w:fldCharType="begin"/>
        </w:r>
        <w:r w:rsidDel="00EF203D">
          <w:rPr>
            <w:noProof/>
          </w:rPr>
          <w:delInstrText xml:space="preserve"> HYPERLINK \l "_Toc67920729" </w:delInstrText>
        </w:r>
        <w:r w:rsidDel="00EF203D">
          <w:rPr>
            <w:noProof/>
          </w:rPr>
          <w:fldChar w:fldCharType="separate"/>
        </w:r>
      </w:del>
      <w:ins w:id="814" w:author="Jan Grüner" w:date="2021-04-01T09:36:00Z">
        <w:r w:rsidR="00EF203D">
          <w:rPr>
            <w:b/>
            <w:bCs/>
            <w:noProof/>
            <w:lang w:val="de-DE"/>
          </w:rPr>
          <w:t>Fehler! Linkreferenz ungültig.</w:t>
        </w:r>
      </w:ins>
      <w:del w:id="815" w:author="Jan Grüner" w:date="2021-04-01T09:36:00Z">
        <w:r w:rsidR="000C6273" w:rsidRPr="000F513C" w:rsidDel="00EF203D">
          <w:rPr>
            <w:rStyle w:val="Hyperlink"/>
            <w:noProof/>
          </w:rPr>
          <w:delText>Table 11 PlaceInformationResponseStructure.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_Toc67920729 \h </w:delInstrText>
        </w:r>
        <w:r w:rsidR="000C6273" w:rsidDel="00EF203D">
          <w:rPr>
            <w:noProof/>
            <w:webHidden/>
          </w:rPr>
          <w:fldChar w:fldCharType="separate"/>
        </w:r>
      </w:del>
      <w:ins w:id="816" w:author="Jan Grüner" w:date="2021-04-01T09:37:00Z">
        <w:r w:rsidR="00743E40">
          <w:rPr>
            <w:b/>
            <w:bCs/>
            <w:noProof/>
            <w:webHidden/>
            <w:lang w:val="de-DE"/>
          </w:rPr>
          <w:t>Fehler! Textmarke nicht definiert.</w:t>
        </w:r>
      </w:ins>
      <w:del w:id="817" w:author="Jan Grüner" w:date="2021-03-31T13:12:00Z">
        <w:r w:rsidR="000C6273" w:rsidDel="00AA0031">
          <w:rPr>
            <w:noProof/>
            <w:webHidden/>
          </w:rPr>
          <w:delText>27</w:delText>
        </w:r>
      </w:del>
      <w:del w:id="818" w:author="Jan Grüner" w:date="2021-04-01T09:36:00Z">
        <w:r w:rsidR="000C6273" w:rsidDel="00EF203D">
          <w:rPr>
            <w:noProof/>
            <w:webHidden/>
          </w:rPr>
          <w:fldChar w:fldCharType="end"/>
        </w:r>
        <w:r w:rsidDel="00EF203D">
          <w:rPr>
            <w:noProof/>
          </w:rPr>
          <w:fldChar w:fldCharType="end"/>
        </w:r>
      </w:del>
    </w:p>
    <w:p w14:paraId="72940372" w14:textId="611C00AB" w:rsidR="000C6273" w:rsidDel="00EF203D" w:rsidRDefault="009056EF">
      <w:pPr>
        <w:pStyle w:val="Abbildungsverzeichnis"/>
        <w:tabs>
          <w:tab w:val="right" w:leader="dot" w:pos="8493"/>
        </w:tabs>
        <w:rPr>
          <w:del w:id="819" w:author="Jan Grüner" w:date="2021-04-01T09:36:00Z"/>
          <w:rFonts w:eastAsiaTheme="minorEastAsia" w:cstheme="minorBidi"/>
          <w:noProof/>
          <w:szCs w:val="22"/>
          <w:lang w:val="de-DE" w:eastAsia="de-DE"/>
        </w:rPr>
      </w:pPr>
      <w:del w:id="820" w:author="Jan Grüner" w:date="2021-04-01T09:36:00Z">
        <w:r w:rsidDel="00EF203D">
          <w:rPr>
            <w:noProof/>
          </w:rPr>
          <w:fldChar w:fldCharType="begin"/>
        </w:r>
        <w:r w:rsidDel="00EF203D">
          <w:rPr>
            <w:noProof/>
          </w:rPr>
          <w:delInstrText xml:space="preserve"> HYPERLINK \l "_Toc67920730" </w:delInstrText>
        </w:r>
        <w:r w:rsidDel="00EF203D">
          <w:rPr>
            <w:noProof/>
          </w:rPr>
          <w:fldChar w:fldCharType="separate"/>
        </w:r>
      </w:del>
      <w:ins w:id="821" w:author="Jan Grüner" w:date="2021-04-01T09:36:00Z">
        <w:r w:rsidR="00EF203D">
          <w:rPr>
            <w:b/>
            <w:bCs/>
            <w:noProof/>
            <w:lang w:val="de-DE"/>
          </w:rPr>
          <w:t>Fehler! Linkreferenz ungültig.</w:t>
        </w:r>
      </w:ins>
      <w:del w:id="822" w:author="Jan Grüner" w:date="2021-04-01T09:36:00Z">
        <w:r w:rsidR="000C6273" w:rsidRPr="000F513C" w:rsidDel="00EF203D">
          <w:rPr>
            <w:rStyle w:val="Hyperlink"/>
            <w:noProof/>
          </w:rPr>
          <w:delText>Table 12 List of possible error codes in LocationInformationResponse.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_Toc67920730 \h </w:delInstrText>
        </w:r>
        <w:r w:rsidR="000C6273" w:rsidDel="00EF203D">
          <w:rPr>
            <w:noProof/>
            <w:webHidden/>
          </w:rPr>
          <w:fldChar w:fldCharType="separate"/>
        </w:r>
      </w:del>
      <w:ins w:id="823" w:author="Jan Grüner" w:date="2021-04-01T09:37:00Z">
        <w:r w:rsidR="00743E40">
          <w:rPr>
            <w:b/>
            <w:bCs/>
            <w:noProof/>
            <w:webHidden/>
            <w:lang w:val="de-DE"/>
          </w:rPr>
          <w:t>Fehler! Textmarke nicht definiert.</w:t>
        </w:r>
      </w:ins>
      <w:del w:id="824" w:author="Jan Grüner" w:date="2021-03-31T13:12:00Z">
        <w:r w:rsidR="000C6273" w:rsidDel="00AA0031">
          <w:rPr>
            <w:noProof/>
            <w:webHidden/>
          </w:rPr>
          <w:delText>28</w:delText>
        </w:r>
      </w:del>
      <w:del w:id="825" w:author="Jan Grüner" w:date="2021-04-01T09:36:00Z">
        <w:r w:rsidR="000C6273" w:rsidDel="00EF203D">
          <w:rPr>
            <w:noProof/>
            <w:webHidden/>
          </w:rPr>
          <w:fldChar w:fldCharType="end"/>
        </w:r>
        <w:r w:rsidDel="00EF203D">
          <w:rPr>
            <w:noProof/>
          </w:rPr>
          <w:fldChar w:fldCharType="end"/>
        </w:r>
      </w:del>
    </w:p>
    <w:p w14:paraId="335517A3" w14:textId="6D2A601D" w:rsidR="000C6273" w:rsidDel="00EF203D" w:rsidRDefault="009056EF">
      <w:pPr>
        <w:pStyle w:val="Abbildungsverzeichnis"/>
        <w:tabs>
          <w:tab w:val="right" w:leader="dot" w:pos="8493"/>
        </w:tabs>
        <w:rPr>
          <w:del w:id="826" w:author="Jan Grüner" w:date="2021-04-01T09:36:00Z"/>
          <w:rFonts w:eastAsiaTheme="minorEastAsia" w:cstheme="minorBidi"/>
          <w:noProof/>
          <w:szCs w:val="22"/>
          <w:lang w:val="de-DE" w:eastAsia="de-DE"/>
        </w:rPr>
      </w:pPr>
      <w:del w:id="827" w:author="Jan Grüner" w:date="2021-04-01T09:36:00Z">
        <w:r w:rsidDel="00EF203D">
          <w:rPr>
            <w:noProof/>
          </w:rPr>
          <w:fldChar w:fldCharType="begin"/>
        </w:r>
        <w:r w:rsidDel="00EF203D">
          <w:rPr>
            <w:noProof/>
          </w:rPr>
          <w:delInstrText xml:space="preserve"> HYPERLINK \l "_Toc67920731" </w:delInstrText>
        </w:r>
        <w:r w:rsidDel="00EF203D">
          <w:rPr>
            <w:noProof/>
          </w:rPr>
          <w:fldChar w:fldCharType="separate"/>
        </w:r>
      </w:del>
      <w:ins w:id="828" w:author="Jan Grüner" w:date="2021-04-01T09:36:00Z">
        <w:r w:rsidR="00EF203D">
          <w:rPr>
            <w:b/>
            <w:bCs/>
            <w:noProof/>
            <w:lang w:val="de-DE"/>
          </w:rPr>
          <w:t>Fehler! Linkreferenz ungültig.</w:t>
        </w:r>
      </w:ins>
      <w:del w:id="829" w:author="Jan Grüner" w:date="2021-04-01T09:36:00Z">
        <w:r w:rsidR="000C6273" w:rsidRPr="000F513C" w:rsidDel="00EF203D">
          <w:rPr>
            <w:rStyle w:val="Hyperlink"/>
            <w:noProof/>
          </w:rPr>
          <w:delText>Table 13 TripRequestStructure.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_Toc67920731 \h </w:delInstrText>
        </w:r>
        <w:r w:rsidR="000C6273" w:rsidDel="00EF203D">
          <w:rPr>
            <w:noProof/>
            <w:webHidden/>
          </w:rPr>
          <w:fldChar w:fldCharType="separate"/>
        </w:r>
      </w:del>
      <w:ins w:id="830" w:author="Jan Grüner" w:date="2021-04-01T09:37:00Z">
        <w:r w:rsidR="00743E40">
          <w:rPr>
            <w:b/>
            <w:bCs/>
            <w:noProof/>
            <w:webHidden/>
            <w:lang w:val="de-DE"/>
          </w:rPr>
          <w:t>Fehler! Textmarke nicht definiert.</w:t>
        </w:r>
      </w:ins>
      <w:del w:id="831" w:author="Jan Grüner" w:date="2021-03-31T13:12:00Z">
        <w:r w:rsidR="000C6273" w:rsidDel="00AA0031">
          <w:rPr>
            <w:noProof/>
            <w:webHidden/>
          </w:rPr>
          <w:delText>29</w:delText>
        </w:r>
      </w:del>
      <w:del w:id="832" w:author="Jan Grüner" w:date="2021-04-01T09:36:00Z">
        <w:r w:rsidR="000C6273" w:rsidDel="00EF203D">
          <w:rPr>
            <w:noProof/>
            <w:webHidden/>
          </w:rPr>
          <w:fldChar w:fldCharType="end"/>
        </w:r>
        <w:r w:rsidDel="00EF203D">
          <w:rPr>
            <w:noProof/>
          </w:rPr>
          <w:fldChar w:fldCharType="end"/>
        </w:r>
      </w:del>
    </w:p>
    <w:p w14:paraId="62789F5B" w14:textId="2BDC847B" w:rsidR="000C6273" w:rsidDel="00EF203D" w:rsidRDefault="009056EF">
      <w:pPr>
        <w:pStyle w:val="Abbildungsverzeichnis"/>
        <w:tabs>
          <w:tab w:val="right" w:leader="dot" w:pos="8493"/>
        </w:tabs>
        <w:rPr>
          <w:del w:id="833" w:author="Jan Grüner" w:date="2021-04-01T09:36:00Z"/>
          <w:rFonts w:eastAsiaTheme="minorEastAsia" w:cstheme="minorBidi"/>
          <w:noProof/>
          <w:szCs w:val="22"/>
          <w:lang w:val="de-DE" w:eastAsia="de-DE"/>
        </w:rPr>
      </w:pPr>
      <w:del w:id="834" w:author="Jan Grüner" w:date="2021-04-01T09:36:00Z">
        <w:r w:rsidDel="00EF203D">
          <w:rPr>
            <w:noProof/>
          </w:rPr>
          <w:fldChar w:fldCharType="begin"/>
        </w:r>
        <w:r w:rsidDel="00EF203D">
          <w:rPr>
            <w:noProof/>
          </w:rPr>
          <w:delInstrText xml:space="preserve"> HYPERLINK \l "_Toc67920732" </w:delInstrText>
        </w:r>
        <w:r w:rsidDel="00EF203D">
          <w:rPr>
            <w:noProof/>
          </w:rPr>
          <w:fldChar w:fldCharType="separate"/>
        </w:r>
      </w:del>
      <w:ins w:id="835" w:author="Jan Grüner" w:date="2021-04-01T09:36:00Z">
        <w:r w:rsidR="00EF203D">
          <w:rPr>
            <w:b/>
            <w:bCs/>
            <w:noProof/>
            <w:lang w:val="de-DE"/>
          </w:rPr>
          <w:t>Fehler! Linkreferenz ungültig.</w:t>
        </w:r>
      </w:ins>
      <w:del w:id="836" w:author="Jan Grüner" w:date="2021-04-01T09:36:00Z">
        <w:r w:rsidR="000C6273" w:rsidRPr="000F513C" w:rsidDel="00EF203D">
          <w:rPr>
            <w:rStyle w:val="Hyperlink"/>
            <w:noProof/>
          </w:rPr>
          <w:delText>Table 14 TripResponseStructure.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_Toc67920732 \h </w:delInstrText>
        </w:r>
        <w:r w:rsidR="000C6273" w:rsidDel="00EF203D">
          <w:rPr>
            <w:noProof/>
            <w:webHidden/>
          </w:rPr>
          <w:fldChar w:fldCharType="separate"/>
        </w:r>
      </w:del>
      <w:ins w:id="837" w:author="Jan Grüner" w:date="2021-04-01T09:37:00Z">
        <w:r w:rsidR="00743E40">
          <w:rPr>
            <w:b/>
            <w:bCs/>
            <w:noProof/>
            <w:webHidden/>
            <w:lang w:val="de-DE"/>
          </w:rPr>
          <w:t>Fehler! Textmarke nicht definiert.</w:t>
        </w:r>
      </w:ins>
      <w:del w:id="838" w:author="Jan Grüner" w:date="2021-03-31T13:12:00Z">
        <w:r w:rsidR="000C6273" w:rsidDel="00AA0031">
          <w:rPr>
            <w:noProof/>
            <w:webHidden/>
          </w:rPr>
          <w:delText>30</w:delText>
        </w:r>
      </w:del>
      <w:del w:id="839" w:author="Jan Grüner" w:date="2021-04-01T09:36:00Z">
        <w:r w:rsidR="000C6273" w:rsidDel="00EF203D">
          <w:rPr>
            <w:noProof/>
            <w:webHidden/>
          </w:rPr>
          <w:fldChar w:fldCharType="end"/>
        </w:r>
        <w:r w:rsidDel="00EF203D">
          <w:rPr>
            <w:noProof/>
          </w:rPr>
          <w:fldChar w:fldCharType="end"/>
        </w:r>
      </w:del>
    </w:p>
    <w:p w14:paraId="4886496A" w14:textId="0DA4F6C7" w:rsidR="000C6273" w:rsidDel="00EF203D" w:rsidRDefault="009056EF">
      <w:pPr>
        <w:pStyle w:val="Abbildungsverzeichnis"/>
        <w:tabs>
          <w:tab w:val="right" w:leader="dot" w:pos="8493"/>
        </w:tabs>
        <w:rPr>
          <w:del w:id="840" w:author="Jan Grüner" w:date="2021-04-01T09:36:00Z"/>
          <w:rFonts w:eastAsiaTheme="minorEastAsia" w:cstheme="minorBidi"/>
          <w:noProof/>
          <w:szCs w:val="22"/>
          <w:lang w:val="de-DE" w:eastAsia="de-DE"/>
        </w:rPr>
      </w:pPr>
      <w:del w:id="841" w:author="Jan Grüner" w:date="2021-04-01T09:36:00Z">
        <w:r w:rsidDel="00EF203D">
          <w:rPr>
            <w:noProof/>
          </w:rPr>
          <w:fldChar w:fldCharType="begin"/>
        </w:r>
        <w:r w:rsidDel="00EF203D">
          <w:rPr>
            <w:noProof/>
          </w:rPr>
          <w:delInstrText xml:space="preserve"> HYPERLINK \l "_Toc67920733" </w:delInstrText>
        </w:r>
        <w:r w:rsidDel="00EF203D">
          <w:rPr>
            <w:noProof/>
          </w:rPr>
          <w:fldChar w:fldCharType="separate"/>
        </w:r>
      </w:del>
      <w:ins w:id="842" w:author="Jan Grüner" w:date="2021-04-01T09:36:00Z">
        <w:r w:rsidR="00EF203D">
          <w:rPr>
            <w:b/>
            <w:bCs/>
            <w:noProof/>
            <w:lang w:val="de-DE"/>
          </w:rPr>
          <w:t>Fehler! Linkreferenz ungültig.</w:t>
        </w:r>
      </w:ins>
      <w:del w:id="843" w:author="Jan Grüner" w:date="2021-04-01T09:36:00Z">
        <w:r w:rsidR="000C6273" w:rsidRPr="000F513C" w:rsidDel="00EF203D">
          <w:rPr>
            <w:rStyle w:val="Hyperlink"/>
            <w:noProof/>
          </w:rPr>
          <w:delText>Table 15 List of possible error codes in TripResponse.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_Toc67920733 \h </w:delInstrText>
        </w:r>
        <w:r w:rsidR="000C6273" w:rsidDel="00EF203D">
          <w:rPr>
            <w:noProof/>
            <w:webHidden/>
          </w:rPr>
          <w:fldChar w:fldCharType="separate"/>
        </w:r>
      </w:del>
      <w:ins w:id="844" w:author="Jan Grüner" w:date="2021-04-01T09:37:00Z">
        <w:r w:rsidR="00743E40">
          <w:rPr>
            <w:b/>
            <w:bCs/>
            <w:noProof/>
            <w:webHidden/>
            <w:lang w:val="de-DE"/>
          </w:rPr>
          <w:t>Fehler! Textmarke nicht definiert.</w:t>
        </w:r>
      </w:ins>
      <w:del w:id="845" w:author="Jan Grüner" w:date="2021-03-31T13:12:00Z">
        <w:r w:rsidR="000C6273" w:rsidDel="00AA0031">
          <w:rPr>
            <w:noProof/>
            <w:webHidden/>
          </w:rPr>
          <w:delText>30</w:delText>
        </w:r>
      </w:del>
      <w:del w:id="846" w:author="Jan Grüner" w:date="2021-04-01T09:36:00Z">
        <w:r w:rsidR="000C6273" w:rsidDel="00EF203D">
          <w:rPr>
            <w:noProof/>
            <w:webHidden/>
          </w:rPr>
          <w:fldChar w:fldCharType="end"/>
        </w:r>
        <w:r w:rsidDel="00EF203D">
          <w:rPr>
            <w:noProof/>
          </w:rPr>
          <w:fldChar w:fldCharType="end"/>
        </w:r>
      </w:del>
    </w:p>
    <w:p w14:paraId="62BB3BCD" w14:textId="303C87F0" w:rsidR="000C6273" w:rsidDel="00EF203D" w:rsidRDefault="009056EF">
      <w:pPr>
        <w:pStyle w:val="Abbildungsverzeichnis"/>
        <w:tabs>
          <w:tab w:val="right" w:leader="dot" w:pos="8493"/>
        </w:tabs>
        <w:rPr>
          <w:del w:id="847" w:author="Jan Grüner" w:date="2021-04-01T09:36:00Z"/>
          <w:rFonts w:eastAsiaTheme="minorEastAsia" w:cstheme="minorBidi"/>
          <w:noProof/>
          <w:szCs w:val="22"/>
          <w:lang w:val="de-DE" w:eastAsia="de-DE"/>
        </w:rPr>
      </w:pPr>
      <w:del w:id="848" w:author="Jan Grüner" w:date="2021-04-01T09:36:00Z">
        <w:r w:rsidDel="00EF203D">
          <w:rPr>
            <w:noProof/>
          </w:rPr>
          <w:fldChar w:fldCharType="begin"/>
        </w:r>
        <w:r w:rsidDel="00EF203D">
          <w:rPr>
            <w:noProof/>
          </w:rPr>
          <w:delInstrText xml:space="preserve"> HYPERLINK \l "_Toc67920734" </w:delInstrText>
        </w:r>
        <w:r w:rsidDel="00EF203D">
          <w:rPr>
            <w:noProof/>
          </w:rPr>
          <w:fldChar w:fldCharType="separate"/>
        </w:r>
      </w:del>
      <w:ins w:id="849" w:author="Jan Grüner" w:date="2021-04-01T09:36:00Z">
        <w:r w:rsidR="00EF203D">
          <w:rPr>
            <w:b/>
            <w:bCs/>
            <w:noProof/>
            <w:lang w:val="de-DE"/>
          </w:rPr>
          <w:t>Fehler! Linkreferenz ungültig.</w:t>
        </w:r>
      </w:ins>
      <w:del w:id="850" w:author="Jan Grüner" w:date="2021-04-01T09:36:00Z">
        <w:r w:rsidR="000C6273" w:rsidRPr="000F513C" w:rsidDel="00EF203D">
          <w:rPr>
            <w:rStyle w:val="Hyperlink"/>
            <w:noProof/>
          </w:rPr>
          <w:delText>Table 16 List of possible error codes in TripResult.</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_Toc67920734 \h </w:delInstrText>
        </w:r>
        <w:r w:rsidR="000C6273" w:rsidDel="00EF203D">
          <w:rPr>
            <w:noProof/>
            <w:webHidden/>
          </w:rPr>
          <w:fldChar w:fldCharType="separate"/>
        </w:r>
      </w:del>
      <w:ins w:id="851" w:author="Jan Grüner" w:date="2021-04-01T09:37:00Z">
        <w:r w:rsidR="00743E40">
          <w:rPr>
            <w:b/>
            <w:bCs/>
            <w:noProof/>
            <w:webHidden/>
            <w:lang w:val="de-DE"/>
          </w:rPr>
          <w:t>Fehler! Textmarke nicht definiert.</w:t>
        </w:r>
      </w:ins>
      <w:del w:id="852" w:author="Jan Grüner" w:date="2021-03-31T13:12:00Z">
        <w:r w:rsidR="000C6273" w:rsidDel="00AA0031">
          <w:rPr>
            <w:noProof/>
            <w:webHidden/>
          </w:rPr>
          <w:delText>31</w:delText>
        </w:r>
      </w:del>
      <w:del w:id="853" w:author="Jan Grüner" w:date="2021-04-01T09:36:00Z">
        <w:r w:rsidR="000C6273" w:rsidDel="00EF203D">
          <w:rPr>
            <w:noProof/>
            <w:webHidden/>
          </w:rPr>
          <w:fldChar w:fldCharType="end"/>
        </w:r>
        <w:r w:rsidDel="00EF203D">
          <w:rPr>
            <w:noProof/>
          </w:rPr>
          <w:fldChar w:fldCharType="end"/>
        </w:r>
      </w:del>
    </w:p>
    <w:p w14:paraId="43F20E93" w14:textId="7BE5AA45" w:rsidR="000C6273" w:rsidDel="00EF203D" w:rsidRDefault="009056EF">
      <w:pPr>
        <w:pStyle w:val="Abbildungsverzeichnis"/>
        <w:tabs>
          <w:tab w:val="right" w:leader="dot" w:pos="8493"/>
        </w:tabs>
        <w:rPr>
          <w:del w:id="854" w:author="Jan Grüner" w:date="2021-04-01T09:36:00Z"/>
          <w:rFonts w:eastAsiaTheme="minorEastAsia" w:cstheme="minorBidi"/>
          <w:noProof/>
          <w:szCs w:val="22"/>
          <w:lang w:val="de-DE" w:eastAsia="de-DE"/>
        </w:rPr>
      </w:pPr>
      <w:del w:id="855" w:author="Jan Grüner" w:date="2021-04-01T09:36:00Z">
        <w:r w:rsidDel="00EF203D">
          <w:rPr>
            <w:noProof/>
          </w:rPr>
          <w:fldChar w:fldCharType="begin"/>
        </w:r>
        <w:r w:rsidDel="00EF203D">
          <w:rPr>
            <w:noProof/>
          </w:rPr>
          <w:delInstrText xml:space="preserve"> HYPERLINK \l "_Toc67920735" </w:delInstrText>
        </w:r>
        <w:r w:rsidDel="00EF203D">
          <w:rPr>
            <w:noProof/>
          </w:rPr>
          <w:fldChar w:fldCharType="separate"/>
        </w:r>
      </w:del>
      <w:ins w:id="856" w:author="Jan Grüner" w:date="2021-04-01T09:36:00Z">
        <w:r w:rsidR="00EF203D">
          <w:rPr>
            <w:b/>
            <w:bCs/>
            <w:noProof/>
            <w:lang w:val="de-DE"/>
          </w:rPr>
          <w:t>Fehler! Linkreferenz ungültig.</w:t>
        </w:r>
      </w:ins>
      <w:del w:id="857" w:author="Jan Grüner" w:date="2021-04-01T09:36:00Z">
        <w:r w:rsidR="000C6273" w:rsidRPr="000F513C" w:rsidDel="00EF203D">
          <w:rPr>
            <w:rStyle w:val="Hyperlink"/>
            <w:noProof/>
          </w:rPr>
          <w:delText>Table 17 StopEventRequestStructure.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_Toc67920735 \h </w:delInstrText>
        </w:r>
        <w:r w:rsidR="000C6273" w:rsidDel="00EF203D">
          <w:rPr>
            <w:noProof/>
            <w:webHidden/>
          </w:rPr>
          <w:fldChar w:fldCharType="separate"/>
        </w:r>
      </w:del>
      <w:ins w:id="858" w:author="Jan Grüner" w:date="2021-04-01T09:37:00Z">
        <w:r w:rsidR="00743E40">
          <w:rPr>
            <w:b/>
            <w:bCs/>
            <w:noProof/>
            <w:webHidden/>
            <w:lang w:val="de-DE"/>
          </w:rPr>
          <w:t>Fehler! Textmarke nicht definiert.</w:t>
        </w:r>
      </w:ins>
      <w:del w:id="859" w:author="Jan Grüner" w:date="2021-03-31T13:12:00Z">
        <w:r w:rsidR="000C6273" w:rsidDel="00AA0031">
          <w:rPr>
            <w:noProof/>
            <w:webHidden/>
          </w:rPr>
          <w:delText>32</w:delText>
        </w:r>
      </w:del>
      <w:del w:id="860" w:author="Jan Grüner" w:date="2021-04-01T09:36:00Z">
        <w:r w:rsidR="000C6273" w:rsidDel="00EF203D">
          <w:rPr>
            <w:noProof/>
            <w:webHidden/>
          </w:rPr>
          <w:fldChar w:fldCharType="end"/>
        </w:r>
        <w:r w:rsidDel="00EF203D">
          <w:rPr>
            <w:noProof/>
          </w:rPr>
          <w:fldChar w:fldCharType="end"/>
        </w:r>
      </w:del>
    </w:p>
    <w:p w14:paraId="3825F4D8" w14:textId="67BC4CB1" w:rsidR="000C6273" w:rsidDel="00EF203D" w:rsidRDefault="009056EF">
      <w:pPr>
        <w:pStyle w:val="Abbildungsverzeichnis"/>
        <w:tabs>
          <w:tab w:val="right" w:leader="dot" w:pos="8493"/>
        </w:tabs>
        <w:rPr>
          <w:del w:id="861" w:author="Jan Grüner" w:date="2021-04-01T09:36:00Z"/>
          <w:rFonts w:eastAsiaTheme="minorEastAsia" w:cstheme="minorBidi"/>
          <w:noProof/>
          <w:szCs w:val="22"/>
          <w:lang w:val="de-DE" w:eastAsia="de-DE"/>
        </w:rPr>
      </w:pPr>
      <w:del w:id="862" w:author="Jan Grüner" w:date="2021-04-01T09:36:00Z">
        <w:r w:rsidDel="00EF203D">
          <w:rPr>
            <w:noProof/>
          </w:rPr>
          <w:fldChar w:fldCharType="begin"/>
        </w:r>
        <w:r w:rsidDel="00EF203D">
          <w:rPr>
            <w:noProof/>
          </w:rPr>
          <w:delInstrText xml:space="preserve"> HYPERLINK \l "_Toc67920736" </w:delInstrText>
        </w:r>
        <w:r w:rsidDel="00EF203D">
          <w:rPr>
            <w:noProof/>
          </w:rPr>
          <w:fldChar w:fldCharType="separate"/>
        </w:r>
      </w:del>
      <w:ins w:id="863" w:author="Jan Grüner" w:date="2021-04-01T09:36:00Z">
        <w:r w:rsidR="00EF203D">
          <w:rPr>
            <w:b/>
            <w:bCs/>
            <w:noProof/>
            <w:lang w:val="de-DE"/>
          </w:rPr>
          <w:t>Fehler! Linkreferenz ungültig.</w:t>
        </w:r>
      </w:ins>
      <w:del w:id="864" w:author="Jan Grüner" w:date="2021-04-01T09:36:00Z">
        <w:r w:rsidR="000C6273" w:rsidRPr="000F513C" w:rsidDel="00EF203D">
          <w:rPr>
            <w:rStyle w:val="Hyperlink"/>
            <w:noProof/>
          </w:rPr>
          <w:delText>Table 18 StopEventResponseStructure.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_Toc67920736 \h </w:delInstrText>
        </w:r>
        <w:r w:rsidR="000C6273" w:rsidDel="00EF203D">
          <w:rPr>
            <w:noProof/>
            <w:webHidden/>
          </w:rPr>
          <w:fldChar w:fldCharType="separate"/>
        </w:r>
      </w:del>
      <w:ins w:id="865" w:author="Jan Grüner" w:date="2021-04-01T09:37:00Z">
        <w:r w:rsidR="00743E40">
          <w:rPr>
            <w:b/>
            <w:bCs/>
            <w:noProof/>
            <w:webHidden/>
            <w:lang w:val="de-DE"/>
          </w:rPr>
          <w:t>Fehler! Textmarke nicht definiert.</w:t>
        </w:r>
      </w:ins>
      <w:del w:id="866" w:author="Jan Grüner" w:date="2021-03-31T13:12:00Z">
        <w:r w:rsidR="000C6273" w:rsidDel="00AA0031">
          <w:rPr>
            <w:noProof/>
            <w:webHidden/>
          </w:rPr>
          <w:delText>33</w:delText>
        </w:r>
      </w:del>
      <w:del w:id="867" w:author="Jan Grüner" w:date="2021-04-01T09:36:00Z">
        <w:r w:rsidR="000C6273" w:rsidDel="00EF203D">
          <w:rPr>
            <w:noProof/>
            <w:webHidden/>
          </w:rPr>
          <w:fldChar w:fldCharType="end"/>
        </w:r>
        <w:r w:rsidDel="00EF203D">
          <w:rPr>
            <w:noProof/>
          </w:rPr>
          <w:fldChar w:fldCharType="end"/>
        </w:r>
      </w:del>
    </w:p>
    <w:p w14:paraId="232EDB56" w14:textId="05F23E56" w:rsidR="000C6273" w:rsidDel="00EF203D" w:rsidRDefault="009056EF">
      <w:pPr>
        <w:pStyle w:val="Abbildungsverzeichnis"/>
        <w:tabs>
          <w:tab w:val="right" w:leader="dot" w:pos="8493"/>
        </w:tabs>
        <w:rPr>
          <w:del w:id="868" w:author="Jan Grüner" w:date="2021-04-01T09:36:00Z"/>
          <w:rFonts w:eastAsiaTheme="minorEastAsia" w:cstheme="minorBidi"/>
          <w:noProof/>
          <w:szCs w:val="22"/>
          <w:lang w:val="de-DE" w:eastAsia="de-DE"/>
        </w:rPr>
      </w:pPr>
      <w:del w:id="869" w:author="Jan Grüner" w:date="2021-04-01T09:36:00Z">
        <w:r w:rsidDel="00EF203D">
          <w:rPr>
            <w:noProof/>
          </w:rPr>
          <w:fldChar w:fldCharType="begin"/>
        </w:r>
        <w:r w:rsidDel="00EF203D">
          <w:rPr>
            <w:noProof/>
          </w:rPr>
          <w:delInstrText xml:space="preserve"> HYPERLINK \l "_Toc67920737" </w:delInstrText>
        </w:r>
        <w:r w:rsidDel="00EF203D">
          <w:rPr>
            <w:noProof/>
          </w:rPr>
          <w:fldChar w:fldCharType="separate"/>
        </w:r>
      </w:del>
      <w:ins w:id="870" w:author="Jan Grüner" w:date="2021-04-01T09:36:00Z">
        <w:r w:rsidR="00EF203D">
          <w:rPr>
            <w:b/>
            <w:bCs/>
            <w:noProof/>
            <w:lang w:val="de-DE"/>
          </w:rPr>
          <w:t>Fehler! Linkreferenz ungültig.</w:t>
        </w:r>
      </w:ins>
      <w:del w:id="871" w:author="Jan Grüner" w:date="2021-04-01T09:36:00Z">
        <w:r w:rsidR="000C6273" w:rsidRPr="000F513C" w:rsidDel="00EF203D">
          <w:rPr>
            <w:rStyle w:val="Hyperlink"/>
            <w:noProof/>
          </w:rPr>
          <w:delText>Table 19 List of possible error codes in StopEventResponse.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_Toc67920737 \h </w:delInstrText>
        </w:r>
        <w:r w:rsidR="000C6273" w:rsidDel="00EF203D">
          <w:rPr>
            <w:noProof/>
            <w:webHidden/>
          </w:rPr>
          <w:fldChar w:fldCharType="separate"/>
        </w:r>
      </w:del>
      <w:ins w:id="872" w:author="Jan Grüner" w:date="2021-04-01T09:37:00Z">
        <w:r w:rsidR="00743E40">
          <w:rPr>
            <w:b/>
            <w:bCs/>
            <w:noProof/>
            <w:webHidden/>
            <w:lang w:val="de-DE"/>
          </w:rPr>
          <w:t>Fehler! Textmarke nicht definiert.</w:t>
        </w:r>
      </w:ins>
      <w:del w:id="873" w:author="Jan Grüner" w:date="2021-03-31T13:12:00Z">
        <w:r w:rsidR="000C6273" w:rsidDel="00AA0031">
          <w:rPr>
            <w:noProof/>
            <w:webHidden/>
          </w:rPr>
          <w:delText>33</w:delText>
        </w:r>
      </w:del>
      <w:del w:id="874" w:author="Jan Grüner" w:date="2021-04-01T09:36:00Z">
        <w:r w:rsidR="000C6273" w:rsidDel="00EF203D">
          <w:rPr>
            <w:noProof/>
            <w:webHidden/>
          </w:rPr>
          <w:fldChar w:fldCharType="end"/>
        </w:r>
        <w:r w:rsidDel="00EF203D">
          <w:rPr>
            <w:noProof/>
          </w:rPr>
          <w:fldChar w:fldCharType="end"/>
        </w:r>
      </w:del>
    </w:p>
    <w:p w14:paraId="57A1360D" w14:textId="16013022" w:rsidR="000C6273" w:rsidDel="00EF203D" w:rsidRDefault="009056EF">
      <w:pPr>
        <w:pStyle w:val="Abbildungsverzeichnis"/>
        <w:tabs>
          <w:tab w:val="right" w:leader="dot" w:pos="8493"/>
        </w:tabs>
        <w:rPr>
          <w:del w:id="875" w:author="Jan Grüner" w:date="2021-04-01T09:36:00Z"/>
          <w:rFonts w:eastAsiaTheme="minorEastAsia" w:cstheme="minorBidi"/>
          <w:noProof/>
          <w:szCs w:val="22"/>
          <w:lang w:val="de-DE" w:eastAsia="de-DE"/>
        </w:rPr>
      </w:pPr>
      <w:del w:id="876" w:author="Jan Grüner" w:date="2021-04-01T09:36:00Z">
        <w:r w:rsidDel="00EF203D">
          <w:rPr>
            <w:noProof/>
          </w:rPr>
          <w:fldChar w:fldCharType="begin"/>
        </w:r>
        <w:r w:rsidDel="00EF203D">
          <w:rPr>
            <w:noProof/>
          </w:rPr>
          <w:delInstrText xml:space="preserve"> HYPERLINK \l "_Toc67920738" </w:delInstrText>
        </w:r>
        <w:r w:rsidDel="00EF203D">
          <w:rPr>
            <w:noProof/>
          </w:rPr>
          <w:fldChar w:fldCharType="separate"/>
        </w:r>
      </w:del>
      <w:ins w:id="877" w:author="Jan Grüner" w:date="2021-04-01T09:36:00Z">
        <w:r w:rsidR="00EF203D">
          <w:rPr>
            <w:b/>
            <w:bCs/>
            <w:noProof/>
            <w:lang w:val="de-DE"/>
          </w:rPr>
          <w:t>Fehler! Linkreferenz ungültig.</w:t>
        </w:r>
      </w:ins>
      <w:del w:id="878" w:author="Jan Grüner" w:date="2021-04-01T09:36:00Z">
        <w:r w:rsidR="000C6273" w:rsidRPr="000F513C" w:rsidDel="00EF203D">
          <w:rPr>
            <w:rStyle w:val="Hyperlink"/>
            <w:noProof/>
          </w:rPr>
          <w:delText>Table 20 TripInfoRequestStructure.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_Toc67920738 \h </w:delInstrText>
        </w:r>
        <w:r w:rsidR="000C6273" w:rsidDel="00EF203D">
          <w:rPr>
            <w:noProof/>
            <w:webHidden/>
          </w:rPr>
          <w:fldChar w:fldCharType="separate"/>
        </w:r>
      </w:del>
      <w:ins w:id="879" w:author="Jan Grüner" w:date="2021-04-01T09:37:00Z">
        <w:r w:rsidR="00743E40">
          <w:rPr>
            <w:b/>
            <w:bCs/>
            <w:noProof/>
            <w:webHidden/>
            <w:lang w:val="de-DE"/>
          </w:rPr>
          <w:t>Fehler! Textmarke nicht definiert.</w:t>
        </w:r>
      </w:ins>
      <w:del w:id="880" w:author="Jan Grüner" w:date="2021-03-31T13:12:00Z">
        <w:r w:rsidR="000C6273" w:rsidDel="00AA0031">
          <w:rPr>
            <w:noProof/>
            <w:webHidden/>
          </w:rPr>
          <w:delText>34</w:delText>
        </w:r>
      </w:del>
      <w:del w:id="881" w:author="Jan Grüner" w:date="2021-04-01T09:36:00Z">
        <w:r w:rsidR="000C6273" w:rsidDel="00EF203D">
          <w:rPr>
            <w:noProof/>
            <w:webHidden/>
          </w:rPr>
          <w:fldChar w:fldCharType="end"/>
        </w:r>
        <w:r w:rsidDel="00EF203D">
          <w:rPr>
            <w:noProof/>
          </w:rPr>
          <w:fldChar w:fldCharType="end"/>
        </w:r>
      </w:del>
    </w:p>
    <w:p w14:paraId="5EA37952" w14:textId="62525F32" w:rsidR="000C6273" w:rsidDel="00EF203D" w:rsidRDefault="009056EF">
      <w:pPr>
        <w:pStyle w:val="Abbildungsverzeichnis"/>
        <w:tabs>
          <w:tab w:val="right" w:leader="dot" w:pos="8493"/>
        </w:tabs>
        <w:rPr>
          <w:del w:id="882" w:author="Jan Grüner" w:date="2021-04-01T09:36:00Z"/>
          <w:rFonts w:eastAsiaTheme="minorEastAsia" w:cstheme="minorBidi"/>
          <w:noProof/>
          <w:szCs w:val="22"/>
          <w:lang w:val="de-DE" w:eastAsia="de-DE"/>
        </w:rPr>
      </w:pPr>
      <w:del w:id="883" w:author="Jan Grüner" w:date="2021-04-01T09:36:00Z">
        <w:r w:rsidDel="00EF203D">
          <w:rPr>
            <w:noProof/>
          </w:rPr>
          <w:fldChar w:fldCharType="begin"/>
        </w:r>
        <w:r w:rsidDel="00EF203D">
          <w:rPr>
            <w:noProof/>
          </w:rPr>
          <w:delInstrText xml:space="preserve"> HYPERLINK \l "_Toc67920739" </w:delInstrText>
        </w:r>
        <w:r w:rsidDel="00EF203D">
          <w:rPr>
            <w:noProof/>
          </w:rPr>
          <w:fldChar w:fldCharType="separate"/>
        </w:r>
      </w:del>
      <w:ins w:id="884" w:author="Jan Grüner" w:date="2021-04-01T09:36:00Z">
        <w:r w:rsidR="00EF203D">
          <w:rPr>
            <w:b/>
            <w:bCs/>
            <w:noProof/>
            <w:lang w:val="de-DE"/>
          </w:rPr>
          <w:t>Fehler! Linkreferenz ungültig.</w:t>
        </w:r>
      </w:ins>
      <w:del w:id="885" w:author="Jan Grüner" w:date="2021-04-01T09:36:00Z">
        <w:r w:rsidR="000C6273" w:rsidRPr="000F513C" w:rsidDel="00EF203D">
          <w:rPr>
            <w:rStyle w:val="Hyperlink"/>
            <w:noProof/>
          </w:rPr>
          <w:delText>Table 21 TripInfoResponseStructure.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_Toc67920739 \h </w:delInstrText>
        </w:r>
        <w:r w:rsidR="000C6273" w:rsidDel="00EF203D">
          <w:rPr>
            <w:noProof/>
            <w:webHidden/>
          </w:rPr>
          <w:fldChar w:fldCharType="separate"/>
        </w:r>
      </w:del>
      <w:ins w:id="886" w:author="Jan Grüner" w:date="2021-04-01T09:37:00Z">
        <w:r w:rsidR="00743E40">
          <w:rPr>
            <w:b/>
            <w:bCs/>
            <w:noProof/>
            <w:webHidden/>
            <w:lang w:val="de-DE"/>
          </w:rPr>
          <w:t>Fehler! Textmarke nicht definiert.</w:t>
        </w:r>
      </w:ins>
      <w:del w:id="887" w:author="Jan Grüner" w:date="2021-03-31T13:12:00Z">
        <w:r w:rsidR="000C6273" w:rsidDel="00AA0031">
          <w:rPr>
            <w:noProof/>
            <w:webHidden/>
          </w:rPr>
          <w:delText>34</w:delText>
        </w:r>
      </w:del>
      <w:del w:id="888" w:author="Jan Grüner" w:date="2021-04-01T09:36:00Z">
        <w:r w:rsidR="000C6273" w:rsidDel="00EF203D">
          <w:rPr>
            <w:noProof/>
            <w:webHidden/>
          </w:rPr>
          <w:fldChar w:fldCharType="end"/>
        </w:r>
        <w:r w:rsidDel="00EF203D">
          <w:rPr>
            <w:noProof/>
          </w:rPr>
          <w:fldChar w:fldCharType="end"/>
        </w:r>
      </w:del>
    </w:p>
    <w:p w14:paraId="40722E82" w14:textId="1AC438ED" w:rsidR="000C6273" w:rsidDel="00EF203D" w:rsidRDefault="009056EF">
      <w:pPr>
        <w:pStyle w:val="Abbildungsverzeichnis"/>
        <w:tabs>
          <w:tab w:val="right" w:leader="dot" w:pos="8493"/>
        </w:tabs>
        <w:rPr>
          <w:del w:id="889" w:author="Jan Grüner" w:date="2021-04-01T09:36:00Z"/>
          <w:rFonts w:eastAsiaTheme="minorEastAsia" w:cstheme="minorBidi"/>
          <w:noProof/>
          <w:szCs w:val="22"/>
          <w:lang w:val="de-DE" w:eastAsia="de-DE"/>
        </w:rPr>
      </w:pPr>
      <w:del w:id="890" w:author="Jan Grüner" w:date="2021-04-01T09:36:00Z">
        <w:r w:rsidDel="00EF203D">
          <w:rPr>
            <w:noProof/>
          </w:rPr>
          <w:fldChar w:fldCharType="begin"/>
        </w:r>
        <w:r w:rsidDel="00EF203D">
          <w:rPr>
            <w:noProof/>
          </w:rPr>
          <w:delInstrText xml:space="preserve"> HYPERLINK \l "_Toc67920740" </w:delInstrText>
        </w:r>
        <w:r w:rsidDel="00EF203D">
          <w:rPr>
            <w:noProof/>
          </w:rPr>
          <w:fldChar w:fldCharType="separate"/>
        </w:r>
      </w:del>
      <w:ins w:id="891" w:author="Jan Grüner" w:date="2021-04-01T09:36:00Z">
        <w:r w:rsidR="00EF203D">
          <w:rPr>
            <w:b/>
            <w:bCs/>
            <w:noProof/>
            <w:lang w:val="de-DE"/>
          </w:rPr>
          <w:t>Fehler! Linkreferenz ungültig.</w:t>
        </w:r>
      </w:ins>
      <w:del w:id="892" w:author="Jan Grüner" w:date="2021-04-01T09:36:00Z">
        <w:r w:rsidR="000C6273" w:rsidRPr="000F513C" w:rsidDel="00EF203D">
          <w:rPr>
            <w:rStyle w:val="Hyperlink"/>
            <w:noProof/>
          </w:rPr>
          <w:delText>Table 22 List of possible error codes in TripInfoResponse.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_Toc67920740 \h </w:delInstrText>
        </w:r>
        <w:r w:rsidR="000C6273" w:rsidDel="00EF203D">
          <w:rPr>
            <w:noProof/>
            <w:webHidden/>
          </w:rPr>
          <w:fldChar w:fldCharType="separate"/>
        </w:r>
      </w:del>
      <w:ins w:id="893" w:author="Jan Grüner" w:date="2021-04-01T09:37:00Z">
        <w:r w:rsidR="00743E40">
          <w:rPr>
            <w:b/>
            <w:bCs/>
            <w:noProof/>
            <w:webHidden/>
            <w:lang w:val="de-DE"/>
          </w:rPr>
          <w:t>Fehler! Textmarke nicht definiert.</w:t>
        </w:r>
      </w:ins>
      <w:del w:id="894" w:author="Jan Grüner" w:date="2021-03-31T13:12:00Z">
        <w:r w:rsidR="000C6273" w:rsidDel="00AA0031">
          <w:rPr>
            <w:noProof/>
            <w:webHidden/>
          </w:rPr>
          <w:delText>34</w:delText>
        </w:r>
      </w:del>
      <w:del w:id="895" w:author="Jan Grüner" w:date="2021-04-01T09:36:00Z">
        <w:r w:rsidR="000C6273" w:rsidDel="00EF203D">
          <w:rPr>
            <w:noProof/>
            <w:webHidden/>
          </w:rPr>
          <w:fldChar w:fldCharType="end"/>
        </w:r>
        <w:r w:rsidDel="00EF203D">
          <w:rPr>
            <w:noProof/>
          </w:rPr>
          <w:fldChar w:fldCharType="end"/>
        </w:r>
      </w:del>
    </w:p>
    <w:p w14:paraId="776F0465" w14:textId="59F34191" w:rsidR="000C6273" w:rsidDel="00EF203D" w:rsidRDefault="009056EF">
      <w:pPr>
        <w:pStyle w:val="Abbildungsverzeichnis"/>
        <w:tabs>
          <w:tab w:val="right" w:leader="dot" w:pos="8493"/>
        </w:tabs>
        <w:rPr>
          <w:del w:id="896" w:author="Jan Grüner" w:date="2021-04-01T09:36:00Z"/>
          <w:rFonts w:eastAsiaTheme="minorEastAsia" w:cstheme="minorBidi"/>
          <w:noProof/>
          <w:szCs w:val="22"/>
          <w:lang w:val="de-DE" w:eastAsia="de-DE"/>
        </w:rPr>
      </w:pPr>
      <w:del w:id="897" w:author="Jan Grüner" w:date="2021-04-01T09:36:00Z">
        <w:r w:rsidDel="00EF203D">
          <w:rPr>
            <w:noProof/>
          </w:rPr>
          <w:fldChar w:fldCharType="begin"/>
        </w:r>
        <w:r w:rsidDel="00EF203D">
          <w:rPr>
            <w:noProof/>
          </w:rPr>
          <w:delInstrText xml:space="preserve"> HYPERLINK \l "_Toc67920741" </w:delInstrText>
        </w:r>
        <w:r w:rsidDel="00EF203D">
          <w:rPr>
            <w:noProof/>
          </w:rPr>
          <w:fldChar w:fldCharType="separate"/>
        </w:r>
      </w:del>
      <w:ins w:id="898" w:author="Jan Grüner" w:date="2021-04-01T09:36:00Z">
        <w:r w:rsidR="00EF203D">
          <w:rPr>
            <w:b/>
            <w:bCs/>
            <w:noProof/>
            <w:lang w:val="de-DE"/>
          </w:rPr>
          <w:t>Fehler! Linkreferenz ungültig.</w:t>
        </w:r>
      </w:ins>
      <w:del w:id="899" w:author="Jan Grüner" w:date="2021-04-01T09:36:00Z">
        <w:r w:rsidR="000C6273" w:rsidRPr="000F513C" w:rsidDel="00EF203D">
          <w:rPr>
            <w:rStyle w:val="Hyperlink"/>
            <w:noProof/>
          </w:rPr>
          <w:delText>Table 23 ExchangePointsRequestStructure.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_Toc67920741 \h </w:delInstrText>
        </w:r>
        <w:r w:rsidR="000C6273" w:rsidDel="00EF203D">
          <w:rPr>
            <w:noProof/>
            <w:webHidden/>
          </w:rPr>
          <w:fldChar w:fldCharType="separate"/>
        </w:r>
      </w:del>
      <w:ins w:id="900" w:author="Jan Grüner" w:date="2021-04-01T09:37:00Z">
        <w:r w:rsidR="00743E40">
          <w:rPr>
            <w:b/>
            <w:bCs/>
            <w:noProof/>
            <w:webHidden/>
            <w:lang w:val="de-DE"/>
          </w:rPr>
          <w:t>Fehler! Textmarke nicht definiert.</w:t>
        </w:r>
      </w:ins>
      <w:del w:id="901" w:author="Jan Grüner" w:date="2021-03-31T13:12:00Z">
        <w:r w:rsidR="000C6273" w:rsidDel="00AA0031">
          <w:rPr>
            <w:noProof/>
            <w:webHidden/>
          </w:rPr>
          <w:delText>35</w:delText>
        </w:r>
      </w:del>
      <w:del w:id="902" w:author="Jan Grüner" w:date="2021-04-01T09:36:00Z">
        <w:r w:rsidR="000C6273" w:rsidDel="00EF203D">
          <w:rPr>
            <w:noProof/>
            <w:webHidden/>
          </w:rPr>
          <w:fldChar w:fldCharType="end"/>
        </w:r>
        <w:r w:rsidDel="00EF203D">
          <w:rPr>
            <w:noProof/>
          </w:rPr>
          <w:fldChar w:fldCharType="end"/>
        </w:r>
      </w:del>
    </w:p>
    <w:p w14:paraId="7908885B" w14:textId="144A4454" w:rsidR="000C6273" w:rsidDel="00EF203D" w:rsidRDefault="009056EF">
      <w:pPr>
        <w:pStyle w:val="Abbildungsverzeichnis"/>
        <w:tabs>
          <w:tab w:val="right" w:leader="dot" w:pos="8493"/>
        </w:tabs>
        <w:rPr>
          <w:del w:id="903" w:author="Jan Grüner" w:date="2021-04-01T09:36:00Z"/>
          <w:rFonts w:eastAsiaTheme="minorEastAsia" w:cstheme="minorBidi"/>
          <w:noProof/>
          <w:szCs w:val="22"/>
          <w:lang w:val="de-DE" w:eastAsia="de-DE"/>
        </w:rPr>
      </w:pPr>
      <w:del w:id="904" w:author="Jan Grüner" w:date="2021-04-01T09:36:00Z">
        <w:r w:rsidDel="00EF203D">
          <w:rPr>
            <w:noProof/>
          </w:rPr>
          <w:fldChar w:fldCharType="begin"/>
        </w:r>
        <w:r w:rsidDel="00EF203D">
          <w:rPr>
            <w:noProof/>
          </w:rPr>
          <w:delInstrText xml:space="preserve"> HYPERLINK \l "_Toc67920742" </w:delInstrText>
        </w:r>
        <w:r w:rsidDel="00EF203D">
          <w:rPr>
            <w:noProof/>
          </w:rPr>
          <w:fldChar w:fldCharType="separate"/>
        </w:r>
      </w:del>
      <w:ins w:id="905" w:author="Jan Grüner" w:date="2021-04-01T09:36:00Z">
        <w:r w:rsidR="00EF203D">
          <w:rPr>
            <w:b/>
            <w:bCs/>
            <w:noProof/>
            <w:lang w:val="de-DE"/>
          </w:rPr>
          <w:t>Fehler! Linkreferenz ungültig.</w:t>
        </w:r>
      </w:ins>
      <w:del w:id="906" w:author="Jan Grüner" w:date="2021-04-01T09:36:00Z">
        <w:r w:rsidR="000C6273" w:rsidRPr="000F513C" w:rsidDel="00EF203D">
          <w:rPr>
            <w:rStyle w:val="Hyperlink"/>
            <w:noProof/>
          </w:rPr>
          <w:delText>Table 24 ExchangePointsParamStructure.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_Toc67920742 \h </w:delInstrText>
        </w:r>
        <w:r w:rsidR="000C6273" w:rsidDel="00EF203D">
          <w:rPr>
            <w:noProof/>
            <w:webHidden/>
          </w:rPr>
          <w:fldChar w:fldCharType="separate"/>
        </w:r>
      </w:del>
      <w:ins w:id="907" w:author="Jan Grüner" w:date="2021-04-01T09:37:00Z">
        <w:r w:rsidR="00743E40">
          <w:rPr>
            <w:b/>
            <w:bCs/>
            <w:noProof/>
            <w:webHidden/>
            <w:lang w:val="de-DE"/>
          </w:rPr>
          <w:t>Fehler! Textmarke nicht definiert.</w:t>
        </w:r>
      </w:ins>
      <w:del w:id="908" w:author="Jan Grüner" w:date="2021-03-31T13:12:00Z">
        <w:r w:rsidR="000C6273" w:rsidDel="00AA0031">
          <w:rPr>
            <w:noProof/>
            <w:webHidden/>
          </w:rPr>
          <w:delText>36</w:delText>
        </w:r>
      </w:del>
      <w:del w:id="909" w:author="Jan Grüner" w:date="2021-04-01T09:36:00Z">
        <w:r w:rsidR="000C6273" w:rsidDel="00EF203D">
          <w:rPr>
            <w:noProof/>
            <w:webHidden/>
          </w:rPr>
          <w:fldChar w:fldCharType="end"/>
        </w:r>
        <w:r w:rsidDel="00EF203D">
          <w:rPr>
            <w:noProof/>
          </w:rPr>
          <w:fldChar w:fldCharType="end"/>
        </w:r>
      </w:del>
    </w:p>
    <w:p w14:paraId="5763FA07" w14:textId="3F82F841" w:rsidR="000C6273" w:rsidDel="00EF203D" w:rsidRDefault="009056EF">
      <w:pPr>
        <w:pStyle w:val="Abbildungsverzeichnis"/>
        <w:tabs>
          <w:tab w:val="right" w:leader="dot" w:pos="8493"/>
        </w:tabs>
        <w:rPr>
          <w:del w:id="910" w:author="Jan Grüner" w:date="2021-04-01T09:36:00Z"/>
          <w:rFonts w:eastAsiaTheme="minorEastAsia" w:cstheme="minorBidi"/>
          <w:noProof/>
          <w:szCs w:val="22"/>
          <w:lang w:val="de-DE" w:eastAsia="de-DE"/>
        </w:rPr>
      </w:pPr>
      <w:del w:id="911" w:author="Jan Grüner" w:date="2021-04-01T09:36:00Z">
        <w:r w:rsidDel="00EF203D">
          <w:rPr>
            <w:noProof/>
          </w:rPr>
          <w:fldChar w:fldCharType="begin"/>
        </w:r>
        <w:r w:rsidDel="00EF203D">
          <w:rPr>
            <w:noProof/>
          </w:rPr>
          <w:delInstrText xml:space="preserve"> HYPERLINK \l "_Toc67920743" </w:delInstrText>
        </w:r>
        <w:r w:rsidDel="00EF203D">
          <w:rPr>
            <w:noProof/>
          </w:rPr>
          <w:fldChar w:fldCharType="separate"/>
        </w:r>
      </w:del>
      <w:ins w:id="912" w:author="Jan Grüner" w:date="2021-04-01T09:36:00Z">
        <w:r w:rsidR="00EF203D">
          <w:rPr>
            <w:b/>
            <w:bCs/>
            <w:noProof/>
            <w:lang w:val="de-DE"/>
          </w:rPr>
          <w:t>Fehler! Linkreferenz ungültig.</w:t>
        </w:r>
      </w:ins>
      <w:del w:id="913" w:author="Jan Grüner" w:date="2021-04-01T09:36:00Z">
        <w:r w:rsidR="000C6273" w:rsidRPr="000F513C" w:rsidDel="00EF203D">
          <w:rPr>
            <w:rStyle w:val="Hyperlink"/>
            <w:noProof/>
          </w:rPr>
          <w:delText>Table 25 ExchangePointsResponseStructure.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_Toc67920743 \h </w:delInstrText>
        </w:r>
        <w:r w:rsidR="000C6273" w:rsidDel="00EF203D">
          <w:rPr>
            <w:noProof/>
            <w:webHidden/>
          </w:rPr>
          <w:fldChar w:fldCharType="separate"/>
        </w:r>
      </w:del>
      <w:ins w:id="914" w:author="Jan Grüner" w:date="2021-04-01T09:37:00Z">
        <w:r w:rsidR="00743E40">
          <w:rPr>
            <w:b/>
            <w:bCs/>
            <w:noProof/>
            <w:webHidden/>
            <w:lang w:val="de-DE"/>
          </w:rPr>
          <w:t>Fehler! Textmarke nicht definiert.</w:t>
        </w:r>
      </w:ins>
      <w:del w:id="915" w:author="Jan Grüner" w:date="2021-03-31T13:12:00Z">
        <w:r w:rsidR="000C6273" w:rsidDel="00AA0031">
          <w:rPr>
            <w:noProof/>
            <w:webHidden/>
          </w:rPr>
          <w:delText>37</w:delText>
        </w:r>
      </w:del>
      <w:del w:id="916" w:author="Jan Grüner" w:date="2021-04-01T09:36:00Z">
        <w:r w:rsidR="000C6273" w:rsidDel="00EF203D">
          <w:rPr>
            <w:noProof/>
            <w:webHidden/>
          </w:rPr>
          <w:fldChar w:fldCharType="end"/>
        </w:r>
        <w:r w:rsidDel="00EF203D">
          <w:rPr>
            <w:noProof/>
          </w:rPr>
          <w:fldChar w:fldCharType="end"/>
        </w:r>
      </w:del>
    </w:p>
    <w:p w14:paraId="317BB8D5" w14:textId="7B824596" w:rsidR="000C6273" w:rsidDel="00EF203D" w:rsidRDefault="009056EF">
      <w:pPr>
        <w:pStyle w:val="Abbildungsverzeichnis"/>
        <w:tabs>
          <w:tab w:val="right" w:leader="dot" w:pos="8493"/>
        </w:tabs>
        <w:rPr>
          <w:del w:id="917" w:author="Jan Grüner" w:date="2021-04-01T09:36:00Z"/>
          <w:rFonts w:eastAsiaTheme="minorEastAsia" w:cstheme="minorBidi"/>
          <w:noProof/>
          <w:szCs w:val="22"/>
          <w:lang w:val="de-DE" w:eastAsia="de-DE"/>
        </w:rPr>
      </w:pPr>
      <w:del w:id="918" w:author="Jan Grüner" w:date="2021-04-01T09:36:00Z">
        <w:r w:rsidDel="00EF203D">
          <w:rPr>
            <w:noProof/>
          </w:rPr>
          <w:fldChar w:fldCharType="begin"/>
        </w:r>
        <w:r w:rsidDel="00EF203D">
          <w:rPr>
            <w:noProof/>
          </w:rPr>
          <w:delInstrText xml:space="preserve"> HYPERLINK \l "_Toc67920744" </w:delInstrText>
        </w:r>
        <w:r w:rsidDel="00EF203D">
          <w:rPr>
            <w:noProof/>
          </w:rPr>
          <w:fldChar w:fldCharType="separate"/>
        </w:r>
      </w:del>
      <w:ins w:id="919" w:author="Jan Grüner" w:date="2021-04-01T09:36:00Z">
        <w:r w:rsidR="00EF203D">
          <w:rPr>
            <w:b/>
            <w:bCs/>
            <w:noProof/>
            <w:lang w:val="de-DE"/>
          </w:rPr>
          <w:t>Fehler! Linkreferenz ungültig.</w:t>
        </w:r>
      </w:ins>
      <w:del w:id="920" w:author="Jan Grüner" w:date="2021-04-01T09:36:00Z">
        <w:r w:rsidR="000C6273" w:rsidRPr="000F513C" w:rsidDel="00EF203D">
          <w:rPr>
            <w:rStyle w:val="Hyperlink"/>
            <w:noProof/>
          </w:rPr>
          <w:delText>Table 26 List of possible error codes in ExchangePointsResponse.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_Toc67920744 \h </w:delInstrText>
        </w:r>
        <w:r w:rsidR="000C6273" w:rsidDel="00EF203D">
          <w:rPr>
            <w:noProof/>
            <w:webHidden/>
          </w:rPr>
          <w:fldChar w:fldCharType="separate"/>
        </w:r>
      </w:del>
      <w:ins w:id="921" w:author="Jan Grüner" w:date="2021-04-01T09:37:00Z">
        <w:r w:rsidR="00743E40">
          <w:rPr>
            <w:b/>
            <w:bCs/>
            <w:noProof/>
            <w:webHidden/>
            <w:lang w:val="de-DE"/>
          </w:rPr>
          <w:t>Fehler! Textmarke nicht definiert.</w:t>
        </w:r>
      </w:ins>
      <w:del w:id="922" w:author="Jan Grüner" w:date="2021-03-31T13:12:00Z">
        <w:r w:rsidR="000C6273" w:rsidDel="00AA0031">
          <w:rPr>
            <w:noProof/>
            <w:webHidden/>
          </w:rPr>
          <w:delText>37</w:delText>
        </w:r>
      </w:del>
      <w:del w:id="923" w:author="Jan Grüner" w:date="2021-04-01T09:36:00Z">
        <w:r w:rsidR="000C6273" w:rsidDel="00EF203D">
          <w:rPr>
            <w:noProof/>
            <w:webHidden/>
          </w:rPr>
          <w:fldChar w:fldCharType="end"/>
        </w:r>
        <w:r w:rsidDel="00EF203D">
          <w:rPr>
            <w:noProof/>
          </w:rPr>
          <w:fldChar w:fldCharType="end"/>
        </w:r>
      </w:del>
    </w:p>
    <w:p w14:paraId="726E987F" w14:textId="0B15CDA9" w:rsidR="000C6273" w:rsidDel="00EF203D" w:rsidRDefault="009056EF">
      <w:pPr>
        <w:pStyle w:val="Abbildungsverzeichnis"/>
        <w:tabs>
          <w:tab w:val="right" w:leader="dot" w:pos="8493"/>
        </w:tabs>
        <w:rPr>
          <w:del w:id="924" w:author="Jan Grüner" w:date="2021-04-01T09:36:00Z"/>
          <w:rFonts w:eastAsiaTheme="minorEastAsia" w:cstheme="minorBidi"/>
          <w:noProof/>
          <w:szCs w:val="22"/>
          <w:lang w:val="de-DE" w:eastAsia="de-DE"/>
        </w:rPr>
      </w:pPr>
      <w:del w:id="925" w:author="Jan Grüner" w:date="2021-04-01T09:36:00Z">
        <w:r w:rsidDel="00EF203D">
          <w:rPr>
            <w:noProof/>
          </w:rPr>
          <w:fldChar w:fldCharType="begin"/>
        </w:r>
        <w:r w:rsidDel="00EF203D">
          <w:rPr>
            <w:noProof/>
          </w:rPr>
          <w:delInstrText xml:space="preserve"> HYPERLINK \l "_Toc67920745" </w:delInstrText>
        </w:r>
        <w:r w:rsidDel="00EF203D">
          <w:rPr>
            <w:noProof/>
          </w:rPr>
          <w:fldChar w:fldCharType="separate"/>
        </w:r>
      </w:del>
      <w:ins w:id="926" w:author="Jan Grüner" w:date="2021-04-01T09:36:00Z">
        <w:r w:rsidR="00EF203D">
          <w:rPr>
            <w:b/>
            <w:bCs/>
            <w:noProof/>
            <w:lang w:val="de-DE"/>
          </w:rPr>
          <w:t>Fehler! Linkreferenz ungültig.</w:t>
        </w:r>
      </w:ins>
      <w:del w:id="927" w:author="Jan Grüner" w:date="2021-04-01T09:36:00Z">
        <w:r w:rsidR="000C6273" w:rsidRPr="000F513C" w:rsidDel="00EF203D">
          <w:rPr>
            <w:rStyle w:val="Hyperlink"/>
            <w:noProof/>
          </w:rPr>
          <w:delText>Table 27 MultiPointTripRequestStructure.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_Toc67920745 \h </w:delInstrText>
        </w:r>
        <w:r w:rsidR="000C6273" w:rsidDel="00EF203D">
          <w:rPr>
            <w:noProof/>
            <w:webHidden/>
          </w:rPr>
          <w:fldChar w:fldCharType="separate"/>
        </w:r>
      </w:del>
      <w:ins w:id="928" w:author="Jan Grüner" w:date="2021-04-01T09:37:00Z">
        <w:r w:rsidR="00743E40">
          <w:rPr>
            <w:b/>
            <w:bCs/>
            <w:noProof/>
            <w:webHidden/>
            <w:lang w:val="de-DE"/>
          </w:rPr>
          <w:t>Fehler! Textmarke nicht definiert.</w:t>
        </w:r>
      </w:ins>
      <w:del w:id="929" w:author="Jan Grüner" w:date="2021-03-31T13:12:00Z">
        <w:r w:rsidR="000C6273" w:rsidDel="00AA0031">
          <w:rPr>
            <w:noProof/>
            <w:webHidden/>
          </w:rPr>
          <w:delText>38</w:delText>
        </w:r>
      </w:del>
      <w:del w:id="930" w:author="Jan Grüner" w:date="2021-04-01T09:36:00Z">
        <w:r w:rsidR="000C6273" w:rsidDel="00EF203D">
          <w:rPr>
            <w:noProof/>
            <w:webHidden/>
          </w:rPr>
          <w:fldChar w:fldCharType="end"/>
        </w:r>
        <w:r w:rsidDel="00EF203D">
          <w:rPr>
            <w:noProof/>
          </w:rPr>
          <w:fldChar w:fldCharType="end"/>
        </w:r>
      </w:del>
    </w:p>
    <w:p w14:paraId="17DD272A" w14:textId="2A86E9B8" w:rsidR="000C6273" w:rsidDel="00EF203D" w:rsidRDefault="009056EF">
      <w:pPr>
        <w:pStyle w:val="Abbildungsverzeichnis"/>
        <w:tabs>
          <w:tab w:val="right" w:leader="dot" w:pos="8493"/>
        </w:tabs>
        <w:rPr>
          <w:del w:id="931" w:author="Jan Grüner" w:date="2021-04-01T09:36:00Z"/>
          <w:rFonts w:eastAsiaTheme="minorEastAsia" w:cstheme="minorBidi"/>
          <w:noProof/>
          <w:szCs w:val="22"/>
          <w:lang w:val="de-DE" w:eastAsia="de-DE"/>
        </w:rPr>
      </w:pPr>
      <w:del w:id="932" w:author="Jan Grüner" w:date="2021-04-01T09:36:00Z">
        <w:r w:rsidDel="00EF203D">
          <w:rPr>
            <w:noProof/>
          </w:rPr>
          <w:fldChar w:fldCharType="begin"/>
        </w:r>
        <w:r w:rsidDel="00EF203D">
          <w:rPr>
            <w:noProof/>
          </w:rPr>
          <w:delInstrText xml:space="preserve"> HYPERLINK \l "_Toc67920746" </w:delInstrText>
        </w:r>
        <w:r w:rsidDel="00EF203D">
          <w:rPr>
            <w:noProof/>
          </w:rPr>
          <w:fldChar w:fldCharType="separate"/>
        </w:r>
      </w:del>
      <w:ins w:id="933" w:author="Jan Grüner" w:date="2021-04-01T09:36:00Z">
        <w:r w:rsidR="00EF203D">
          <w:rPr>
            <w:b/>
            <w:bCs/>
            <w:noProof/>
            <w:lang w:val="de-DE"/>
          </w:rPr>
          <w:t>Fehler! Linkreferenz ungültig.</w:t>
        </w:r>
      </w:ins>
      <w:del w:id="934" w:author="Jan Grüner" w:date="2021-04-01T09:36:00Z">
        <w:r w:rsidR="000C6273" w:rsidRPr="000F513C" w:rsidDel="00EF203D">
          <w:rPr>
            <w:rStyle w:val="Hyperlink"/>
            <w:noProof/>
          </w:rPr>
          <w:delText>Table 28 MultiPointTripResponseStructure.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_Toc67920746 \h </w:delInstrText>
        </w:r>
        <w:r w:rsidR="000C6273" w:rsidDel="00EF203D">
          <w:rPr>
            <w:noProof/>
            <w:webHidden/>
          </w:rPr>
          <w:fldChar w:fldCharType="separate"/>
        </w:r>
      </w:del>
      <w:ins w:id="935" w:author="Jan Grüner" w:date="2021-04-01T09:37:00Z">
        <w:r w:rsidR="00743E40">
          <w:rPr>
            <w:b/>
            <w:bCs/>
            <w:noProof/>
            <w:webHidden/>
            <w:lang w:val="de-DE"/>
          </w:rPr>
          <w:t>Fehler! Textmarke nicht definiert.</w:t>
        </w:r>
      </w:ins>
      <w:del w:id="936" w:author="Jan Grüner" w:date="2021-03-31T13:12:00Z">
        <w:r w:rsidR="000C6273" w:rsidDel="00AA0031">
          <w:rPr>
            <w:noProof/>
            <w:webHidden/>
          </w:rPr>
          <w:delText>39</w:delText>
        </w:r>
      </w:del>
      <w:del w:id="937" w:author="Jan Grüner" w:date="2021-04-01T09:36:00Z">
        <w:r w:rsidR="000C6273" w:rsidDel="00EF203D">
          <w:rPr>
            <w:noProof/>
            <w:webHidden/>
          </w:rPr>
          <w:fldChar w:fldCharType="end"/>
        </w:r>
        <w:r w:rsidDel="00EF203D">
          <w:rPr>
            <w:noProof/>
          </w:rPr>
          <w:fldChar w:fldCharType="end"/>
        </w:r>
      </w:del>
    </w:p>
    <w:p w14:paraId="1A3446CF" w14:textId="309C5FFA" w:rsidR="000C6273" w:rsidDel="00EF203D" w:rsidRDefault="009056EF">
      <w:pPr>
        <w:pStyle w:val="Abbildungsverzeichnis"/>
        <w:tabs>
          <w:tab w:val="right" w:leader="dot" w:pos="8493"/>
        </w:tabs>
        <w:rPr>
          <w:del w:id="938" w:author="Jan Grüner" w:date="2021-04-01T09:36:00Z"/>
          <w:rFonts w:eastAsiaTheme="minorEastAsia" w:cstheme="minorBidi"/>
          <w:noProof/>
          <w:szCs w:val="22"/>
          <w:lang w:val="de-DE" w:eastAsia="de-DE"/>
        </w:rPr>
      </w:pPr>
      <w:del w:id="939" w:author="Jan Grüner" w:date="2021-04-01T09:36:00Z">
        <w:r w:rsidDel="00EF203D">
          <w:rPr>
            <w:noProof/>
          </w:rPr>
          <w:fldChar w:fldCharType="begin"/>
        </w:r>
        <w:r w:rsidDel="00EF203D">
          <w:rPr>
            <w:noProof/>
          </w:rPr>
          <w:delInstrText xml:space="preserve"> HYPERLINK \l "_Toc67920747" </w:delInstrText>
        </w:r>
        <w:r w:rsidDel="00EF203D">
          <w:rPr>
            <w:noProof/>
          </w:rPr>
          <w:fldChar w:fldCharType="separate"/>
        </w:r>
      </w:del>
      <w:ins w:id="940" w:author="Jan Grüner" w:date="2021-04-01T09:36:00Z">
        <w:r w:rsidR="00EF203D">
          <w:rPr>
            <w:b/>
            <w:bCs/>
            <w:noProof/>
            <w:lang w:val="de-DE"/>
          </w:rPr>
          <w:t>Fehler! Linkreferenz ungültig.</w:t>
        </w:r>
      </w:ins>
      <w:del w:id="941" w:author="Jan Grüner" w:date="2021-04-01T09:36:00Z">
        <w:r w:rsidR="000C6273" w:rsidRPr="000F513C" w:rsidDel="00EF203D">
          <w:rPr>
            <w:rStyle w:val="Hyperlink"/>
            <w:noProof/>
          </w:rPr>
          <w:delText>Table 29 List of possible error codes in MultiPointTripResponse.</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_Toc67920747 \h </w:delInstrText>
        </w:r>
        <w:r w:rsidR="000C6273" w:rsidDel="00EF203D">
          <w:rPr>
            <w:noProof/>
            <w:webHidden/>
          </w:rPr>
          <w:fldChar w:fldCharType="separate"/>
        </w:r>
      </w:del>
      <w:ins w:id="942" w:author="Jan Grüner" w:date="2021-04-01T09:37:00Z">
        <w:r w:rsidR="00743E40">
          <w:rPr>
            <w:b/>
            <w:bCs/>
            <w:noProof/>
            <w:webHidden/>
            <w:lang w:val="de-DE"/>
          </w:rPr>
          <w:t>Fehler! Textmarke nicht definiert.</w:t>
        </w:r>
      </w:ins>
      <w:del w:id="943" w:author="Jan Grüner" w:date="2021-03-31T13:12:00Z">
        <w:r w:rsidR="000C6273" w:rsidDel="00AA0031">
          <w:rPr>
            <w:noProof/>
            <w:webHidden/>
          </w:rPr>
          <w:delText>39</w:delText>
        </w:r>
      </w:del>
      <w:del w:id="944" w:author="Jan Grüner" w:date="2021-04-01T09:36:00Z">
        <w:r w:rsidR="000C6273" w:rsidDel="00EF203D">
          <w:rPr>
            <w:noProof/>
            <w:webHidden/>
          </w:rPr>
          <w:fldChar w:fldCharType="end"/>
        </w:r>
        <w:r w:rsidDel="00EF203D">
          <w:rPr>
            <w:noProof/>
          </w:rPr>
          <w:fldChar w:fldCharType="end"/>
        </w:r>
      </w:del>
    </w:p>
    <w:p w14:paraId="628D30CA" w14:textId="0E49E108" w:rsidR="000C6273" w:rsidDel="00EF203D" w:rsidRDefault="009056EF">
      <w:pPr>
        <w:pStyle w:val="Abbildungsverzeichnis"/>
        <w:tabs>
          <w:tab w:val="right" w:leader="dot" w:pos="8493"/>
        </w:tabs>
        <w:rPr>
          <w:del w:id="945" w:author="Jan Grüner" w:date="2021-04-01T09:36:00Z"/>
          <w:rFonts w:eastAsiaTheme="minorEastAsia" w:cstheme="minorBidi"/>
          <w:noProof/>
          <w:szCs w:val="22"/>
          <w:lang w:val="de-DE" w:eastAsia="de-DE"/>
        </w:rPr>
      </w:pPr>
      <w:del w:id="946" w:author="Jan Grüner" w:date="2021-04-01T09:36:00Z">
        <w:r w:rsidDel="00EF203D">
          <w:rPr>
            <w:noProof/>
          </w:rPr>
          <w:fldChar w:fldCharType="begin"/>
        </w:r>
        <w:r w:rsidDel="00EF203D">
          <w:rPr>
            <w:noProof/>
          </w:rPr>
          <w:delInstrText xml:space="preserve"> HYPERLINK \l "_Toc67920748" </w:delInstrText>
        </w:r>
        <w:r w:rsidDel="00EF203D">
          <w:rPr>
            <w:noProof/>
          </w:rPr>
          <w:fldChar w:fldCharType="separate"/>
        </w:r>
      </w:del>
      <w:ins w:id="947" w:author="Jan Grüner" w:date="2021-04-01T09:36:00Z">
        <w:r w:rsidR="00EF203D">
          <w:rPr>
            <w:b/>
            <w:bCs/>
            <w:noProof/>
            <w:lang w:val="de-DE"/>
          </w:rPr>
          <w:t>Fehler! Linkreferenz ungültig.</w:t>
        </w:r>
      </w:ins>
      <w:del w:id="948" w:author="Jan Grüner" w:date="2021-04-01T09:36:00Z">
        <w:r w:rsidR="000C6273" w:rsidRPr="000F513C" w:rsidDel="00EF203D">
          <w:rPr>
            <w:rStyle w:val="Hyperlink"/>
            <w:noProof/>
          </w:rPr>
          <w:delText>Table 30 Environmental Footprint Extension.</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_Toc67920748 \h </w:delInstrText>
        </w:r>
        <w:r w:rsidR="000C6273" w:rsidDel="00EF203D">
          <w:rPr>
            <w:noProof/>
            <w:webHidden/>
          </w:rPr>
          <w:fldChar w:fldCharType="separate"/>
        </w:r>
      </w:del>
      <w:ins w:id="949" w:author="Jan Grüner" w:date="2021-04-01T09:37:00Z">
        <w:r w:rsidR="00743E40">
          <w:rPr>
            <w:b/>
            <w:bCs/>
            <w:noProof/>
            <w:webHidden/>
            <w:lang w:val="de-DE"/>
          </w:rPr>
          <w:t>Fehler! Textmarke nicht definiert.</w:t>
        </w:r>
      </w:ins>
      <w:del w:id="950" w:author="Jan Grüner" w:date="2021-03-31T13:12:00Z">
        <w:r w:rsidR="000C6273" w:rsidDel="00AA0031">
          <w:rPr>
            <w:noProof/>
            <w:webHidden/>
          </w:rPr>
          <w:delText>40</w:delText>
        </w:r>
      </w:del>
      <w:del w:id="951" w:author="Jan Grüner" w:date="2021-04-01T09:36:00Z">
        <w:r w:rsidR="000C6273" w:rsidDel="00EF203D">
          <w:rPr>
            <w:noProof/>
            <w:webHidden/>
          </w:rPr>
          <w:fldChar w:fldCharType="end"/>
        </w:r>
        <w:r w:rsidDel="00EF203D">
          <w:rPr>
            <w:noProof/>
          </w:rPr>
          <w:fldChar w:fldCharType="end"/>
        </w:r>
      </w:del>
    </w:p>
    <w:p w14:paraId="5D959B0F" w14:textId="78ABE901" w:rsidR="000C6273" w:rsidDel="00EF203D" w:rsidRDefault="009056EF">
      <w:pPr>
        <w:pStyle w:val="Abbildungsverzeichnis"/>
        <w:tabs>
          <w:tab w:val="right" w:leader="dot" w:pos="8493"/>
        </w:tabs>
        <w:rPr>
          <w:del w:id="952" w:author="Jan Grüner" w:date="2021-04-01T09:36:00Z"/>
          <w:rFonts w:eastAsiaTheme="minorEastAsia" w:cstheme="minorBidi"/>
          <w:noProof/>
          <w:szCs w:val="22"/>
          <w:lang w:val="de-DE" w:eastAsia="de-DE"/>
        </w:rPr>
      </w:pPr>
      <w:del w:id="953" w:author="Jan Grüner" w:date="2021-04-01T09:36:00Z">
        <w:r w:rsidDel="00EF203D">
          <w:rPr>
            <w:noProof/>
          </w:rPr>
          <w:fldChar w:fldCharType="begin"/>
        </w:r>
        <w:r w:rsidDel="00EF203D">
          <w:rPr>
            <w:noProof/>
          </w:rPr>
          <w:delInstrText xml:space="preserve"> HYPERLINK \l "_Toc67920749" </w:delInstrText>
        </w:r>
        <w:r w:rsidDel="00EF203D">
          <w:rPr>
            <w:noProof/>
          </w:rPr>
          <w:fldChar w:fldCharType="separate"/>
        </w:r>
      </w:del>
      <w:ins w:id="954" w:author="Jan Grüner" w:date="2021-04-01T09:36:00Z">
        <w:r w:rsidR="00EF203D">
          <w:rPr>
            <w:b/>
            <w:bCs/>
            <w:noProof/>
            <w:lang w:val="de-DE"/>
          </w:rPr>
          <w:t>Fehler! Linkreferenz ungültig.</w:t>
        </w:r>
      </w:ins>
      <w:del w:id="955" w:author="Jan Grüner" w:date="2021-04-01T09:36:00Z">
        <w:r w:rsidR="000C6273" w:rsidRPr="000F513C" w:rsidDel="00EF203D">
          <w:rPr>
            <w:rStyle w:val="Hyperlink"/>
            <w:noProof/>
          </w:rPr>
          <w:delText>Table 31 System-ID names.</w:delText>
        </w:r>
        <w:r w:rsidR="000C6273" w:rsidDel="00EF203D">
          <w:rPr>
            <w:noProof/>
            <w:webHidden/>
          </w:rPr>
          <w:tab/>
        </w:r>
        <w:r w:rsidR="000C6273" w:rsidDel="00EF203D">
          <w:rPr>
            <w:noProof/>
            <w:webHidden/>
          </w:rPr>
          <w:fldChar w:fldCharType="begin"/>
        </w:r>
        <w:r w:rsidR="000C6273" w:rsidDel="00EF203D">
          <w:rPr>
            <w:noProof/>
            <w:webHidden/>
          </w:rPr>
          <w:delInstrText xml:space="preserve"> PAGEREF _Toc67920749 \h </w:delInstrText>
        </w:r>
        <w:r w:rsidR="000C6273" w:rsidDel="00EF203D">
          <w:rPr>
            <w:noProof/>
            <w:webHidden/>
          </w:rPr>
          <w:fldChar w:fldCharType="separate"/>
        </w:r>
      </w:del>
      <w:ins w:id="956" w:author="Jan Grüner" w:date="2021-04-01T09:37:00Z">
        <w:r w:rsidR="00743E40">
          <w:rPr>
            <w:b/>
            <w:bCs/>
            <w:noProof/>
            <w:webHidden/>
            <w:lang w:val="de-DE"/>
          </w:rPr>
          <w:t>Fehler! Textmarke nicht definiert.</w:t>
        </w:r>
      </w:ins>
      <w:del w:id="957" w:author="Jan Grüner" w:date="2021-03-31T13:12:00Z">
        <w:r w:rsidR="000C6273" w:rsidDel="00AA0031">
          <w:rPr>
            <w:noProof/>
            <w:webHidden/>
          </w:rPr>
          <w:delText>47</w:delText>
        </w:r>
      </w:del>
      <w:del w:id="958" w:author="Jan Grüner" w:date="2021-04-01T09:36:00Z">
        <w:r w:rsidR="000C6273" w:rsidDel="00EF203D">
          <w:rPr>
            <w:noProof/>
            <w:webHidden/>
          </w:rPr>
          <w:fldChar w:fldCharType="end"/>
        </w:r>
        <w:r w:rsidDel="00EF203D">
          <w:rPr>
            <w:noProof/>
          </w:rPr>
          <w:fldChar w:fldCharType="end"/>
        </w:r>
      </w:del>
    </w:p>
    <w:p w14:paraId="76A72BD2" w14:textId="4F6A7AF2" w:rsidR="00503EC7" w:rsidRPr="002670D3" w:rsidRDefault="001E0EE9" w:rsidP="00AB36E3">
      <w:r w:rsidRPr="002670D3">
        <w:fldChar w:fldCharType="end"/>
      </w:r>
    </w:p>
    <w:p w14:paraId="06491386" w14:textId="77777777" w:rsidR="00EC62FC" w:rsidRPr="002670D3" w:rsidRDefault="00EC62FC">
      <w:pPr>
        <w:spacing w:before="0" w:after="160" w:line="259" w:lineRule="auto"/>
        <w:jc w:val="left"/>
      </w:pPr>
      <w:r w:rsidRPr="002670D3">
        <w:lastRenderedPageBreak/>
        <w:br w:type="page"/>
      </w:r>
    </w:p>
    <w:p w14:paraId="3C7EB573" w14:textId="77777777" w:rsidR="00EC62FC" w:rsidRPr="002670D3" w:rsidRDefault="007E4AA9" w:rsidP="006F1FAF">
      <w:pPr>
        <w:pStyle w:val="berschrift1"/>
      </w:pPr>
      <w:bookmarkStart w:id="959" w:name="_Toc68162214"/>
      <w:r w:rsidRPr="002670D3">
        <w:lastRenderedPageBreak/>
        <w:t>Introduction</w:t>
      </w:r>
      <w:bookmarkEnd w:id="959"/>
    </w:p>
    <w:p w14:paraId="6403D856" w14:textId="7FE54EF6" w:rsidR="002D24A2" w:rsidRPr="002670D3" w:rsidRDefault="005B3D4D">
      <w:pPr>
        <w:pStyle w:val="Textkrper"/>
      </w:pPr>
      <w:r>
        <w:t xml:space="preserve">Transit users travelling across borders </w:t>
      </w:r>
      <w:r w:rsidR="002D24A2">
        <w:t xml:space="preserve">often face the problem that travel information for the entire route is not visible </w:t>
      </w:r>
      <w:r w:rsidR="00AD55FD">
        <w:t>immediately</w:t>
      </w:r>
      <w:r w:rsidR="002D24A2">
        <w:t xml:space="preserve">. In most cases, travellers </w:t>
      </w:r>
      <w:r w:rsidR="00AD55FD">
        <w:t>must</w:t>
      </w:r>
      <w:r w:rsidR="002D24A2">
        <w:t xml:space="preserve"> switch between the information systems of different operators, regions or countries in order to plan their entire journey. The </w:t>
      </w:r>
      <w:r w:rsidR="00FE7650">
        <w:t>LinkingAlps</w:t>
      </w:r>
      <w:r w:rsidR="002D24A2">
        <w:t xml:space="preserve"> project addresses this problem in the Alpine Space</w:t>
      </w:r>
      <w:del w:id="960" w:author="Jan Grüner" w:date="2021-03-29T11:00:00Z">
        <w:r w:rsidR="002D24A2" w:rsidDel="00053D96">
          <w:delText xml:space="preserve"> </w:delText>
        </w:r>
        <w:commentRangeStart w:id="961"/>
        <w:commentRangeStart w:id="962"/>
        <w:r w:rsidR="002D24A2" w:rsidDel="00053D96">
          <w:delText>(AS)</w:delText>
        </w:r>
      </w:del>
      <w:commentRangeEnd w:id="961"/>
      <w:r>
        <w:commentReference w:id="961"/>
      </w:r>
      <w:commentRangeEnd w:id="962"/>
      <w:r w:rsidR="00053D96">
        <w:rPr>
          <w:rStyle w:val="Kommentarzeichen"/>
        </w:rPr>
        <w:commentReference w:id="962"/>
      </w:r>
      <w:r w:rsidR="002D24A2">
        <w:t xml:space="preserve">. </w:t>
      </w:r>
      <w:r>
        <w:t>Its</w:t>
      </w:r>
      <w:r w:rsidR="002D24A2">
        <w:t xml:space="preserve"> aim is to create a standardised exchange service of travel information between the individual travel information service providers. </w:t>
      </w:r>
      <w:r w:rsidR="7AECBC1F">
        <w:t>T</w:t>
      </w:r>
      <w:r w:rsidR="002D24A2">
        <w:t xml:space="preserve">his way, information can be exchanged between different systems and compiled into a continuous travel chain. Travelers can thus view the entire trip from </w:t>
      </w:r>
      <w:r>
        <w:t>origin</w:t>
      </w:r>
      <w:r w:rsidR="002D24A2">
        <w:t xml:space="preserve"> to destination on a single service.</w:t>
      </w:r>
      <w:r w:rsidR="00EF629F">
        <w:t xml:space="preserve"> This document describes how communication and supported services are </w:t>
      </w:r>
      <w:r w:rsidR="421761F5">
        <w:t>handled</w:t>
      </w:r>
      <w:r w:rsidR="00EF629F">
        <w:t xml:space="preserve"> within </w:t>
      </w:r>
      <w:r w:rsidR="00FE7650">
        <w:t>LinkingAlps</w:t>
      </w:r>
      <w:r w:rsidR="00EF629F">
        <w:t>.</w:t>
      </w:r>
    </w:p>
    <w:p w14:paraId="5080386A" w14:textId="6A414C5B" w:rsidR="002B18AA" w:rsidRPr="002670D3" w:rsidRDefault="001C002B" w:rsidP="002C096C">
      <w:r>
        <w:t xml:space="preserve">This document is based on the OJP </w:t>
      </w:r>
      <w:r w:rsidR="00DD5835">
        <w:t xml:space="preserve">(Open Journey </w:t>
      </w:r>
      <w:r w:rsidR="5D5153C4">
        <w:t>Planner</w:t>
      </w:r>
      <w:r w:rsidR="00DD5835">
        <w:t xml:space="preserve">) </w:t>
      </w:r>
      <w:r>
        <w:t xml:space="preserve">standard </w:t>
      </w:r>
      <w:commentRangeStart w:id="963"/>
      <w:commentRangeStart w:id="964"/>
      <w:r>
        <w:t>version</w:t>
      </w:r>
      <w:commentRangeEnd w:id="963"/>
      <w:r>
        <w:commentReference w:id="963"/>
      </w:r>
      <w:commentRangeEnd w:id="964"/>
      <w:r w:rsidR="00053D96">
        <w:rPr>
          <w:rStyle w:val="Kommentarzeichen"/>
        </w:rPr>
        <w:commentReference w:id="964"/>
      </w:r>
      <w:ins w:id="965" w:author="Jan Grüner" w:date="2021-03-29T11:00:00Z">
        <w:r w:rsidR="00053D96">
          <w:t xml:space="preserve"> 1.0</w:t>
        </w:r>
      </w:ins>
      <w:r>
        <w:t xml:space="preserve">. It describes </w:t>
      </w:r>
      <w:r w:rsidR="3017386A">
        <w:t xml:space="preserve">in detail </w:t>
      </w:r>
      <w:r w:rsidR="00444978">
        <w:t xml:space="preserve">the usage </w:t>
      </w:r>
      <w:r>
        <w:t xml:space="preserve">of the OJP standard. Among other </w:t>
      </w:r>
      <w:r w:rsidR="72EF8974">
        <w:t>topics</w:t>
      </w:r>
      <w:r>
        <w:t xml:space="preserve">, decisions regarding optional features and differences to the OJP standard are </w:t>
      </w:r>
      <w:del w:id="966" w:author="sara.guerraoliveira@um.si" w:date="2021-03-18T12:25:00Z">
        <w:r w:rsidDel="001C002B">
          <w:delText>named</w:delText>
        </w:r>
      </w:del>
      <w:ins w:id="967" w:author="sara.guerraoliveira@um.si" w:date="2021-03-18T12:25:00Z">
        <w:r w:rsidR="7A923AED">
          <w:t>described</w:t>
        </w:r>
      </w:ins>
      <w:r>
        <w:t>. Furthermore, special features and important aspects are pointed out. The document does not cover a complete description of the entire OJP Standard. Therefore</w:t>
      </w:r>
      <w:r w:rsidR="00A4433E">
        <w:t>,</w:t>
      </w:r>
      <w:r>
        <w:t xml:space="preserve"> the implementation of the profile also requires the use of the OJP standard in the version mentioned above.</w:t>
      </w:r>
    </w:p>
    <w:p w14:paraId="6201115A" w14:textId="791807DC" w:rsidR="001C002B" w:rsidRPr="002670D3" w:rsidRDefault="00444978" w:rsidP="002B18AA">
      <w:r>
        <w:t xml:space="preserve">The </w:t>
      </w:r>
      <w:r w:rsidR="002B18AA">
        <w:t xml:space="preserve">hyperlinks to the </w:t>
      </w:r>
      <w:r>
        <w:t xml:space="preserve">official documentation of the OJP standard </w:t>
      </w:r>
      <w:r w:rsidR="002B18AA">
        <w:t xml:space="preserve">as well as other related information can be found </w:t>
      </w:r>
      <w:r w:rsidR="1DC0A425">
        <w:t>in</w:t>
      </w:r>
      <w:r w:rsidR="002B18AA">
        <w:t xml:space="preserve"> </w:t>
      </w:r>
      <w:r>
        <w:fldChar w:fldCharType="begin"/>
      </w:r>
      <w:r>
        <w:instrText xml:space="preserve"> REF _Ref47338662 \h </w:instrText>
      </w:r>
      <w:r>
        <w:fldChar w:fldCharType="separate"/>
      </w:r>
      <w:r w:rsidR="00743E40">
        <w:t xml:space="preserve">Table </w:t>
      </w:r>
      <w:r w:rsidR="00743E40">
        <w:rPr>
          <w:noProof/>
        </w:rPr>
        <w:t>1</w:t>
      </w:r>
      <w:r>
        <w:fldChar w:fldCharType="end"/>
      </w:r>
      <w:r w:rsidR="002B18AA">
        <w:t>.</w:t>
      </w:r>
      <w:r w:rsidR="00D30FB3">
        <w:t xml:space="preserve"> Generally, the implementation of OJP services should follow best effort principles: if it is possible to support a functionality it should be </w:t>
      </w:r>
      <w:r w:rsidR="5B4FED41">
        <w:t>included</w:t>
      </w:r>
      <w:r w:rsidR="00D30FB3">
        <w:t>.</w:t>
      </w:r>
    </w:p>
    <w:p w14:paraId="5E03882E" w14:textId="3F2A7999" w:rsidR="002B18AA" w:rsidRPr="002670D3" w:rsidRDefault="002B18AA" w:rsidP="002C096C">
      <w:pPr>
        <w:pStyle w:val="Beschriftung"/>
        <w:keepNext/>
      </w:pPr>
      <w:bookmarkStart w:id="968" w:name="_Ref47338662"/>
      <w:bookmarkStart w:id="969" w:name="_Toc68162273"/>
      <w:r>
        <w:t xml:space="preserve">Table </w:t>
      </w:r>
      <w:r>
        <w:fldChar w:fldCharType="begin"/>
      </w:r>
      <w:r>
        <w:instrText xml:space="preserve"> SEQ Table \* ARABIC </w:instrText>
      </w:r>
      <w:r>
        <w:fldChar w:fldCharType="separate"/>
      </w:r>
      <w:r w:rsidR="00743E40">
        <w:rPr>
          <w:noProof/>
        </w:rPr>
        <w:t>1</w:t>
      </w:r>
      <w:r>
        <w:fldChar w:fldCharType="end"/>
      </w:r>
      <w:bookmarkEnd w:id="968"/>
      <w:r>
        <w:t xml:space="preserve"> OJP documentation and references</w:t>
      </w:r>
      <w:r w:rsidR="3254DC3B">
        <w:t>.</w:t>
      </w:r>
      <w:bookmarkEnd w:id="969"/>
    </w:p>
    <w:tbl>
      <w:tblPr>
        <w:tblStyle w:val="Gitternetztabelle2Akzent31"/>
        <w:tblW w:w="0" w:type="auto"/>
        <w:tblLook w:val="0420" w:firstRow="1" w:lastRow="0" w:firstColumn="0" w:lastColumn="0" w:noHBand="0" w:noVBand="1"/>
      </w:tblPr>
      <w:tblGrid>
        <w:gridCol w:w="1458"/>
        <w:gridCol w:w="7045"/>
      </w:tblGrid>
      <w:tr w:rsidR="002B18AA" w:rsidRPr="002670D3" w14:paraId="0D6841DA" w14:textId="77777777" w:rsidTr="002C096C">
        <w:trPr>
          <w:cnfStyle w:val="100000000000" w:firstRow="1" w:lastRow="0" w:firstColumn="0" w:lastColumn="0" w:oddVBand="0" w:evenVBand="0" w:oddHBand="0" w:evenHBand="0" w:firstRowFirstColumn="0" w:firstRowLastColumn="0" w:lastRowFirstColumn="0" w:lastRowLastColumn="0"/>
        </w:trPr>
        <w:tc>
          <w:tcPr>
            <w:tcW w:w="1592" w:type="dxa"/>
          </w:tcPr>
          <w:p w14:paraId="488C286C" w14:textId="77777777" w:rsidR="002B18AA" w:rsidRPr="002670D3" w:rsidRDefault="002B18AA" w:rsidP="002C096C">
            <w:pPr>
              <w:spacing w:before="0" w:after="0"/>
            </w:pPr>
            <w:r w:rsidRPr="002670D3">
              <w:t>Name</w:t>
            </w:r>
          </w:p>
        </w:tc>
        <w:tc>
          <w:tcPr>
            <w:tcW w:w="7696" w:type="dxa"/>
          </w:tcPr>
          <w:p w14:paraId="43F79DA9" w14:textId="77777777" w:rsidR="002B18AA" w:rsidRPr="002670D3" w:rsidRDefault="002B18AA" w:rsidP="002C096C">
            <w:pPr>
              <w:spacing w:before="0" w:after="0"/>
            </w:pPr>
            <w:r w:rsidRPr="002670D3">
              <w:t>Link</w:t>
            </w:r>
          </w:p>
        </w:tc>
      </w:tr>
      <w:tr w:rsidR="002B18AA" w:rsidRPr="002670D3" w14:paraId="063DBA34" w14:textId="77777777" w:rsidTr="002C096C">
        <w:trPr>
          <w:cnfStyle w:val="000000100000" w:firstRow="0" w:lastRow="0" w:firstColumn="0" w:lastColumn="0" w:oddVBand="0" w:evenVBand="0" w:oddHBand="1" w:evenHBand="0" w:firstRowFirstColumn="0" w:firstRowLastColumn="0" w:lastRowFirstColumn="0" w:lastRowLastColumn="0"/>
        </w:trPr>
        <w:tc>
          <w:tcPr>
            <w:tcW w:w="1592" w:type="dxa"/>
          </w:tcPr>
          <w:p w14:paraId="73B2F96C" w14:textId="77777777" w:rsidR="002B18AA" w:rsidRPr="002670D3" w:rsidRDefault="002B18AA" w:rsidP="002C096C">
            <w:pPr>
              <w:spacing w:before="0" w:after="0"/>
            </w:pPr>
            <w:r w:rsidRPr="002670D3">
              <w:t>Standard</w:t>
            </w:r>
          </w:p>
        </w:tc>
        <w:tc>
          <w:tcPr>
            <w:tcW w:w="7696" w:type="dxa"/>
          </w:tcPr>
          <w:p w14:paraId="34178B09" w14:textId="3F894E8B" w:rsidR="002B18AA" w:rsidRPr="002670D3" w:rsidRDefault="00DE7600" w:rsidP="002C096C">
            <w:pPr>
              <w:spacing w:before="0" w:after="0"/>
            </w:pPr>
            <w:r>
              <w:fldChar w:fldCharType="begin"/>
            </w:r>
            <w:r>
              <w:instrText xml:space="preserve"> HYPERLINK "http://www.normes-donnees-tc.org/wp-content/uploads/2017/01/TC_278_WI_00278420_E-RS-170118-final3.pdf" </w:instrText>
            </w:r>
            <w:ins w:id="970" w:author="Jan Grüner" w:date="2021-04-01T09:36:00Z"/>
            <w:r>
              <w:fldChar w:fldCharType="separate"/>
            </w:r>
            <w:r w:rsidR="002B18AA" w:rsidRPr="002670D3">
              <w:rPr>
                <w:rStyle w:val="Hyperlink"/>
              </w:rPr>
              <w:t>http://www.normes-donnees-tc.org/wp-content/uploads/2017/01/TC_278_WI_00278420_E-RS-170118-final3.pdf</w:t>
            </w:r>
            <w:r>
              <w:rPr>
                <w:rStyle w:val="Hyperlink"/>
              </w:rPr>
              <w:fldChar w:fldCharType="end"/>
            </w:r>
            <w:r w:rsidR="002B18AA" w:rsidRPr="002670D3">
              <w:t xml:space="preserve"> </w:t>
            </w:r>
          </w:p>
        </w:tc>
      </w:tr>
      <w:tr w:rsidR="002B18AA" w:rsidRPr="002670D3" w14:paraId="29CD6C0C" w14:textId="77777777" w:rsidTr="002C096C">
        <w:tc>
          <w:tcPr>
            <w:tcW w:w="1592" w:type="dxa"/>
          </w:tcPr>
          <w:p w14:paraId="091D1FE1" w14:textId="77777777" w:rsidR="002B18AA" w:rsidRPr="002670D3" w:rsidRDefault="002B18AA" w:rsidP="002C096C">
            <w:pPr>
              <w:spacing w:before="0" w:after="0"/>
            </w:pPr>
            <w:r w:rsidRPr="002670D3">
              <w:t>xsd-Files</w:t>
            </w:r>
          </w:p>
        </w:tc>
        <w:tc>
          <w:tcPr>
            <w:tcW w:w="7696" w:type="dxa"/>
          </w:tcPr>
          <w:p w14:paraId="3D5CBD0D" w14:textId="11970709" w:rsidR="002B18AA" w:rsidRPr="002670D3" w:rsidRDefault="00DE7600" w:rsidP="002C096C">
            <w:pPr>
              <w:spacing w:before="0" w:after="0"/>
            </w:pPr>
            <w:r>
              <w:fldChar w:fldCharType="begin"/>
            </w:r>
            <w:r>
              <w:instrText xml:space="preserve"> HYPERLINK "http://www.n</w:instrText>
            </w:r>
            <w:r>
              <w:instrText xml:space="preserve">ormes-donnees-tc.org/wp-content/uploads/2017/01/OJP-xsd_CEN-2016.zip" </w:instrText>
            </w:r>
            <w:ins w:id="971" w:author="Jan Grüner" w:date="2021-04-01T09:36:00Z"/>
            <w:r>
              <w:fldChar w:fldCharType="separate"/>
            </w:r>
            <w:r w:rsidR="002B18AA" w:rsidRPr="002670D3">
              <w:rPr>
                <w:rStyle w:val="Hyperlink"/>
              </w:rPr>
              <w:t>http://www.normes-donnees-tc.org/wp-content/uploads/2017/01/OJP-xsd_CEN-2016.zip</w:t>
            </w:r>
            <w:r>
              <w:rPr>
                <w:rStyle w:val="Hyperlink"/>
              </w:rPr>
              <w:fldChar w:fldCharType="end"/>
            </w:r>
            <w:r w:rsidR="002B18AA" w:rsidRPr="002670D3">
              <w:t xml:space="preserve"> </w:t>
            </w:r>
          </w:p>
        </w:tc>
      </w:tr>
      <w:tr w:rsidR="002B18AA" w:rsidRPr="002670D3" w14:paraId="2DDD3DAA" w14:textId="77777777" w:rsidTr="002C096C">
        <w:trPr>
          <w:cnfStyle w:val="000000100000" w:firstRow="0" w:lastRow="0" w:firstColumn="0" w:lastColumn="0" w:oddVBand="0" w:evenVBand="0" w:oddHBand="1" w:evenHBand="0" w:firstRowFirstColumn="0" w:firstRowLastColumn="0" w:lastRowFirstColumn="0" w:lastRowLastColumn="0"/>
        </w:trPr>
        <w:tc>
          <w:tcPr>
            <w:tcW w:w="1592" w:type="dxa"/>
          </w:tcPr>
          <w:p w14:paraId="48B6D769" w14:textId="77777777" w:rsidR="002B18AA" w:rsidRPr="002670D3" w:rsidRDefault="002B18AA" w:rsidP="002C096C">
            <w:pPr>
              <w:spacing w:before="0" w:after="0"/>
            </w:pPr>
            <w:r w:rsidRPr="002670D3">
              <w:t>Forum</w:t>
            </w:r>
          </w:p>
        </w:tc>
        <w:tc>
          <w:tcPr>
            <w:tcW w:w="7696" w:type="dxa"/>
          </w:tcPr>
          <w:p w14:paraId="2972A2D3" w14:textId="69F5A442" w:rsidR="002B18AA" w:rsidRPr="002670D3" w:rsidRDefault="00DE7600" w:rsidP="002C096C">
            <w:pPr>
              <w:spacing w:before="0" w:after="0"/>
            </w:pPr>
            <w:r>
              <w:fldChar w:fldCharType="begin"/>
            </w:r>
            <w:r>
              <w:instrText xml:space="preserve"> HYPERLINK "https://forum.vdv.de/viewforum.php?f=88" </w:instrText>
            </w:r>
            <w:ins w:id="972" w:author="Jan Grüner" w:date="2021-04-01T09:36:00Z"/>
            <w:r>
              <w:fldChar w:fldCharType="separate"/>
            </w:r>
            <w:r w:rsidR="002B18AA" w:rsidRPr="002670D3">
              <w:rPr>
                <w:rStyle w:val="Hyperlink"/>
              </w:rPr>
              <w:t>https://forum.vdv.de/viewforum.php?f=88</w:t>
            </w:r>
            <w:r>
              <w:rPr>
                <w:rStyle w:val="Hyperlink"/>
              </w:rPr>
              <w:fldChar w:fldCharType="end"/>
            </w:r>
            <w:r w:rsidR="002B18AA" w:rsidRPr="002670D3">
              <w:t xml:space="preserve"> </w:t>
            </w:r>
          </w:p>
        </w:tc>
      </w:tr>
      <w:tr w:rsidR="00F96A23" w:rsidRPr="002670D3" w14:paraId="74ED2FB0" w14:textId="77777777" w:rsidTr="002B18AA">
        <w:tc>
          <w:tcPr>
            <w:tcW w:w="1592" w:type="dxa"/>
            <w:shd w:val="clear" w:color="auto" w:fill="EDEDED" w:themeFill="accent3" w:themeFillTint="33"/>
          </w:tcPr>
          <w:p w14:paraId="1B936167" w14:textId="77777777" w:rsidR="00F96A23" w:rsidRPr="002670D3" w:rsidRDefault="00F96A23" w:rsidP="002C096C">
            <w:pPr>
              <w:spacing w:before="0" w:after="0"/>
            </w:pPr>
            <w:r w:rsidRPr="002670D3">
              <w:t>GitHub</w:t>
            </w:r>
          </w:p>
        </w:tc>
        <w:tc>
          <w:tcPr>
            <w:tcW w:w="7696" w:type="dxa"/>
            <w:shd w:val="clear" w:color="auto" w:fill="EDEDED" w:themeFill="accent3" w:themeFillTint="33"/>
          </w:tcPr>
          <w:p w14:paraId="000C5A34" w14:textId="0FAB5677" w:rsidR="00F96A23" w:rsidRPr="002670D3" w:rsidRDefault="00DE7600" w:rsidP="002C096C">
            <w:pPr>
              <w:spacing w:before="0" w:after="0"/>
            </w:pPr>
            <w:r>
              <w:fldChar w:fldCharType="begin"/>
            </w:r>
            <w:r>
              <w:instrText xml:space="preserve"> HYPERLINK "https://github.com/VDVde/OJP" </w:instrText>
            </w:r>
            <w:ins w:id="973" w:author="Jan Grüner" w:date="2021-04-01T09:36:00Z"/>
            <w:r>
              <w:fldChar w:fldCharType="separate"/>
            </w:r>
            <w:r w:rsidR="00F96A23" w:rsidRPr="002670D3">
              <w:rPr>
                <w:rStyle w:val="Hyperlink"/>
              </w:rPr>
              <w:t>https://github.com/VDVde/OJP</w:t>
            </w:r>
            <w:r>
              <w:rPr>
                <w:rStyle w:val="Hyperlink"/>
              </w:rPr>
              <w:fldChar w:fldCharType="end"/>
            </w:r>
            <w:r w:rsidR="00F96A23" w:rsidRPr="002670D3">
              <w:t xml:space="preserve"> </w:t>
            </w:r>
          </w:p>
        </w:tc>
      </w:tr>
    </w:tbl>
    <w:p w14:paraId="5A4FBEFA" w14:textId="304056D2" w:rsidR="00886629" w:rsidRPr="002670D3" w:rsidRDefault="00FA4FBA" w:rsidP="00886629">
      <w:pPr>
        <w:pStyle w:val="berschrift1"/>
      </w:pPr>
      <w:bookmarkStart w:id="974" w:name="_Toc47518505"/>
      <w:bookmarkStart w:id="975" w:name="_Toc47518506"/>
      <w:bookmarkStart w:id="976" w:name="_Toc47518507"/>
      <w:bookmarkStart w:id="977" w:name="_Toc47518508"/>
      <w:bookmarkStart w:id="978" w:name="_Toc68162215"/>
      <w:bookmarkEnd w:id="974"/>
      <w:bookmarkEnd w:id="975"/>
      <w:bookmarkEnd w:id="976"/>
      <w:bookmarkEnd w:id="977"/>
      <w:r w:rsidRPr="002670D3">
        <w:t>T</w:t>
      </w:r>
      <w:r w:rsidR="00886629" w:rsidRPr="002670D3">
        <w:t>erms</w:t>
      </w:r>
      <w:bookmarkEnd w:id="978"/>
    </w:p>
    <w:p w14:paraId="405E5490" w14:textId="5BD4EC77" w:rsidR="00886629" w:rsidRPr="002670D3" w:rsidRDefault="00793A8C" w:rsidP="00886629">
      <w:r>
        <w:t xml:space="preserve">The terms </w:t>
      </w:r>
      <w:r w:rsidR="000A31D1">
        <w:t xml:space="preserve">used terms in this document are </w:t>
      </w:r>
      <w:r w:rsidR="76746942">
        <w:t>described</w:t>
      </w:r>
      <w:r w:rsidR="000A31D1">
        <w:t xml:space="preserve"> in </w:t>
      </w:r>
      <w:r>
        <w:fldChar w:fldCharType="begin"/>
      </w:r>
      <w:r>
        <w:instrText xml:space="preserve"> REF _Ref48223582 \h </w:instrText>
      </w:r>
      <w:r>
        <w:fldChar w:fldCharType="separate"/>
      </w:r>
      <w:r w:rsidR="00743E40">
        <w:t xml:space="preserve">Table </w:t>
      </w:r>
      <w:r w:rsidR="00743E40">
        <w:rPr>
          <w:noProof/>
        </w:rPr>
        <w:t>2</w:t>
      </w:r>
      <w:r>
        <w:fldChar w:fldCharType="end"/>
      </w:r>
      <w:r w:rsidR="000A31D1">
        <w:t>.</w:t>
      </w:r>
    </w:p>
    <w:p w14:paraId="70CD8251" w14:textId="57AE3BFE" w:rsidR="000A31D1" w:rsidRPr="002670D3" w:rsidRDefault="000A31D1" w:rsidP="002670D3">
      <w:pPr>
        <w:pStyle w:val="Beschriftung"/>
        <w:keepNext/>
      </w:pPr>
      <w:bookmarkStart w:id="979" w:name="_Ref48223582"/>
      <w:bookmarkStart w:id="980" w:name="_Toc68162274"/>
      <w:r>
        <w:t xml:space="preserve">Table </w:t>
      </w:r>
      <w:r>
        <w:fldChar w:fldCharType="begin"/>
      </w:r>
      <w:r>
        <w:instrText xml:space="preserve"> SEQ Table \* ARABIC </w:instrText>
      </w:r>
      <w:r>
        <w:fldChar w:fldCharType="separate"/>
      </w:r>
      <w:r w:rsidR="00743E40">
        <w:rPr>
          <w:noProof/>
        </w:rPr>
        <w:t>2</w:t>
      </w:r>
      <w:r>
        <w:fldChar w:fldCharType="end"/>
      </w:r>
      <w:bookmarkEnd w:id="979"/>
      <w:r>
        <w:t xml:space="preserve"> List of used terms</w:t>
      </w:r>
      <w:r w:rsidR="1BA6BF30">
        <w:t>.</w:t>
      </w:r>
      <w:bookmarkEnd w:id="980"/>
    </w:p>
    <w:tbl>
      <w:tblPr>
        <w:tblStyle w:val="Gitternetztabelle2"/>
        <w:tblW w:w="0" w:type="auto"/>
        <w:tblLook w:val="0420" w:firstRow="1" w:lastRow="0" w:firstColumn="0" w:lastColumn="0" w:noHBand="0" w:noVBand="1"/>
      </w:tblPr>
      <w:tblGrid>
        <w:gridCol w:w="3381"/>
        <w:gridCol w:w="5122"/>
      </w:tblGrid>
      <w:tr w:rsidR="00C1118D" w:rsidRPr="00804C30" w14:paraId="285CEB74" w14:textId="77777777" w:rsidTr="2528BA0F">
        <w:trPr>
          <w:cnfStyle w:val="100000000000" w:firstRow="1" w:lastRow="0" w:firstColumn="0" w:lastColumn="0" w:oddVBand="0" w:evenVBand="0" w:oddHBand="0" w:evenHBand="0" w:firstRowFirstColumn="0" w:firstRowLastColumn="0" w:lastRowFirstColumn="0" w:lastRowLastColumn="0"/>
          <w:tblHeader/>
        </w:trPr>
        <w:tc>
          <w:tcPr>
            <w:tcW w:w="0" w:type="auto"/>
          </w:tcPr>
          <w:p w14:paraId="5E2E1377" w14:textId="48659A0C" w:rsidR="00C1118D" w:rsidRPr="00804C30" w:rsidRDefault="00C1118D" w:rsidP="002670D3">
            <w:pPr>
              <w:spacing w:before="0" w:after="0"/>
              <w:rPr>
                <w:lang w:eastAsia="de-DE"/>
              </w:rPr>
            </w:pPr>
            <w:r w:rsidRPr="00804C30">
              <w:rPr>
                <w:lang w:eastAsia="de-DE"/>
              </w:rPr>
              <w:t>Term</w:t>
            </w:r>
          </w:p>
        </w:tc>
        <w:tc>
          <w:tcPr>
            <w:tcW w:w="0" w:type="auto"/>
          </w:tcPr>
          <w:p w14:paraId="28ADA342" w14:textId="391E90E9" w:rsidR="00C1118D" w:rsidRPr="00804C30" w:rsidRDefault="00C1118D" w:rsidP="002670D3">
            <w:pPr>
              <w:spacing w:before="0" w:after="0"/>
              <w:rPr>
                <w:lang w:eastAsia="de-DE"/>
              </w:rPr>
            </w:pPr>
            <w:r w:rsidRPr="00804C30">
              <w:rPr>
                <w:lang w:eastAsia="de-DE"/>
              </w:rPr>
              <w:t>Explanation</w:t>
            </w:r>
          </w:p>
        </w:tc>
      </w:tr>
      <w:tr w:rsidR="000A31D1" w:rsidRPr="00804C30" w14:paraId="04DFFF31"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hideMark/>
          </w:tcPr>
          <w:p w14:paraId="434D513B" w14:textId="2E0755E4" w:rsidR="00C1118D" w:rsidRPr="00804C30" w:rsidRDefault="50FB214D"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A</w:t>
            </w:r>
            <w:r w:rsidR="35183F07" w:rsidRPr="63B7B448">
              <w:rPr>
                <w:rFonts w:ascii="Calibri" w:hAnsi="Calibri" w:cs="Calibri"/>
                <w:color w:val="000000" w:themeColor="text1"/>
                <w:lang w:eastAsia="de-DE"/>
              </w:rPr>
              <w:t>ctive system</w:t>
            </w:r>
          </w:p>
        </w:tc>
        <w:tc>
          <w:tcPr>
            <w:tcW w:w="0" w:type="auto"/>
            <w:hideMark/>
          </w:tcPr>
          <w:p w14:paraId="0832186F" w14:textId="3DE50F16" w:rsidR="00C1118D" w:rsidRPr="00804C30" w:rsidRDefault="35183F07"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 xml:space="preserve">The active system integrates the routing information from several local journey planners to a combined </w:t>
            </w:r>
            <w:r w:rsidRPr="63B7B448">
              <w:rPr>
                <w:rFonts w:ascii="Calibri" w:hAnsi="Calibri" w:cs="Calibri"/>
                <w:color w:val="000000" w:themeColor="text1"/>
                <w:lang w:eastAsia="de-DE"/>
              </w:rPr>
              <w:lastRenderedPageBreak/>
              <w:t>seamless route. It is composed of a passive system and a Distributing system. It communicates through an OJP interface.</w:t>
            </w:r>
            <w:r w:rsidR="5A692801" w:rsidRPr="63B7B448">
              <w:rPr>
                <w:rFonts w:ascii="Calibri" w:hAnsi="Calibri" w:cs="Calibri"/>
                <w:color w:val="000000" w:themeColor="text1"/>
                <w:lang w:eastAsia="de-DE"/>
              </w:rPr>
              <w:t xml:space="preserve"> </w:t>
            </w:r>
            <w:r w:rsidRPr="63B7B448">
              <w:rPr>
                <w:rFonts w:ascii="Calibri" w:hAnsi="Calibri" w:cs="Calibri"/>
                <w:color w:val="000000" w:themeColor="text1"/>
                <w:lang w:eastAsia="de-DE"/>
              </w:rPr>
              <w:t>It</w:t>
            </w:r>
            <w:r w:rsidR="14126E31" w:rsidRPr="63B7B448">
              <w:rPr>
                <w:rFonts w:ascii="Calibri" w:hAnsi="Calibri" w:cs="Calibri"/>
                <w:color w:val="000000" w:themeColor="text1"/>
                <w:lang w:eastAsia="de-DE"/>
              </w:rPr>
              <w:t xml:space="preserve"> is</w:t>
            </w:r>
            <w:r w:rsidRPr="63B7B448">
              <w:rPr>
                <w:rFonts w:ascii="Calibri" w:hAnsi="Calibri" w:cs="Calibri"/>
                <w:color w:val="000000" w:themeColor="text1"/>
                <w:lang w:eastAsia="de-DE"/>
              </w:rPr>
              <w:t xml:space="preserve"> a journey planning engine with OJP </w:t>
            </w:r>
            <w:r w:rsidR="5A692801" w:rsidRPr="63B7B448">
              <w:rPr>
                <w:rFonts w:ascii="Calibri" w:hAnsi="Calibri" w:cs="Calibri"/>
                <w:color w:val="000000" w:themeColor="text1"/>
                <w:lang w:eastAsia="de-DE"/>
              </w:rPr>
              <w:t>capabilities</w:t>
            </w:r>
            <w:r w:rsidRPr="63B7B448">
              <w:rPr>
                <w:rFonts w:ascii="Calibri" w:hAnsi="Calibri" w:cs="Calibri"/>
                <w:color w:val="000000" w:themeColor="text1"/>
                <w:lang w:eastAsia="de-DE"/>
              </w:rPr>
              <w:t>. Via the distributing system it is able to detect journeys through adjacent or remote regions and able to create OJP Trip Compositions.</w:t>
            </w:r>
          </w:p>
        </w:tc>
      </w:tr>
      <w:tr w:rsidR="000A31D1" w:rsidRPr="00804C30" w14:paraId="722B9110" w14:textId="77777777" w:rsidTr="2528BA0F">
        <w:tc>
          <w:tcPr>
            <w:tcW w:w="0" w:type="auto"/>
            <w:noWrap/>
            <w:hideMark/>
          </w:tcPr>
          <w:p w14:paraId="204DBC5E" w14:textId="3D58F25C" w:rsidR="00C1118D" w:rsidRPr="00804C30" w:rsidRDefault="384AB7C5"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lastRenderedPageBreak/>
              <w:t>A</w:t>
            </w:r>
            <w:r w:rsidR="35183F07" w:rsidRPr="63B7B448">
              <w:rPr>
                <w:rFonts w:ascii="Calibri" w:hAnsi="Calibri" w:cs="Calibri"/>
                <w:color w:val="000000" w:themeColor="text1"/>
                <w:lang w:eastAsia="de-DE"/>
              </w:rPr>
              <w:t>djacent region</w:t>
            </w:r>
          </w:p>
        </w:tc>
        <w:tc>
          <w:tcPr>
            <w:tcW w:w="0" w:type="auto"/>
            <w:hideMark/>
          </w:tcPr>
          <w:p w14:paraId="61401326" w14:textId="0E2CEFEF" w:rsidR="00C1118D" w:rsidRPr="00804C30" w:rsidRDefault="5A692801"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R</w:t>
            </w:r>
            <w:r w:rsidR="35183F07" w:rsidRPr="63B7B448">
              <w:rPr>
                <w:rFonts w:ascii="Calibri" w:hAnsi="Calibri" w:cs="Calibri"/>
                <w:color w:val="000000" w:themeColor="text1"/>
                <w:lang w:eastAsia="de-DE"/>
              </w:rPr>
              <w:t>egion which is adjacent to the local region and has its own "local" journey planning systems</w:t>
            </w:r>
            <w:r w:rsidR="0AF92D36" w:rsidRPr="63B7B448">
              <w:rPr>
                <w:rFonts w:ascii="Calibri" w:hAnsi="Calibri" w:cs="Calibri"/>
                <w:color w:val="000000" w:themeColor="text1"/>
                <w:lang w:eastAsia="de-DE"/>
              </w:rPr>
              <w:t>.</w:t>
            </w:r>
          </w:p>
        </w:tc>
      </w:tr>
      <w:tr w:rsidR="000A31D1" w:rsidRPr="00804C30" w14:paraId="779D9325"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0C69011C" w14:textId="18569608" w:rsidR="00C1118D" w:rsidRPr="00804C30" w:rsidRDefault="374B791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A</w:t>
            </w:r>
            <w:r w:rsidR="35183F07" w:rsidRPr="63B7B448">
              <w:rPr>
                <w:rFonts w:ascii="Calibri" w:hAnsi="Calibri" w:cs="Calibri"/>
                <w:color w:val="000000" w:themeColor="text1"/>
                <w:lang w:eastAsia="de-DE"/>
              </w:rPr>
              <w:t>djacent system</w:t>
            </w:r>
          </w:p>
        </w:tc>
        <w:tc>
          <w:tcPr>
            <w:tcW w:w="0" w:type="auto"/>
            <w:hideMark/>
          </w:tcPr>
          <w:p w14:paraId="335C5109" w14:textId="1F701B40" w:rsidR="00C1118D" w:rsidRPr="00804C30" w:rsidRDefault="5A692801"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A</w:t>
            </w:r>
            <w:r w:rsidR="35183F07" w:rsidRPr="63B7B448">
              <w:rPr>
                <w:rFonts w:ascii="Calibri" w:hAnsi="Calibri" w:cs="Calibri"/>
                <w:color w:val="000000" w:themeColor="text1"/>
                <w:lang w:eastAsia="de-DE"/>
              </w:rPr>
              <w:t>lias for neighbouring system;</w:t>
            </w:r>
            <w:r w:rsidR="00BB4910">
              <w:br/>
            </w:r>
            <w:r w:rsidR="35183F07" w:rsidRPr="63B7B448">
              <w:rPr>
                <w:rFonts w:ascii="Calibri" w:hAnsi="Calibri" w:cs="Calibri"/>
                <w:color w:val="000000" w:themeColor="text1"/>
                <w:lang w:eastAsia="de-DE"/>
              </w:rPr>
              <w:t xml:space="preserve">participating </w:t>
            </w:r>
            <w:r w:rsidRPr="63B7B448">
              <w:rPr>
                <w:rFonts w:ascii="Calibri" w:hAnsi="Calibri" w:cs="Calibri"/>
                <w:color w:val="000000" w:themeColor="text1"/>
                <w:lang w:eastAsia="de-DE"/>
              </w:rPr>
              <w:t>s</w:t>
            </w:r>
            <w:r w:rsidR="35183F07" w:rsidRPr="63B7B448">
              <w:rPr>
                <w:rFonts w:ascii="Calibri" w:hAnsi="Calibri" w:cs="Calibri"/>
                <w:color w:val="000000" w:themeColor="text1"/>
                <w:lang w:eastAsia="de-DE"/>
              </w:rPr>
              <w:t>ystem of an adjacent region</w:t>
            </w:r>
            <w:r w:rsidR="40A837DB" w:rsidRPr="63B7B448">
              <w:rPr>
                <w:rFonts w:ascii="Calibri" w:hAnsi="Calibri" w:cs="Calibri"/>
                <w:color w:val="000000" w:themeColor="text1"/>
                <w:lang w:eastAsia="de-DE"/>
              </w:rPr>
              <w:t>.</w:t>
            </w:r>
          </w:p>
        </w:tc>
      </w:tr>
      <w:tr w:rsidR="000A31D1" w:rsidRPr="00804C30" w14:paraId="5DDBE903" w14:textId="77777777" w:rsidTr="2528BA0F">
        <w:tc>
          <w:tcPr>
            <w:tcW w:w="0" w:type="auto"/>
            <w:hideMark/>
          </w:tcPr>
          <w:p w14:paraId="7322DA37" w14:textId="4CC665E1" w:rsidR="00C1118D" w:rsidRPr="00804C30" w:rsidRDefault="2E7045EA"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D</w:t>
            </w:r>
            <w:r w:rsidR="35183F07" w:rsidRPr="63B7B448">
              <w:rPr>
                <w:rFonts w:ascii="Calibri" w:hAnsi="Calibri" w:cs="Calibri"/>
                <w:color w:val="000000" w:themeColor="text1"/>
                <w:lang w:eastAsia="de-DE"/>
              </w:rPr>
              <w:t>istributing system</w:t>
            </w:r>
          </w:p>
        </w:tc>
        <w:tc>
          <w:tcPr>
            <w:tcW w:w="0" w:type="auto"/>
            <w:hideMark/>
          </w:tcPr>
          <w:p w14:paraId="1B1A5FDA" w14:textId="13243A7E" w:rsidR="00C1118D" w:rsidRPr="00804C30" w:rsidRDefault="00BB4910" w:rsidP="000A31D1">
            <w:pPr>
              <w:spacing w:before="0" w:after="0" w:line="240" w:lineRule="auto"/>
              <w:jc w:val="left"/>
              <w:rPr>
                <w:rFonts w:ascii="Calibri" w:hAnsi="Calibri" w:cs="Calibri"/>
                <w:color w:val="000000"/>
                <w:szCs w:val="22"/>
                <w:lang w:eastAsia="de-DE"/>
              </w:rPr>
            </w:pPr>
            <w:r>
              <w:rPr>
                <w:rFonts w:ascii="Calibri" w:hAnsi="Calibri" w:cs="Calibri"/>
                <w:color w:val="000000"/>
                <w:szCs w:val="22"/>
                <w:lang w:eastAsia="de-DE"/>
              </w:rPr>
              <w:t>S</w:t>
            </w:r>
            <w:r w:rsidR="00C1118D" w:rsidRPr="00804C30">
              <w:rPr>
                <w:rFonts w:ascii="Calibri" w:hAnsi="Calibri" w:cs="Calibri"/>
                <w:color w:val="000000"/>
                <w:szCs w:val="22"/>
                <w:lang w:eastAsia="de-DE"/>
              </w:rPr>
              <w:t>ystem that distributes journey planning enquiries to other</w:t>
            </w:r>
            <w:r>
              <w:rPr>
                <w:rFonts w:ascii="Calibri" w:hAnsi="Calibri" w:cs="Calibri"/>
                <w:color w:val="000000"/>
                <w:szCs w:val="22"/>
                <w:lang w:eastAsia="de-DE"/>
              </w:rPr>
              <w:t xml:space="preserve"> </w:t>
            </w:r>
            <w:r w:rsidR="00C1118D" w:rsidRPr="00804C30">
              <w:rPr>
                <w:rFonts w:ascii="Calibri" w:hAnsi="Calibri" w:cs="Calibri"/>
                <w:color w:val="000000"/>
                <w:szCs w:val="22"/>
                <w:lang w:eastAsia="de-DE"/>
              </w:rPr>
              <w:t>systems. It sends the request for journey-parts through areas to the corresponding passive servers, receives the responses and is able to create OJP Trip Compositions. It has the knowledge about gazetteers and is able to collect information about exchange points for the whole system.</w:t>
            </w:r>
          </w:p>
        </w:tc>
      </w:tr>
      <w:tr w:rsidR="000A31D1" w:rsidRPr="00804C30" w14:paraId="47C1B7D5"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5887087B" w14:textId="723F52AF" w:rsidR="00C1118D" w:rsidRPr="00804C30" w:rsidRDefault="0633F45C"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E</w:t>
            </w:r>
            <w:r w:rsidR="35183F07" w:rsidRPr="63B7B448">
              <w:rPr>
                <w:rFonts w:ascii="Calibri" w:hAnsi="Calibri" w:cs="Calibri"/>
                <w:color w:val="000000" w:themeColor="text1"/>
                <w:lang w:eastAsia="de-DE"/>
              </w:rPr>
              <w:t>nd user</w:t>
            </w:r>
          </w:p>
        </w:tc>
        <w:tc>
          <w:tcPr>
            <w:tcW w:w="0" w:type="auto"/>
            <w:hideMark/>
          </w:tcPr>
          <w:p w14:paraId="4F5D4235" w14:textId="559E96D4" w:rsidR="00C1118D" w:rsidRPr="00804C30" w:rsidRDefault="35183F07"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 xml:space="preserve">User of an "end user application". </w:t>
            </w:r>
            <w:r w:rsidR="6E6E46F5" w:rsidRPr="63B7B448">
              <w:rPr>
                <w:rFonts w:ascii="Calibri" w:hAnsi="Calibri" w:cs="Calibri"/>
                <w:color w:val="000000" w:themeColor="text1"/>
                <w:lang w:eastAsia="de-DE"/>
              </w:rPr>
              <w:t>P</w:t>
            </w:r>
            <w:r w:rsidRPr="63B7B448">
              <w:rPr>
                <w:rFonts w:ascii="Calibri" w:hAnsi="Calibri" w:cs="Calibri"/>
                <w:color w:val="000000" w:themeColor="text1"/>
                <w:lang w:eastAsia="de-DE"/>
              </w:rPr>
              <w:t xml:space="preserve">erson asking for journey planning information by using an end user application. </w:t>
            </w:r>
            <w:r w:rsidR="7F713869" w:rsidRPr="63B7B448">
              <w:rPr>
                <w:rFonts w:ascii="Calibri" w:hAnsi="Calibri" w:cs="Calibri"/>
                <w:color w:val="000000" w:themeColor="text1"/>
                <w:lang w:eastAsia="de-DE"/>
              </w:rPr>
              <w:t>E</w:t>
            </w:r>
            <w:r w:rsidRPr="63B7B448">
              <w:rPr>
                <w:rFonts w:ascii="Calibri" w:hAnsi="Calibri" w:cs="Calibri"/>
                <w:color w:val="000000" w:themeColor="text1"/>
                <w:lang w:eastAsia="de-DE"/>
              </w:rPr>
              <w:t xml:space="preserve">nquirer of a journey plan with a start, an end point and some travel preferences.  </w:t>
            </w:r>
          </w:p>
        </w:tc>
      </w:tr>
      <w:tr w:rsidR="000A31D1" w:rsidRPr="00804C30" w14:paraId="69F5612D" w14:textId="77777777" w:rsidTr="2528BA0F">
        <w:tc>
          <w:tcPr>
            <w:tcW w:w="0" w:type="auto"/>
            <w:noWrap/>
            <w:hideMark/>
          </w:tcPr>
          <w:p w14:paraId="6DB63247" w14:textId="2932998E" w:rsidR="00C1118D" w:rsidRPr="00804C30" w:rsidRDefault="3B955AA6"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E</w:t>
            </w:r>
            <w:r w:rsidR="35183F07" w:rsidRPr="63B7B448">
              <w:rPr>
                <w:rFonts w:ascii="Calibri" w:hAnsi="Calibri" w:cs="Calibri"/>
                <w:color w:val="000000" w:themeColor="text1"/>
                <w:lang w:eastAsia="de-DE"/>
              </w:rPr>
              <w:t>nd user application</w:t>
            </w:r>
          </w:p>
        </w:tc>
        <w:tc>
          <w:tcPr>
            <w:tcW w:w="0" w:type="auto"/>
            <w:hideMark/>
          </w:tcPr>
          <w:p w14:paraId="01B3CE13" w14:textId="410B6B03" w:rsidR="00C1118D" w:rsidRPr="00804C30" w:rsidRDefault="427ACA48" w:rsidP="63B7B448">
            <w:pPr>
              <w:spacing w:before="0" w:after="0" w:line="240" w:lineRule="auto"/>
              <w:jc w:val="left"/>
              <w:rPr>
                <w:rFonts w:ascii="Calibri" w:hAnsi="Calibri" w:cs="Calibri"/>
                <w:color w:val="000000"/>
                <w:lang w:eastAsia="de-DE"/>
              </w:rPr>
            </w:pPr>
            <w:r w:rsidRPr="2528BA0F">
              <w:rPr>
                <w:rFonts w:ascii="Calibri" w:hAnsi="Calibri" w:cs="Calibri"/>
                <w:color w:val="000000" w:themeColor="text1"/>
                <w:lang w:eastAsia="de-DE"/>
              </w:rPr>
              <w:t>A</w:t>
            </w:r>
            <w:r w:rsidR="36785B1B" w:rsidRPr="2528BA0F">
              <w:rPr>
                <w:rFonts w:ascii="Calibri" w:hAnsi="Calibri" w:cs="Calibri"/>
                <w:color w:val="000000" w:themeColor="text1"/>
                <w:lang w:eastAsia="de-DE"/>
              </w:rPr>
              <w:t xml:space="preserve">pplication used by the end user to have access to JP information generated by the Distributed Journey Planning Service (DRJP). It can be a </w:t>
            </w:r>
            <w:del w:id="981" w:author="sara.guerraoliveira@um.si" w:date="2021-03-18T12:29:00Z">
              <w:r w:rsidR="41C4C6F0" w:rsidRPr="2528BA0F" w:rsidDel="36785B1B">
                <w:rPr>
                  <w:rFonts w:ascii="Calibri" w:hAnsi="Calibri" w:cs="Calibri"/>
                  <w:color w:val="000000" w:themeColor="text1"/>
                  <w:lang w:eastAsia="de-DE"/>
                </w:rPr>
                <w:delText>third party</w:delText>
              </w:r>
            </w:del>
            <w:ins w:id="982" w:author="sara.guerraoliveira@um.si" w:date="2021-03-18T12:29:00Z">
              <w:r w:rsidR="5C183FF5" w:rsidRPr="2528BA0F">
                <w:rPr>
                  <w:rFonts w:ascii="Calibri" w:hAnsi="Calibri" w:cs="Calibri"/>
                  <w:color w:val="000000" w:themeColor="text1"/>
                  <w:lang w:eastAsia="de-DE"/>
                </w:rPr>
                <w:t>third-party</w:t>
              </w:r>
            </w:ins>
            <w:r w:rsidR="36785B1B" w:rsidRPr="2528BA0F">
              <w:rPr>
                <w:rFonts w:ascii="Calibri" w:hAnsi="Calibri" w:cs="Calibri"/>
                <w:color w:val="000000" w:themeColor="text1"/>
                <w:lang w:eastAsia="de-DE"/>
              </w:rPr>
              <w:t xml:space="preserve"> application connecting by OJP interface to a Participating system or the User Interface Participating system. The provider</w:t>
            </w:r>
            <w:r w:rsidR="437F000D" w:rsidRPr="2528BA0F">
              <w:rPr>
                <w:rFonts w:ascii="Calibri" w:hAnsi="Calibri" w:cs="Calibri"/>
                <w:color w:val="000000" w:themeColor="text1"/>
                <w:lang w:eastAsia="de-DE"/>
              </w:rPr>
              <w:t>s</w:t>
            </w:r>
            <w:r w:rsidR="36785B1B" w:rsidRPr="2528BA0F">
              <w:rPr>
                <w:rFonts w:ascii="Calibri" w:hAnsi="Calibri" w:cs="Calibri"/>
                <w:color w:val="000000" w:themeColor="text1"/>
                <w:lang w:eastAsia="de-DE"/>
              </w:rPr>
              <w:t xml:space="preserve"> of the end user application</w:t>
            </w:r>
            <w:r w:rsidR="437F000D" w:rsidRPr="2528BA0F">
              <w:rPr>
                <w:rFonts w:ascii="Calibri" w:hAnsi="Calibri" w:cs="Calibri"/>
                <w:color w:val="000000" w:themeColor="text1"/>
                <w:lang w:eastAsia="de-DE"/>
              </w:rPr>
              <w:t>s</w:t>
            </w:r>
            <w:r w:rsidR="36785B1B" w:rsidRPr="2528BA0F">
              <w:rPr>
                <w:rFonts w:ascii="Calibri" w:hAnsi="Calibri" w:cs="Calibri"/>
                <w:color w:val="000000" w:themeColor="text1"/>
                <w:lang w:eastAsia="de-DE"/>
              </w:rPr>
              <w:t xml:space="preserve"> are </w:t>
            </w:r>
            <w:r w:rsidR="04175917" w:rsidRPr="2528BA0F">
              <w:rPr>
                <w:rFonts w:ascii="Calibri" w:hAnsi="Calibri" w:cs="Calibri"/>
                <w:color w:val="000000" w:themeColor="text1"/>
                <w:lang w:eastAsia="de-DE"/>
              </w:rPr>
              <w:t>named</w:t>
            </w:r>
            <w:r w:rsidR="36785B1B" w:rsidRPr="2528BA0F">
              <w:rPr>
                <w:rFonts w:ascii="Calibri" w:hAnsi="Calibri" w:cs="Calibri"/>
                <w:color w:val="000000" w:themeColor="text1"/>
                <w:lang w:eastAsia="de-DE"/>
              </w:rPr>
              <w:t xml:space="preserve"> “OJP users” in the LinkingAlps project. </w:t>
            </w:r>
          </w:p>
        </w:tc>
      </w:tr>
      <w:tr w:rsidR="000A31D1" w:rsidRPr="00804C30" w14:paraId="0D74648D"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059DF6FC" w14:textId="11DAD4E3" w:rsidR="00C1118D" w:rsidRPr="00804C30" w:rsidRDefault="00395E6E" w:rsidP="63B7B448">
            <w:pPr>
              <w:spacing w:before="0" w:after="0" w:line="240" w:lineRule="auto"/>
              <w:jc w:val="left"/>
              <w:rPr>
                <w:rFonts w:ascii="Calibri" w:hAnsi="Calibri" w:cs="Calibri"/>
                <w:color w:val="000000"/>
                <w:lang w:eastAsia="de-DE"/>
              </w:rPr>
            </w:pPr>
            <w:r>
              <w:rPr>
                <w:rFonts w:ascii="Calibri" w:hAnsi="Calibri" w:cs="Calibri"/>
                <w:color w:val="000000" w:themeColor="text1"/>
                <w:lang w:eastAsia="de-DE"/>
              </w:rPr>
              <w:t>E</w:t>
            </w:r>
            <w:r w:rsidR="4B87A39B" w:rsidRPr="63B7B448">
              <w:rPr>
                <w:rFonts w:ascii="Calibri" w:hAnsi="Calibri" w:cs="Calibri"/>
                <w:color w:val="000000" w:themeColor="text1"/>
                <w:lang w:eastAsia="de-DE"/>
              </w:rPr>
              <w:t>nquirer</w:t>
            </w:r>
            <w:r w:rsidR="35183F07" w:rsidRPr="63B7B448">
              <w:rPr>
                <w:rFonts w:ascii="Calibri" w:hAnsi="Calibri" w:cs="Calibri"/>
                <w:color w:val="000000" w:themeColor="text1"/>
                <w:lang w:eastAsia="de-DE"/>
              </w:rPr>
              <w:t xml:space="preserve"> </w:t>
            </w:r>
          </w:p>
        </w:tc>
        <w:tc>
          <w:tcPr>
            <w:tcW w:w="0" w:type="auto"/>
            <w:hideMark/>
          </w:tcPr>
          <w:p w14:paraId="1818E0CA" w14:textId="29D01C6A" w:rsidR="00C1118D" w:rsidRPr="00804C30" w:rsidRDefault="56E4B5ED"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E</w:t>
            </w:r>
            <w:r w:rsidR="35183F07" w:rsidRPr="63B7B448">
              <w:rPr>
                <w:rFonts w:ascii="Calibri" w:hAnsi="Calibri" w:cs="Calibri"/>
                <w:color w:val="000000" w:themeColor="text1"/>
                <w:lang w:eastAsia="de-DE"/>
              </w:rPr>
              <w:t>nd user asking for information</w:t>
            </w:r>
            <w:r w:rsidR="30E5EF4C" w:rsidRPr="63B7B448">
              <w:rPr>
                <w:rFonts w:ascii="Calibri" w:hAnsi="Calibri" w:cs="Calibri"/>
                <w:color w:val="000000" w:themeColor="text1"/>
                <w:lang w:eastAsia="de-DE"/>
              </w:rPr>
              <w:t>.</w:t>
            </w:r>
          </w:p>
        </w:tc>
      </w:tr>
      <w:tr w:rsidR="000A31D1" w:rsidRPr="00804C30" w14:paraId="0EB3B788" w14:textId="77777777" w:rsidTr="2528BA0F">
        <w:tc>
          <w:tcPr>
            <w:tcW w:w="0" w:type="auto"/>
            <w:noWrap/>
            <w:hideMark/>
          </w:tcPr>
          <w:p w14:paraId="45422D6B" w14:textId="2FDED491" w:rsidR="00C1118D" w:rsidRPr="00804C30" w:rsidRDefault="550A4D80"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E</w:t>
            </w:r>
            <w:r w:rsidR="35183F07" w:rsidRPr="63B7B448">
              <w:rPr>
                <w:rFonts w:ascii="Calibri" w:hAnsi="Calibri" w:cs="Calibri"/>
                <w:color w:val="000000" w:themeColor="text1"/>
                <w:lang w:eastAsia="de-DE"/>
              </w:rPr>
              <w:t>stimated data</w:t>
            </w:r>
          </w:p>
        </w:tc>
        <w:tc>
          <w:tcPr>
            <w:tcW w:w="0" w:type="auto"/>
            <w:hideMark/>
          </w:tcPr>
          <w:p w14:paraId="16D5448E" w14:textId="5C2C7C9E" w:rsidR="00C1118D" w:rsidRPr="00804C30" w:rsidRDefault="7457DB95"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P</w:t>
            </w:r>
            <w:r w:rsidR="35183F07" w:rsidRPr="63B7B448">
              <w:rPr>
                <w:rFonts w:ascii="Calibri" w:hAnsi="Calibri" w:cs="Calibri"/>
                <w:color w:val="000000" w:themeColor="text1"/>
                <w:lang w:eastAsia="de-DE"/>
              </w:rPr>
              <w:t xml:space="preserve">redicted arrival or departure time of a particular means of transport at a particular stop. In </w:t>
            </w:r>
            <w:r w:rsidR="1C30CE25" w:rsidRPr="63B7B448">
              <w:rPr>
                <w:rFonts w:ascii="Calibri" w:hAnsi="Calibri" w:cs="Calibri"/>
                <w:color w:val="000000" w:themeColor="text1"/>
                <w:lang w:eastAsia="de-DE"/>
              </w:rPr>
              <w:t>the case</w:t>
            </w:r>
            <w:r w:rsidR="35183F07" w:rsidRPr="63B7B448">
              <w:rPr>
                <w:rFonts w:ascii="Calibri" w:hAnsi="Calibri" w:cs="Calibri"/>
                <w:color w:val="000000" w:themeColor="text1"/>
                <w:lang w:eastAsia="de-DE"/>
              </w:rPr>
              <w:t xml:space="preserve"> of real time data</w:t>
            </w:r>
            <w:r w:rsidR="530F96D1" w:rsidRPr="63B7B448">
              <w:rPr>
                <w:rFonts w:ascii="Calibri" w:hAnsi="Calibri" w:cs="Calibri"/>
                <w:color w:val="000000" w:themeColor="text1"/>
                <w:lang w:eastAsia="de-DE"/>
              </w:rPr>
              <w:t>,</w:t>
            </w:r>
            <w:r w:rsidR="35183F07" w:rsidRPr="63B7B448">
              <w:rPr>
                <w:rFonts w:ascii="Calibri" w:hAnsi="Calibri" w:cs="Calibri"/>
                <w:color w:val="000000" w:themeColor="text1"/>
                <w:lang w:eastAsia="de-DE"/>
              </w:rPr>
              <w:t xml:space="preserve"> it can change several times during the journey.</w:t>
            </w:r>
          </w:p>
        </w:tc>
      </w:tr>
      <w:tr w:rsidR="000A31D1" w:rsidRPr="00804C30" w14:paraId="7F538DD2"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1F949BDF" w14:textId="31B597CF" w:rsidR="00C1118D" w:rsidRPr="00804C30" w:rsidRDefault="403D4312"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E</w:t>
            </w:r>
            <w:r w:rsidR="35183F07" w:rsidRPr="63B7B448">
              <w:rPr>
                <w:rFonts w:ascii="Calibri" w:hAnsi="Calibri" w:cs="Calibri"/>
                <w:color w:val="000000" w:themeColor="text1"/>
                <w:lang w:eastAsia="de-DE"/>
              </w:rPr>
              <w:t>xchange point</w:t>
            </w:r>
          </w:p>
        </w:tc>
        <w:tc>
          <w:tcPr>
            <w:tcW w:w="0" w:type="auto"/>
            <w:hideMark/>
          </w:tcPr>
          <w:p w14:paraId="232C8E15" w14:textId="61A72FD0" w:rsidR="00C1118D" w:rsidRPr="00804C30" w:rsidRDefault="530F96D1" w:rsidP="63B7B448">
            <w:pPr>
              <w:spacing w:before="0" w:after="0" w:line="240" w:lineRule="auto"/>
              <w:jc w:val="left"/>
              <w:rPr>
                <w:rFonts w:ascii="Calibri" w:hAnsi="Calibri" w:cs="Calibri"/>
                <w:color w:val="000000"/>
                <w:lang w:eastAsia="de-DE"/>
              </w:rPr>
            </w:pPr>
            <w:commentRangeStart w:id="983"/>
            <w:commentRangeStart w:id="984"/>
            <w:r w:rsidRPr="63B7B448">
              <w:rPr>
                <w:rFonts w:ascii="Calibri" w:hAnsi="Calibri" w:cs="Calibri"/>
                <w:color w:val="000000" w:themeColor="text1"/>
                <w:lang w:eastAsia="de-DE"/>
              </w:rPr>
              <w:t>S</w:t>
            </w:r>
            <w:r w:rsidR="35183F07" w:rsidRPr="63B7B448">
              <w:rPr>
                <w:rFonts w:ascii="Calibri" w:hAnsi="Calibri" w:cs="Calibri"/>
                <w:color w:val="000000" w:themeColor="text1"/>
                <w:lang w:eastAsia="de-DE"/>
              </w:rPr>
              <w:t>top</w:t>
            </w:r>
            <w:ins w:id="985" w:author="Jan Grüner" w:date="2021-03-17T15:33:00Z">
              <w:r w:rsidR="006471FE">
                <w:rPr>
                  <w:rFonts w:ascii="Calibri" w:hAnsi="Calibri" w:cs="Calibri"/>
                  <w:color w:val="000000" w:themeColor="text1"/>
                  <w:lang w:eastAsia="de-DE"/>
                </w:rPr>
                <w:t xml:space="preserve"> points</w:t>
              </w:r>
            </w:ins>
            <w:r w:rsidR="35183F07" w:rsidRPr="63B7B448">
              <w:rPr>
                <w:rFonts w:ascii="Calibri" w:hAnsi="Calibri" w:cs="Calibri"/>
                <w:color w:val="000000" w:themeColor="text1"/>
                <w:lang w:eastAsia="de-DE"/>
              </w:rPr>
              <w:t xml:space="preserve"> or </w:t>
            </w:r>
            <w:ins w:id="986" w:author="Jan Grüner" w:date="2021-03-18T10:38:00Z">
              <w:r w:rsidR="00E322F3">
                <w:rPr>
                  <w:rFonts w:ascii="Calibri" w:hAnsi="Calibri" w:cs="Calibri"/>
                  <w:color w:val="000000" w:themeColor="text1"/>
                  <w:lang w:eastAsia="de-DE"/>
                </w:rPr>
                <w:t xml:space="preserve">stop places </w:t>
              </w:r>
            </w:ins>
            <w:del w:id="987" w:author="Jan Grüner" w:date="2021-03-18T10:38:00Z">
              <w:r w:rsidR="35183F07" w:rsidRPr="63B7B448" w:rsidDel="00E322F3">
                <w:rPr>
                  <w:rFonts w:ascii="Calibri" w:hAnsi="Calibri" w:cs="Calibri"/>
                  <w:color w:val="000000" w:themeColor="text1"/>
                  <w:lang w:eastAsia="de-DE"/>
                </w:rPr>
                <w:delText>stations</w:delText>
              </w:r>
              <w:commentRangeEnd w:id="983"/>
              <w:r w:rsidR="00800F03" w:rsidDel="00E322F3">
                <w:commentReference w:id="983"/>
              </w:r>
            </w:del>
            <w:commentRangeEnd w:id="984"/>
            <w:r w:rsidR="00215007">
              <w:rPr>
                <w:rStyle w:val="Kommentarzeichen"/>
              </w:rPr>
              <w:commentReference w:id="984"/>
            </w:r>
            <w:del w:id="988" w:author="Jan Grüner" w:date="2021-03-18T10:38:00Z">
              <w:r w:rsidR="35183F07" w:rsidRPr="63B7B448" w:rsidDel="00E322F3">
                <w:rPr>
                  <w:rFonts w:ascii="Calibri" w:hAnsi="Calibri" w:cs="Calibri"/>
                  <w:color w:val="000000" w:themeColor="text1"/>
                  <w:lang w:eastAsia="de-DE"/>
                </w:rPr>
                <w:delText xml:space="preserve"> </w:delText>
              </w:r>
            </w:del>
            <w:r w:rsidR="35183F07" w:rsidRPr="63B7B448">
              <w:rPr>
                <w:rFonts w:ascii="Calibri" w:hAnsi="Calibri" w:cs="Calibri"/>
                <w:color w:val="000000" w:themeColor="text1"/>
                <w:lang w:eastAsia="de-DE"/>
              </w:rPr>
              <w:t>where the trip leg of one system is connected to the trunk leg of another system. This includes regional stops which match with stops for long distance</w:t>
            </w:r>
            <w:r w:rsidR="77154190" w:rsidRPr="63B7B448">
              <w:rPr>
                <w:rFonts w:ascii="Calibri" w:hAnsi="Calibri" w:cs="Calibri"/>
                <w:color w:val="000000" w:themeColor="text1"/>
                <w:lang w:eastAsia="de-DE"/>
              </w:rPr>
              <w:t>,</w:t>
            </w:r>
            <w:r w:rsidR="35183F07" w:rsidRPr="63B7B448">
              <w:rPr>
                <w:rFonts w:ascii="Calibri" w:hAnsi="Calibri" w:cs="Calibri"/>
                <w:color w:val="000000" w:themeColor="text1"/>
                <w:lang w:eastAsia="de-DE"/>
              </w:rPr>
              <w:t xml:space="preserve"> or regional stops from adjacent regions. Exchange points are mainly but not exclusively located at borders and in bigger cities.</w:t>
            </w:r>
          </w:p>
        </w:tc>
      </w:tr>
      <w:tr w:rsidR="000A31D1" w:rsidRPr="00804C30" w14:paraId="2114F244" w14:textId="77777777" w:rsidTr="2528BA0F">
        <w:tc>
          <w:tcPr>
            <w:tcW w:w="0" w:type="auto"/>
            <w:noWrap/>
            <w:hideMark/>
          </w:tcPr>
          <w:p w14:paraId="4374BB75" w14:textId="3D636C19" w:rsidR="00C1118D" w:rsidRPr="00804C30" w:rsidRDefault="044B2542"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E</w:t>
            </w:r>
            <w:r w:rsidR="35183F07" w:rsidRPr="63B7B448">
              <w:rPr>
                <w:rFonts w:ascii="Calibri" w:hAnsi="Calibri" w:cs="Calibri"/>
                <w:color w:val="000000" w:themeColor="text1"/>
                <w:lang w:eastAsia="de-DE"/>
              </w:rPr>
              <w:t xml:space="preserve">xchange point </w:t>
            </w:r>
            <w:r w:rsidR="4D20AAA5" w:rsidRPr="63B7B448">
              <w:rPr>
                <w:rFonts w:ascii="Calibri" w:hAnsi="Calibri" w:cs="Calibri"/>
                <w:color w:val="000000" w:themeColor="text1"/>
                <w:lang w:eastAsia="de-DE"/>
              </w:rPr>
              <w:t>database</w:t>
            </w:r>
          </w:p>
        </w:tc>
        <w:tc>
          <w:tcPr>
            <w:tcW w:w="0" w:type="auto"/>
            <w:hideMark/>
          </w:tcPr>
          <w:p w14:paraId="70484F3E" w14:textId="7CD2C29F" w:rsidR="00C1118D" w:rsidRPr="00804C30" w:rsidRDefault="13104682"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R</w:t>
            </w:r>
            <w:r w:rsidR="35183F07" w:rsidRPr="63B7B448">
              <w:rPr>
                <w:rFonts w:ascii="Calibri" w:hAnsi="Calibri" w:cs="Calibri"/>
                <w:color w:val="000000" w:themeColor="text1"/>
                <w:lang w:eastAsia="de-DE"/>
              </w:rPr>
              <w:t>epository</w:t>
            </w:r>
            <w:r w:rsidR="530F96D1" w:rsidRPr="63B7B448">
              <w:rPr>
                <w:rFonts w:ascii="Calibri" w:hAnsi="Calibri" w:cs="Calibri"/>
                <w:color w:val="000000" w:themeColor="text1"/>
                <w:lang w:eastAsia="de-DE"/>
              </w:rPr>
              <w:t>/</w:t>
            </w:r>
            <w:r w:rsidR="35183F07" w:rsidRPr="63B7B448">
              <w:rPr>
                <w:rFonts w:ascii="Calibri" w:hAnsi="Calibri" w:cs="Calibri"/>
                <w:color w:val="000000" w:themeColor="text1"/>
                <w:lang w:eastAsia="de-DE"/>
              </w:rPr>
              <w:t xml:space="preserve">view on a database or a service that is able to list the relevant exchange points of the distributed service. It can be a static system-wide database or be </w:t>
            </w:r>
            <w:r w:rsidR="35183F07" w:rsidRPr="63B7B448">
              <w:rPr>
                <w:rFonts w:ascii="Calibri" w:hAnsi="Calibri" w:cs="Calibri"/>
                <w:color w:val="000000" w:themeColor="text1"/>
                <w:lang w:eastAsia="de-DE"/>
              </w:rPr>
              <w:lastRenderedPageBreak/>
              <w:t xml:space="preserve">generated dynamically with requests for exchange points to the responding services. </w:t>
            </w:r>
          </w:p>
        </w:tc>
      </w:tr>
      <w:tr w:rsidR="000A31D1" w:rsidRPr="00804C30" w14:paraId="1E0E64FE"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3B9ECE2E" w14:textId="00C81A78" w:rsidR="00C1118D" w:rsidRPr="00804C30" w:rsidRDefault="20D161D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lastRenderedPageBreak/>
              <w:t>G</w:t>
            </w:r>
            <w:r w:rsidR="35183F07" w:rsidRPr="63B7B448">
              <w:rPr>
                <w:rFonts w:ascii="Calibri" w:hAnsi="Calibri" w:cs="Calibri"/>
                <w:color w:val="000000" w:themeColor="text1"/>
                <w:lang w:eastAsia="de-DE"/>
              </w:rPr>
              <w:t>azetteer</w:t>
            </w:r>
          </w:p>
        </w:tc>
        <w:tc>
          <w:tcPr>
            <w:tcW w:w="0" w:type="auto"/>
            <w:hideMark/>
          </w:tcPr>
          <w:p w14:paraId="56588C62" w14:textId="1F2463FC" w:rsidR="00C1118D" w:rsidRPr="00804C30" w:rsidRDefault="00800F03" w:rsidP="000A31D1">
            <w:pPr>
              <w:spacing w:before="0" w:after="0" w:line="240" w:lineRule="auto"/>
              <w:jc w:val="left"/>
              <w:rPr>
                <w:rFonts w:ascii="Calibri" w:hAnsi="Calibri" w:cs="Calibri"/>
                <w:color w:val="000000"/>
                <w:szCs w:val="22"/>
                <w:lang w:eastAsia="de-DE"/>
              </w:rPr>
            </w:pPr>
            <w:r>
              <w:rPr>
                <w:rFonts w:ascii="Calibri" w:hAnsi="Calibri" w:cs="Calibri"/>
                <w:color w:val="000000"/>
                <w:szCs w:val="22"/>
                <w:lang w:eastAsia="de-DE"/>
              </w:rPr>
              <w:t>D</w:t>
            </w:r>
            <w:r w:rsidR="00C1118D" w:rsidRPr="00804C30">
              <w:rPr>
                <w:rFonts w:ascii="Calibri" w:hAnsi="Calibri" w:cs="Calibri"/>
                <w:color w:val="000000"/>
                <w:szCs w:val="22"/>
                <w:lang w:eastAsia="de-DE"/>
              </w:rPr>
              <w:t xml:space="preserve">irectory of common objects across the local journey planner systems and its system borders. It enables the active system to find the passive system for all geolocations (stops, stations, POIs, address etc.). The gazetteer acts </w:t>
            </w:r>
            <w:del w:id="989" w:author="Jan Grüner" w:date="2021-03-18T10:11:00Z">
              <w:r w:rsidR="00C1118D" w:rsidRPr="00804C30" w:rsidDel="004A2D46">
                <w:rPr>
                  <w:rFonts w:ascii="Calibri" w:hAnsi="Calibri" w:cs="Calibri"/>
                  <w:color w:val="000000"/>
                  <w:szCs w:val="22"/>
                  <w:lang w:eastAsia="de-DE"/>
                </w:rPr>
                <w:delText>system-wide</w:delText>
              </w:r>
            </w:del>
            <w:ins w:id="990" w:author="Jan Grüner" w:date="2021-03-18T10:11:00Z">
              <w:r w:rsidR="004A2D46" w:rsidRPr="00804C30">
                <w:rPr>
                  <w:rFonts w:ascii="Calibri" w:hAnsi="Calibri" w:cs="Calibri"/>
                  <w:color w:val="000000"/>
                  <w:szCs w:val="22"/>
                  <w:lang w:eastAsia="de-DE"/>
                </w:rPr>
                <w:t>system wide</w:t>
              </w:r>
            </w:ins>
            <w:r w:rsidR="00C1118D" w:rsidRPr="00804C30">
              <w:rPr>
                <w:rFonts w:ascii="Calibri" w:hAnsi="Calibri" w:cs="Calibri"/>
                <w:color w:val="000000"/>
                <w:szCs w:val="22"/>
                <w:lang w:eastAsia="de-DE"/>
              </w:rPr>
              <w:t>.</w:t>
            </w:r>
          </w:p>
        </w:tc>
      </w:tr>
      <w:tr w:rsidR="000A31D1" w:rsidRPr="00804C30" w14:paraId="000E9D98" w14:textId="77777777" w:rsidTr="2528BA0F">
        <w:tc>
          <w:tcPr>
            <w:tcW w:w="0" w:type="auto"/>
            <w:noWrap/>
            <w:hideMark/>
          </w:tcPr>
          <w:p w14:paraId="29453280" w14:textId="67A9E9D8" w:rsidR="00C1118D" w:rsidRPr="00804C30" w:rsidRDefault="21073DA3"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H</w:t>
            </w:r>
            <w:r w:rsidR="35183F07" w:rsidRPr="63B7B448">
              <w:rPr>
                <w:rFonts w:ascii="Calibri" w:hAnsi="Calibri" w:cs="Calibri"/>
                <w:color w:val="000000" w:themeColor="text1"/>
                <w:lang w:eastAsia="de-DE"/>
              </w:rPr>
              <w:t>ome system</w:t>
            </w:r>
          </w:p>
        </w:tc>
        <w:tc>
          <w:tcPr>
            <w:tcW w:w="0" w:type="auto"/>
            <w:hideMark/>
          </w:tcPr>
          <w:p w14:paraId="5EAF2440" w14:textId="2AE17164" w:rsidR="00C1118D" w:rsidRPr="00804C30" w:rsidRDefault="35183F07"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 xml:space="preserve">Participating system called by the end user application. It is the system that </w:t>
            </w:r>
            <w:r w:rsidR="271A42AA" w:rsidRPr="63B7B448">
              <w:rPr>
                <w:rFonts w:ascii="Calibri" w:hAnsi="Calibri" w:cs="Calibri"/>
                <w:color w:val="000000" w:themeColor="text1"/>
                <w:lang w:eastAsia="de-DE"/>
              </w:rPr>
              <w:t>takes</w:t>
            </w:r>
            <w:r w:rsidRPr="63B7B448">
              <w:rPr>
                <w:rFonts w:ascii="Calibri" w:hAnsi="Calibri" w:cs="Calibri"/>
                <w:color w:val="000000" w:themeColor="text1"/>
                <w:lang w:eastAsia="de-DE"/>
              </w:rPr>
              <w:t xml:space="preserve"> care of the end user travel information request and </w:t>
            </w:r>
            <w:r w:rsidR="0E9BF946" w:rsidRPr="63B7B448">
              <w:rPr>
                <w:rFonts w:ascii="Calibri" w:hAnsi="Calibri" w:cs="Calibri"/>
                <w:color w:val="000000" w:themeColor="text1"/>
                <w:lang w:eastAsia="de-DE"/>
              </w:rPr>
              <w:t>provides</w:t>
            </w:r>
            <w:r w:rsidRPr="63B7B448">
              <w:rPr>
                <w:rFonts w:ascii="Calibri" w:hAnsi="Calibri" w:cs="Calibri"/>
                <w:color w:val="000000" w:themeColor="text1"/>
                <w:lang w:eastAsia="de-DE"/>
              </w:rPr>
              <w:t xml:space="preserve"> an answer. </w:t>
            </w:r>
          </w:p>
        </w:tc>
      </w:tr>
      <w:tr w:rsidR="000A31D1" w:rsidRPr="00804C30" w14:paraId="2ADF4CFE"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4BC08ABD" w14:textId="25C7C1E7" w:rsidR="00C1118D" w:rsidRPr="00804C30" w:rsidRDefault="0A339B45"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J</w:t>
            </w:r>
            <w:r w:rsidR="35183F07" w:rsidRPr="63B7B448">
              <w:rPr>
                <w:rFonts w:ascii="Calibri" w:hAnsi="Calibri" w:cs="Calibri"/>
                <w:color w:val="000000" w:themeColor="text1"/>
                <w:lang w:eastAsia="de-DE"/>
              </w:rPr>
              <w:t>ourney</w:t>
            </w:r>
          </w:p>
        </w:tc>
        <w:tc>
          <w:tcPr>
            <w:tcW w:w="0" w:type="auto"/>
            <w:hideMark/>
          </w:tcPr>
          <w:p w14:paraId="3497492F" w14:textId="7B6673B6" w:rsidR="00C1118D" w:rsidRPr="00804C30" w:rsidRDefault="608A98F2"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The</w:t>
            </w:r>
            <w:r w:rsidR="35183F07" w:rsidRPr="63B7B448">
              <w:rPr>
                <w:rFonts w:ascii="Calibri" w:hAnsi="Calibri" w:cs="Calibri"/>
                <w:color w:val="000000" w:themeColor="text1"/>
                <w:lang w:eastAsia="de-DE"/>
              </w:rPr>
              <w:t xml:space="preserve"> movement of a traveller from a start point to an end point by using one or more transport modes.</w:t>
            </w:r>
          </w:p>
        </w:tc>
      </w:tr>
      <w:tr w:rsidR="00800F03" w:rsidRPr="00804C30" w14:paraId="468DD4CC" w14:textId="77777777" w:rsidTr="2528BA0F">
        <w:tc>
          <w:tcPr>
            <w:tcW w:w="0" w:type="auto"/>
          </w:tcPr>
          <w:p w14:paraId="3F9F9BC9" w14:textId="60E9BBB2" w:rsidR="00800F03" w:rsidRPr="00804C30" w:rsidRDefault="530F96D1"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Journey Plan</w:t>
            </w:r>
            <w:r w:rsidR="51678170" w:rsidRPr="63B7B448">
              <w:rPr>
                <w:rFonts w:ascii="Calibri" w:hAnsi="Calibri" w:cs="Calibri"/>
                <w:color w:val="000000" w:themeColor="text1"/>
                <w:lang w:eastAsia="de-DE"/>
              </w:rPr>
              <w:t>n</w:t>
            </w:r>
            <w:r w:rsidRPr="63B7B448">
              <w:rPr>
                <w:rFonts w:ascii="Calibri" w:hAnsi="Calibri" w:cs="Calibri"/>
                <w:color w:val="000000" w:themeColor="text1"/>
                <w:lang w:eastAsia="de-DE"/>
              </w:rPr>
              <w:t>er (JP)</w:t>
            </w:r>
          </w:p>
        </w:tc>
        <w:tc>
          <w:tcPr>
            <w:tcW w:w="0" w:type="auto"/>
          </w:tcPr>
          <w:p w14:paraId="69283533" w14:textId="44A4297D" w:rsidR="00800F03" w:rsidRPr="00804C30" w:rsidRDefault="42C2FD23"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S</w:t>
            </w:r>
            <w:r w:rsidR="530F96D1" w:rsidRPr="63B7B448">
              <w:rPr>
                <w:rFonts w:ascii="Calibri" w:hAnsi="Calibri" w:cs="Calibri"/>
                <w:color w:val="000000" w:themeColor="text1"/>
                <w:lang w:eastAsia="de-DE"/>
              </w:rPr>
              <w:t xml:space="preserve">ystem that </w:t>
            </w:r>
            <w:r w:rsidR="3A952C79" w:rsidRPr="63B7B448">
              <w:rPr>
                <w:rFonts w:ascii="Calibri" w:hAnsi="Calibri" w:cs="Calibri"/>
                <w:color w:val="000000" w:themeColor="text1"/>
                <w:lang w:eastAsia="de-DE"/>
              </w:rPr>
              <w:t>calculates</w:t>
            </w:r>
            <w:r w:rsidR="530F96D1" w:rsidRPr="63B7B448">
              <w:rPr>
                <w:rFonts w:ascii="Calibri" w:hAnsi="Calibri" w:cs="Calibri"/>
                <w:color w:val="000000" w:themeColor="text1"/>
                <w:lang w:eastAsia="de-DE"/>
              </w:rPr>
              <w:t xml:space="preserve"> the journey for a given request. It is able to accept requests directly from end-user services. It is a generalization of OJP Router and OJP responder.</w:t>
            </w:r>
          </w:p>
        </w:tc>
      </w:tr>
      <w:tr w:rsidR="000A31D1" w:rsidRPr="00804C30" w14:paraId="02162EE8"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hideMark/>
          </w:tcPr>
          <w:p w14:paraId="53997999" w14:textId="77777777"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t>Journey Planning System (JPS)</w:t>
            </w:r>
          </w:p>
        </w:tc>
        <w:tc>
          <w:tcPr>
            <w:tcW w:w="0" w:type="auto"/>
            <w:hideMark/>
          </w:tcPr>
          <w:p w14:paraId="41DACDCE" w14:textId="3A830508" w:rsidR="00C1118D" w:rsidRPr="00804C30" w:rsidRDefault="530F96D1"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A</w:t>
            </w:r>
            <w:r w:rsidR="35183F07" w:rsidRPr="63B7B448">
              <w:rPr>
                <w:rFonts w:ascii="Calibri" w:hAnsi="Calibri" w:cs="Calibri"/>
                <w:color w:val="000000" w:themeColor="text1"/>
                <w:lang w:eastAsia="de-DE"/>
              </w:rPr>
              <w:t>lias</w:t>
            </w:r>
            <w:r w:rsidRPr="63B7B448">
              <w:rPr>
                <w:rFonts w:ascii="Calibri" w:hAnsi="Calibri" w:cs="Calibri"/>
                <w:color w:val="000000" w:themeColor="text1"/>
                <w:lang w:eastAsia="de-DE"/>
              </w:rPr>
              <w:t>:</w:t>
            </w:r>
            <w:r w:rsidR="35183F07" w:rsidRPr="63B7B448">
              <w:rPr>
                <w:rFonts w:ascii="Calibri" w:hAnsi="Calibri" w:cs="Calibri"/>
                <w:color w:val="000000" w:themeColor="text1"/>
                <w:lang w:eastAsia="de-DE"/>
              </w:rPr>
              <w:t xml:space="preserve"> Journey Planner</w:t>
            </w:r>
            <w:r w:rsidR="38B518D9" w:rsidRPr="63B7B448">
              <w:rPr>
                <w:rFonts w:ascii="Calibri" w:hAnsi="Calibri" w:cs="Calibri"/>
                <w:color w:val="000000" w:themeColor="text1"/>
                <w:lang w:eastAsia="de-DE"/>
              </w:rPr>
              <w:t>.</w:t>
            </w:r>
          </w:p>
        </w:tc>
      </w:tr>
      <w:tr w:rsidR="000A31D1" w:rsidRPr="00804C30" w14:paraId="4AFADB7B" w14:textId="77777777" w:rsidTr="2528BA0F">
        <w:tc>
          <w:tcPr>
            <w:tcW w:w="0" w:type="auto"/>
            <w:noWrap/>
            <w:hideMark/>
          </w:tcPr>
          <w:p w14:paraId="2812304E" w14:textId="77777777"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t>Local Journey Planner (LJP)</w:t>
            </w:r>
          </w:p>
        </w:tc>
        <w:tc>
          <w:tcPr>
            <w:tcW w:w="0" w:type="auto"/>
            <w:hideMark/>
          </w:tcPr>
          <w:p w14:paraId="5CD3F8C1" w14:textId="68D869D6" w:rsidR="00C1118D" w:rsidRPr="00804C30" w:rsidRDefault="108C5785"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S</w:t>
            </w:r>
            <w:r w:rsidR="35183F07" w:rsidRPr="63B7B448">
              <w:rPr>
                <w:rFonts w:ascii="Calibri" w:hAnsi="Calibri" w:cs="Calibri"/>
                <w:color w:val="000000" w:themeColor="text1"/>
                <w:lang w:eastAsia="de-DE"/>
              </w:rPr>
              <w:t xml:space="preserve">ystem with a routing engine and access to multimodal data with a particular local, regional or national coverage; “local” underlines its focus on a specific coverage that is limited. LJPs have no transregional (or distributed) OJP routing capabilities. </w:t>
            </w:r>
          </w:p>
        </w:tc>
      </w:tr>
      <w:tr w:rsidR="000A31D1" w:rsidRPr="00804C30" w14:paraId="3DBFDAAD"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14C2CF95" w14:textId="5161373E" w:rsidR="00C1118D" w:rsidRPr="00804C30" w:rsidRDefault="27A6C0ED"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L</w:t>
            </w:r>
            <w:r w:rsidR="35183F07" w:rsidRPr="63B7B448">
              <w:rPr>
                <w:rFonts w:ascii="Calibri" w:hAnsi="Calibri" w:cs="Calibri"/>
                <w:color w:val="000000" w:themeColor="text1"/>
                <w:lang w:eastAsia="de-DE"/>
              </w:rPr>
              <w:t>ocation database</w:t>
            </w:r>
          </w:p>
        </w:tc>
        <w:tc>
          <w:tcPr>
            <w:tcW w:w="0" w:type="auto"/>
            <w:hideMark/>
          </w:tcPr>
          <w:p w14:paraId="10A24F10" w14:textId="19913312" w:rsidR="00C1118D" w:rsidRPr="00804C30" w:rsidRDefault="00F919AB"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D</w:t>
            </w:r>
            <w:r w:rsidR="35183F07" w:rsidRPr="63B7B448">
              <w:rPr>
                <w:rFonts w:ascii="Calibri" w:hAnsi="Calibri" w:cs="Calibri"/>
                <w:color w:val="000000" w:themeColor="text1"/>
                <w:lang w:eastAsia="de-DE"/>
              </w:rPr>
              <w:t>atabase with all locations relevant for the whole system. The location database is part of the gazetteer.</w:t>
            </w:r>
          </w:p>
        </w:tc>
      </w:tr>
      <w:tr w:rsidR="000A31D1" w:rsidRPr="00804C30" w14:paraId="34C02FFA" w14:textId="77777777" w:rsidTr="2528BA0F">
        <w:tc>
          <w:tcPr>
            <w:tcW w:w="0" w:type="auto"/>
            <w:noWrap/>
            <w:hideMark/>
          </w:tcPr>
          <w:p w14:paraId="0434EBBA" w14:textId="72610271" w:rsidR="00C1118D" w:rsidRPr="00804C30" w:rsidRDefault="188E020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L</w:t>
            </w:r>
            <w:r w:rsidR="35183F07" w:rsidRPr="63B7B448">
              <w:rPr>
                <w:rFonts w:ascii="Calibri" w:hAnsi="Calibri" w:cs="Calibri"/>
                <w:color w:val="000000" w:themeColor="text1"/>
                <w:lang w:eastAsia="de-DE"/>
              </w:rPr>
              <w:t>ong distance schedule data</w:t>
            </w:r>
          </w:p>
        </w:tc>
        <w:tc>
          <w:tcPr>
            <w:tcW w:w="0" w:type="auto"/>
            <w:hideMark/>
          </w:tcPr>
          <w:p w14:paraId="7D43FFFB" w14:textId="1AF0AB3E" w:rsidR="00C1118D" w:rsidRPr="00804C30" w:rsidRDefault="731006F8"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S</w:t>
            </w:r>
            <w:r w:rsidR="35183F07" w:rsidRPr="63B7B448">
              <w:rPr>
                <w:rFonts w:ascii="Calibri" w:hAnsi="Calibri" w:cs="Calibri"/>
                <w:color w:val="000000" w:themeColor="text1"/>
                <w:lang w:eastAsia="de-DE"/>
              </w:rPr>
              <w:t xml:space="preserve">chedule data of </w:t>
            </w:r>
            <w:del w:id="991" w:author="Jan Grüner" w:date="2021-03-18T10:11:00Z">
              <w:r w:rsidR="35183F07" w:rsidRPr="63B7B448" w:rsidDel="004A2D46">
                <w:rPr>
                  <w:rFonts w:ascii="Calibri" w:hAnsi="Calibri" w:cs="Calibri"/>
                  <w:color w:val="000000" w:themeColor="text1"/>
                  <w:lang w:eastAsia="de-DE"/>
                </w:rPr>
                <w:delText>long distance</w:delText>
              </w:r>
            </w:del>
            <w:ins w:id="992" w:author="Jan Grüner" w:date="2021-03-18T10:11:00Z">
              <w:r w:rsidR="004A2D46" w:rsidRPr="63B7B448">
                <w:rPr>
                  <w:rFonts w:ascii="Calibri" w:hAnsi="Calibri" w:cs="Calibri"/>
                  <w:color w:val="000000" w:themeColor="text1"/>
                  <w:lang w:eastAsia="de-DE"/>
                </w:rPr>
                <w:t>long-distance</w:t>
              </w:r>
            </w:ins>
            <w:r w:rsidR="35183F07" w:rsidRPr="63B7B448">
              <w:rPr>
                <w:rFonts w:ascii="Calibri" w:hAnsi="Calibri" w:cs="Calibri"/>
                <w:color w:val="000000" w:themeColor="text1"/>
                <w:lang w:eastAsia="de-DE"/>
              </w:rPr>
              <w:t xml:space="preserve"> traffic</w:t>
            </w:r>
            <w:r w:rsidR="625963F4" w:rsidRPr="63B7B448">
              <w:rPr>
                <w:rFonts w:ascii="Calibri" w:hAnsi="Calibri" w:cs="Calibri"/>
                <w:color w:val="000000" w:themeColor="text1"/>
                <w:lang w:eastAsia="de-DE"/>
              </w:rPr>
              <w:t>.</w:t>
            </w:r>
          </w:p>
        </w:tc>
      </w:tr>
      <w:tr w:rsidR="000A31D1" w:rsidRPr="00804C30" w14:paraId="738C3920"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4BFD63F5" w14:textId="04CA96AC" w:rsidR="00C1118D" w:rsidRPr="00804C30" w:rsidRDefault="44154A21"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L</w:t>
            </w:r>
            <w:r w:rsidR="35183F07" w:rsidRPr="63B7B448">
              <w:rPr>
                <w:rFonts w:ascii="Calibri" w:hAnsi="Calibri" w:cs="Calibri"/>
                <w:color w:val="000000" w:themeColor="text1"/>
                <w:lang w:eastAsia="de-DE"/>
              </w:rPr>
              <w:t>ong distance transport connection</w:t>
            </w:r>
          </w:p>
        </w:tc>
        <w:tc>
          <w:tcPr>
            <w:tcW w:w="0" w:type="auto"/>
            <w:hideMark/>
          </w:tcPr>
          <w:p w14:paraId="52F09B8C" w14:textId="6C2019CF"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T</w:t>
            </w:r>
            <w:r w:rsidR="35183F07" w:rsidRPr="63B7B448">
              <w:rPr>
                <w:rFonts w:ascii="Calibri" w:hAnsi="Calibri" w:cs="Calibri"/>
                <w:color w:val="000000" w:themeColor="text1"/>
                <w:lang w:eastAsia="de-DE"/>
              </w:rPr>
              <w:t xml:space="preserve">runk legs of the routes that connect at least </w:t>
            </w:r>
            <w:r w:rsidR="0D1EDE2F" w:rsidRPr="63B7B448">
              <w:rPr>
                <w:rFonts w:ascii="Calibri" w:hAnsi="Calibri" w:cs="Calibri"/>
                <w:color w:val="000000" w:themeColor="text1"/>
                <w:lang w:eastAsia="de-DE"/>
              </w:rPr>
              <w:t>two</w:t>
            </w:r>
            <w:r w:rsidR="35183F07" w:rsidRPr="63B7B448">
              <w:rPr>
                <w:rFonts w:ascii="Calibri" w:hAnsi="Calibri" w:cs="Calibri"/>
                <w:color w:val="000000" w:themeColor="text1"/>
                <w:lang w:eastAsia="de-DE"/>
              </w:rPr>
              <w:t xml:space="preserve"> OJP systems. They are used to connect two neighbouring or remote systems. Exchange points are defined along the trunk leg which </w:t>
            </w:r>
            <w:r w:rsidR="66DED404" w:rsidRPr="63B7B448">
              <w:rPr>
                <w:rFonts w:ascii="Calibri" w:hAnsi="Calibri" w:cs="Calibri"/>
                <w:color w:val="000000" w:themeColor="text1"/>
                <w:lang w:eastAsia="de-DE"/>
              </w:rPr>
              <w:t>defines</w:t>
            </w:r>
            <w:r w:rsidR="35183F07" w:rsidRPr="63B7B448">
              <w:rPr>
                <w:rFonts w:ascii="Calibri" w:hAnsi="Calibri" w:cs="Calibri"/>
                <w:color w:val="000000" w:themeColor="text1"/>
                <w:lang w:eastAsia="de-DE"/>
              </w:rPr>
              <w:t xml:space="preserve"> all the neighbouring systems</w:t>
            </w:r>
            <w:r w:rsidR="5CD6EA3C" w:rsidRPr="63B7B448">
              <w:rPr>
                <w:rFonts w:ascii="Calibri" w:hAnsi="Calibri" w:cs="Calibri"/>
                <w:color w:val="000000" w:themeColor="text1"/>
                <w:lang w:eastAsia="de-DE"/>
              </w:rPr>
              <w:t>.</w:t>
            </w:r>
          </w:p>
        </w:tc>
      </w:tr>
      <w:tr w:rsidR="000A31D1" w:rsidRPr="00804C30" w14:paraId="13986017" w14:textId="77777777" w:rsidTr="2528BA0F">
        <w:tc>
          <w:tcPr>
            <w:tcW w:w="0" w:type="auto"/>
            <w:noWrap/>
            <w:hideMark/>
          </w:tcPr>
          <w:p w14:paraId="657876B6" w14:textId="268B0AD1" w:rsidR="00C1118D" w:rsidRPr="00804C30" w:rsidRDefault="65DCDD74"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N</w:t>
            </w:r>
            <w:r w:rsidR="35183F07" w:rsidRPr="63B7B448">
              <w:rPr>
                <w:rFonts w:ascii="Calibri" w:hAnsi="Calibri" w:cs="Calibri"/>
                <w:color w:val="000000" w:themeColor="text1"/>
                <w:lang w:eastAsia="de-DE"/>
              </w:rPr>
              <w:t>eighbouring system</w:t>
            </w:r>
          </w:p>
        </w:tc>
        <w:tc>
          <w:tcPr>
            <w:tcW w:w="0" w:type="auto"/>
            <w:hideMark/>
          </w:tcPr>
          <w:p w14:paraId="596F0825" w14:textId="3F2ACE11" w:rsidR="00C1118D" w:rsidRPr="00804C30" w:rsidRDefault="4360A4A5"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A</w:t>
            </w:r>
            <w:r w:rsidR="35183F07" w:rsidRPr="63B7B448">
              <w:rPr>
                <w:rFonts w:ascii="Calibri" w:hAnsi="Calibri" w:cs="Calibri"/>
                <w:color w:val="000000" w:themeColor="text1"/>
                <w:lang w:eastAsia="de-DE"/>
              </w:rPr>
              <w:t>lias for adjacent system</w:t>
            </w:r>
            <w:r w:rsidR="7780A99D" w:rsidRPr="63B7B448">
              <w:rPr>
                <w:rFonts w:ascii="Calibri" w:hAnsi="Calibri" w:cs="Calibri"/>
                <w:color w:val="000000" w:themeColor="text1"/>
                <w:lang w:eastAsia="de-DE"/>
              </w:rPr>
              <w:t>.</w:t>
            </w:r>
          </w:p>
        </w:tc>
      </w:tr>
      <w:tr w:rsidR="000A31D1" w:rsidRPr="00804C30" w14:paraId="02B1A0E8"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57AB145E" w14:textId="77777777"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t>OJP Implementer</w:t>
            </w:r>
          </w:p>
        </w:tc>
        <w:tc>
          <w:tcPr>
            <w:tcW w:w="0" w:type="auto"/>
            <w:hideMark/>
          </w:tcPr>
          <w:p w14:paraId="593934F6" w14:textId="22A07219" w:rsidR="00C1118D" w:rsidRPr="00804C30" w:rsidRDefault="004E5C5F" w:rsidP="000A31D1">
            <w:pPr>
              <w:spacing w:before="0" w:after="0" w:line="240" w:lineRule="auto"/>
              <w:jc w:val="left"/>
              <w:rPr>
                <w:rFonts w:ascii="Calibri" w:hAnsi="Calibri" w:cs="Calibri"/>
                <w:color w:val="000000"/>
                <w:szCs w:val="22"/>
                <w:lang w:eastAsia="de-DE"/>
              </w:rPr>
            </w:pPr>
            <w:r>
              <w:rPr>
                <w:rFonts w:ascii="Calibri" w:hAnsi="Calibri" w:cs="Calibri"/>
                <w:color w:val="000000"/>
                <w:szCs w:val="22"/>
                <w:lang w:eastAsia="de-DE"/>
              </w:rPr>
              <w:t>T</w:t>
            </w:r>
            <w:r w:rsidR="00C1118D" w:rsidRPr="00804C30">
              <w:rPr>
                <w:rFonts w:ascii="Calibri" w:hAnsi="Calibri" w:cs="Calibri"/>
                <w:color w:val="000000"/>
                <w:szCs w:val="22"/>
                <w:lang w:eastAsia="de-DE"/>
              </w:rPr>
              <w:t>ravel information service provider that is implementing an OJP service exchange (in most cases on the back-end system of an end user service).</w:t>
            </w:r>
          </w:p>
        </w:tc>
      </w:tr>
      <w:tr w:rsidR="000A31D1" w:rsidRPr="00804C30" w14:paraId="083D920D" w14:textId="77777777" w:rsidTr="2528BA0F">
        <w:tc>
          <w:tcPr>
            <w:tcW w:w="0" w:type="auto"/>
            <w:noWrap/>
            <w:hideMark/>
          </w:tcPr>
          <w:p w14:paraId="73768818" w14:textId="77777777"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t>OJP Interface</w:t>
            </w:r>
          </w:p>
        </w:tc>
        <w:tc>
          <w:tcPr>
            <w:tcW w:w="0" w:type="auto"/>
            <w:hideMark/>
          </w:tcPr>
          <w:p w14:paraId="254FFA2F" w14:textId="7B2D967B"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t xml:space="preserve">Application Programming Interface (API) based on CEN/TS 2017: OpenAPI for distributed journey planning and specified in D.T1.5.1 </w:t>
            </w:r>
            <w:ins w:id="993" w:author="Jan Grüner" w:date="2021-03-29T14:31:00Z">
              <w:r w:rsidR="00DF667A">
                <w:rPr>
                  <w:rFonts w:ascii="Calibri" w:hAnsi="Calibri" w:cs="Calibri"/>
                  <w:color w:val="000000"/>
                  <w:szCs w:val="22"/>
                  <w:lang w:eastAsia="de-DE"/>
                </w:rPr>
                <w:t>(</w:t>
              </w:r>
            </w:ins>
            <w:r w:rsidRPr="00804C30">
              <w:rPr>
                <w:rFonts w:ascii="Calibri" w:hAnsi="Calibri" w:cs="Calibri"/>
                <w:color w:val="000000"/>
                <w:szCs w:val="22"/>
                <w:lang w:eastAsia="de-DE"/>
              </w:rPr>
              <w:t>Specification of the API interface</w:t>
            </w:r>
            <w:ins w:id="994" w:author="Jan Grüner" w:date="2021-03-29T14:32:00Z">
              <w:r w:rsidR="00DF667A">
                <w:rPr>
                  <w:rFonts w:ascii="Calibri" w:hAnsi="Calibri" w:cs="Calibri"/>
                  <w:color w:val="000000"/>
                  <w:szCs w:val="22"/>
                  <w:lang w:eastAsia="de-DE"/>
                </w:rPr>
                <w:t>)</w:t>
              </w:r>
            </w:ins>
            <w:r w:rsidRPr="00804C30">
              <w:rPr>
                <w:rFonts w:ascii="Calibri" w:hAnsi="Calibri" w:cs="Calibri"/>
                <w:color w:val="000000"/>
                <w:szCs w:val="22"/>
                <w:lang w:eastAsia="de-DE"/>
              </w:rPr>
              <w:t xml:space="preserve"> (including a LinkingAlps OJP Profile).</w:t>
            </w:r>
          </w:p>
        </w:tc>
      </w:tr>
      <w:tr w:rsidR="000A31D1" w:rsidRPr="00804C30" w14:paraId="1A7C7A69"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3D18C04F" w14:textId="77777777"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t>OJP Trip Composition</w:t>
            </w:r>
          </w:p>
        </w:tc>
        <w:tc>
          <w:tcPr>
            <w:tcW w:w="0" w:type="auto"/>
            <w:hideMark/>
          </w:tcPr>
          <w:p w14:paraId="79966A64" w14:textId="6830295B"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P</w:t>
            </w:r>
            <w:r w:rsidR="35183F07" w:rsidRPr="63B7B448">
              <w:rPr>
                <w:rFonts w:ascii="Calibri" w:hAnsi="Calibri" w:cs="Calibri"/>
                <w:color w:val="000000" w:themeColor="text1"/>
                <w:lang w:eastAsia="de-DE"/>
              </w:rPr>
              <w:t xml:space="preserve">rocess of combining the different trip legs </w:t>
            </w:r>
            <w:r w:rsidR="26328044" w:rsidRPr="63B7B448">
              <w:rPr>
                <w:rFonts w:ascii="Calibri" w:hAnsi="Calibri" w:cs="Calibri"/>
                <w:color w:val="000000" w:themeColor="text1"/>
                <w:lang w:eastAsia="de-DE"/>
              </w:rPr>
              <w:t>coming</w:t>
            </w:r>
            <w:r w:rsidR="35183F07" w:rsidRPr="63B7B448">
              <w:rPr>
                <w:rFonts w:ascii="Calibri" w:hAnsi="Calibri" w:cs="Calibri"/>
                <w:color w:val="000000" w:themeColor="text1"/>
                <w:lang w:eastAsia="de-DE"/>
              </w:rPr>
              <w:t xml:space="preserve"> from different OJP Responders. It is transmitted via OJP Interface.</w:t>
            </w:r>
          </w:p>
        </w:tc>
      </w:tr>
      <w:tr w:rsidR="000A31D1" w:rsidRPr="00804C30" w14:paraId="1228B91B" w14:textId="77777777" w:rsidTr="2528BA0F">
        <w:tc>
          <w:tcPr>
            <w:tcW w:w="0" w:type="auto"/>
            <w:noWrap/>
            <w:hideMark/>
          </w:tcPr>
          <w:p w14:paraId="3470E031" w14:textId="77777777"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lastRenderedPageBreak/>
              <w:t>OJP User</w:t>
            </w:r>
          </w:p>
        </w:tc>
        <w:tc>
          <w:tcPr>
            <w:tcW w:w="0" w:type="auto"/>
            <w:hideMark/>
          </w:tcPr>
          <w:p w14:paraId="69558DAB" w14:textId="727DF783"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E</w:t>
            </w:r>
            <w:r w:rsidR="35183F07" w:rsidRPr="63B7B448">
              <w:rPr>
                <w:rFonts w:ascii="Calibri" w:hAnsi="Calibri" w:cs="Calibri"/>
                <w:color w:val="000000" w:themeColor="text1"/>
                <w:lang w:eastAsia="de-DE"/>
              </w:rPr>
              <w:t xml:space="preserve">nd-user service provider that </w:t>
            </w:r>
            <w:r w:rsidR="4B807CF9" w:rsidRPr="63B7B448">
              <w:rPr>
                <w:rFonts w:ascii="Calibri" w:hAnsi="Calibri" w:cs="Calibri"/>
                <w:color w:val="000000" w:themeColor="text1"/>
                <w:lang w:eastAsia="de-DE"/>
              </w:rPr>
              <w:t>uses</w:t>
            </w:r>
            <w:r w:rsidR="35183F07" w:rsidRPr="63B7B448">
              <w:rPr>
                <w:rFonts w:ascii="Calibri" w:hAnsi="Calibri" w:cs="Calibri"/>
                <w:color w:val="000000" w:themeColor="text1"/>
                <w:lang w:eastAsia="de-DE"/>
              </w:rPr>
              <w:t xml:space="preserve"> OJP services from local JPs to provide an end-user service</w:t>
            </w:r>
            <w:r w:rsidR="2D729FF4" w:rsidRPr="63B7B448">
              <w:rPr>
                <w:rFonts w:ascii="Calibri" w:hAnsi="Calibri" w:cs="Calibri"/>
                <w:color w:val="000000" w:themeColor="text1"/>
                <w:lang w:eastAsia="de-DE"/>
              </w:rPr>
              <w:t>.</w:t>
            </w:r>
          </w:p>
        </w:tc>
      </w:tr>
      <w:tr w:rsidR="000A31D1" w:rsidRPr="00804C30" w14:paraId="13FC9B09"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3F520E6F" w14:textId="77777777" w:rsidR="00C1118D" w:rsidRPr="00804C30" w:rsidRDefault="00C1118D" w:rsidP="000A31D1">
            <w:pPr>
              <w:spacing w:before="0" w:after="0" w:line="240" w:lineRule="auto"/>
              <w:jc w:val="left"/>
              <w:rPr>
                <w:rFonts w:ascii="Calibri" w:hAnsi="Calibri" w:cs="Calibri"/>
                <w:color w:val="000000"/>
                <w:szCs w:val="22"/>
                <w:lang w:eastAsia="de-DE"/>
              </w:rPr>
            </w:pPr>
            <w:r w:rsidRPr="00804C30">
              <w:rPr>
                <w:rFonts w:ascii="Calibri" w:hAnsi="Calibri" w:cs="Calibri"/>
                <w:color w:val="000000"/>
                <w:szCs w:val="22"/>
                <w:lang w:eastAsia="de-DE"/>
              </w:rPr>
              <w:t>Open Journey Planning (OJP)</w:t>
            </w:r>
          </w:p>
        </w:tc>
        <w:tc>
          <w:tcPr>
            <w:tcW w:w="0" w:type="auto"/>
            <w:hideMark/>
          </w:tcPr>
          <w:p w14:paraId="4A00990E" w14:textId="108C2595" w:rsidR="00C1118D" w:rsidRPr="00804C30" w:rsidRDefault="35183F07"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Standard for communication for distributed journey planning</w:t>
            </w:r>
            <w:r w:rsidR="77E67676" w:rsidRPr="63B7B448">
              <w:rPr>
                <w:rFonts w:ascii="Calibri" w:hAnsi="Calibri" w:cs="Calibri"/>
                <w:color w:val="000000" w:themeColor="text1"/>
                <w:lang w:eastAsia="de-DE"/>
              </w:rPr>
              <w:t xml:space="preserve"> </w:t>
            </w:r>
            <w:r w:rsidRPr="63B7B448">
              <w:rPr>
                <w:rFonts w:ascii="Calibri" w:hAnsi="Calibri" w:cs="Calibri"/>
                <w:color w:val="000000" w:themeColor="text1"/>
                <w:lang w:eastAsia="de-DE"/>
              </w:rPr>
              <w:t>(CEN/TS 17118:2017)</w:t>
            </w:r>
            <w:r w:rsidR="4D8528A1" w:rsidRPr="63B7B448">
              <w:rPr>
                <w:rFonts w:ascii="Calibri" w:hAnsi="Calibri" w:cs="Calibri"/>
                <w:color w:val="000000" w:themeColor="text1"/>
                <w:lang w:eastAsia="de-DE"/>
              </w:rPr>
              <w:t>.</w:t>
            </w:r>
          </w:p>
        </w:tc>
      </w:tr>
      <w:tr w:rsidR="000A31D1" w:rsidRPr="00804C30" w14:paraId="71A7EEEF" w14:textId="77777777" w:rsidTr="2528BA0F">
        <w:tc>
          <w:tcPr>
            <w:tcW w:w="0" w:type="auto"/>
            <w:noWrap/>
            <w:hideMark/>
          </w:tcPr>
          <w:p w14:paraId="5CD45FCA" w14:textId="6B8A7F32" w:rsidR="00C1118D" w:rsidRPr="00804C30" w:rsidRDefault="41F4E84E"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P</w:t>
            </w:r>
            <w:r w:rsidR="35183F07" w:rsidRPr="63B7B448">
              <w:rPr>
                <w:rFonts w:ascii="Calibri" w:hAnsi="Calibri" w:cs="Calibri"/>
                <w:color w:val="000000" w:themeColor="text1"/>
                <w:lang w:eastAsia="de-DE"/>
              </w:rPr>
              <w:t>articipating system</w:t>
            </w:r>
          </w:p>
        </w:tc>
        <w:tc>
          <w:tcPr>
            <w:tcW w:w="0" w:type="auto"/>
            <w:hideMark/>
          </w:tcPr>
          <w:p w14:paraId="5A6BB913" w14:textId="2F9DFEA5" w:rsidR="00C1118D" w:rsidRPr="00804C30" w:rsidRDefault="70331899"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L</w:t>
            </w:r>
            <w:r w:rsidR="35183F07" w:rsidRPr="63B7B448">
              <w:rPr>
                <w:rFonts w:ascii="Calibri" w:hAnsi="Calibri" w:cs="Calibri"/>
                <w:color w:val="000000" w:themeColor="text1"/>
                <w:lang w:eastAsia="de-DE"/>
              </w:rPr>
              <w:t>ocal journey planner</w:t>
            </w:r>
            <w:r w:rsidR="45FBB4EE" w:rsidRPr="63B7B448">
              <w:rPr>
                <w:rFonts w:ascii="Calibri" w:hAnsi="Calibri" w:cs="Calibri"/>
                <w:color w:val="000000" w:themeColor="text1"/>
                <w:lang w:eastAsia="de-DE"/>
              </w:rPr>
              <w:t>,</w:t>
            </w:r>
            <w:r w:rsidR="35183F07" w:rsidRPr="63B7B448">
              <w:rPr>
                <w:rFonts w:ascii="Calibri" w:hAnsi="Calibri" w:cs="Calibri"/>
                <w:color w:val="000000" w:themeColor="text1"/>
                <w:lang w:eastAsia="de-DE"/>
              </w:rPr>
              <w:t xml:space="preserve"> part of the OJP system architecture and the appropriate OJP service</w:t>
            </w:r>
            <w:r w:rsidR="73C7BA78" w:rsidRPr="63B7B448">
              <w:rPr>
                <w:rFonts w:ascii="Calibri" w:hAnsi="Calibri" w:cs="Calibri"/>
                <w:color w:val="000000" w:themeColor="text1"/>
                <w:lang w:eastAsia="de-DE"/>
              </w:rPr>
              <w:t>.</w:t>
            </w:r>
          </w:p>
        </w:tc>
      </w:tr>
      <w:tr w:rsidR="000A31D1" w:rsidRPr="00804C30" w14:paraId="61BF0584"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hideMark/>
          </w:tcPr>
          <w:p w14:paraId="52862947" w14:textId="5B3ED07D" w:rsidR="00C1118D" w:rsidRPr="00804C30" w:rsidRDefault="1D351F22"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P</w:t>
            </w:r>
            <w:r w:rsidR="35183F07" w:rsidRPr="63B7B448">
              <w:rPr>
                <w:rFonts w:ascii="Calibri" w:hAnsi="Calibri" w:cs="Calibri"/>
                <w:color w:val="000000" w:themeColor="text1"/>
                <w:lang w:eastAsia="de-DE"/>
              </w:rPr>
              <w:t>assive system</w:t>
            </w:r>
          </w:p>
        </w:tc>
        <w:tc>
          <w:tcPr>
            <w:tcW w:w="0" w:type="auto"/>
            <w:hideMark/>
          </w:tcPr>
          <w:p w14:paraId="7FEA7CB4" w14:textId="0F5B413A" w:rsidR="00C1118D" w:rsidRPr="00804C30" w:rsidRDefault="35183F07"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 xml:space="preserve">Local journey planner with </w:t>
            </w:r>
            <w:r w:rsidR="049410FA" w:rsidRPr="63B7B448">
              <w:rPr>
                <w:rFonts w:ascii="Calibri" w:hAnsi="Calibri" w:cs="Calibri"/>
                <w:color w:val="000000" w:themeColor="text1"/>
                <w:lang w:eastAsia="de-DE"/>
              </w:rPr>
              <w:t>an</w:t>
            </w:r>
            <w:r w:rsidRPr="63B7B448">
              <w:rPr>
                <w:rFonts w:ascii="Calibri" w:hAnsi="Calibri" w:cs="Calibri"/>
                <w:color w:val="000000" w:themeColor="text1"/>
                <w:lang w:eastAsia="de-DE"/>
              </w:rPr>
              <w:t xml:space="preserve"> OJP interface (API) being able to respond to requests from distributing systems. It is an information source within the system without distributed journey planning capabilities. It communicates through an OJP interface as a responding system. </w:t>
            </w:r>
            <w:r w:rsidR="00C1118D">
              <w:br/>
            </w:r>
            <w:r w:rsidR="74402D00" w:rsidRPr="63B7B448">
              <w:rPr>
                <w:rFonts w:ascii="Calibri" w:hAnsi="Calibri" w:cs="Calibri"/>
                <w:color w:val="000000" w:themeColor="text1"/>
                <w:lang w:eastAsia="de-DE"/>
              </w:rPr>
              <w:t>A</w:t>
            </w:r>
            <w:r w:rsidRPr="63B7B448">
              <w:rPr>
                <w:rFonts w:ascii="Calibri" w:hAnsi="Calibri" w:cs="Calibri"/>
                <w:color w:val="000000" w:themeColor="text1"/>
                <w:lang w:eastAsia="de-DE"/>
              </w:rPr>
              <w:t>lias OJP responder, responding system.</w:t>
            </w:r>
          </w:p>
        </w:tc>
      </w:tr>
      <w:tr w:rsidR="00743E89" w:rsidRPr="00804C30" w14:paraId="249C5783" w14:textId="77777777" w:rsidTr="2528BA0F">
        <w:trPr>
          <w:ins w:id="995" w:author="Jan Grüner" w:date="2021-03-17T13:32:00Z"/>
        </w:trPr>
        <w:tc>
          <w:tcPr>
            <w:tcW w:w="0" w:type="auto"/>
          </w:tcPr>
          <w:p w14:paraId="51E7FF9A" w14:textId="2B6FC6D8" w:rsidR="00743E89" w:rsidRPr="63B7B448" w:rsidRDefault="00743E89" w:rsidP="63B7B448">
            <w:pPr>
              <w:spacing w:before="0" w:after="0" w:line="240" w:lineRule="auto"/>
              <w:jc w:val="left"/>
              <w:rPr>
                <w:ins w:id="996" w:author="Jan Grüner" w:date="2021-03-17T13:32:00Z"/>
                <w:rFonts w:ascii="Calibri" w:hAnsi="Calibri" w:cs="Calibri"/>
                <w:color w:val="000000" w:themeColor="text1"/>
                <w:lang w:eastAsia="de-DE"/>
              </w:rPr>
            </w:pPr>
            <w:commentRangeStart w:id="997"/>
            <w:ins w:id="998" w:author="Jan Grüner" w:date="2021-03-17T13:32:00Z">
              <w:r>
                <w:rPr>
                  <w:rFonts w:ascii="Calibri" w:hAnsi="Calibri" w:cs="Calibri"/>
                  <w:color w:val="000000" w:themeColor="text1"/>
                  <w:lang w:eastAsia="de-DE"/>
                </w:rPr>
                <w:t>Place</w:t>
              </w:r>
            </w:ins>
            <w:commentRangeEnd w:id="997"/>
            <w:ins w:id="999" w:author="Jan Grüner" w:date="2021-03-17T15:21:00Z">
              <w:r w:rsidR="00563322">
                <w:rPr>
                  <w:rStyle w:val="Kommentarzeichen"/>
                </w:rPr>
                <w:commentReference w:id="997"/>
              </w:r>
            </w:ins>
          </w:p>
        </w:tc>
        <w:tc>
          <w:tcPr>
            <w:tcW w:w="0" w:type="auto"/>
          </w:tcPr>
          <w:p w14:paraId="06A64186" w14:textId="77777777" w:rsidR="00743E89" w:rsidRDefault="00743E89" w:rsidP="63B7B448">
            <w:pPr>
              <w:spacing w:before="0" w:after="0" w:line="240" w:lineRule="auto"/>
              <w:jc w:val="left"/>
              <w:rPr>
                <w:ins w:id="1000" w:author="Jan Grüner" w:date="2021-03-17T13:32:00Z"/>
                <w:rFonts w:ascii="Calibri" w:hAnsi="Calibri" w:cs="Calibri"/>
                <w:color w:val="000000" w:themeColor="text1"/>
                <w:lang w:eastAsia="de-DE"/>
              </w:rPr>
            </w:pPr>
            <w:ins w:id="1001" w:author="Jan Grüner" w:date="2021-03-17T13:32:00Z">
              <w:r>
                <w:rPr>
                  <w:rFonts w:ascii="Calibri" w:hAnsi="Calibri" w:cs="Calibri"/>
                  <w:color w:val="000000" w:themeColor="text1"/>
                  <w:lang w:eastAsia="de-DE"/>
                </w:rPr>
                <w:t>G</w:t>
              </w:r>
              <w:r w:rsidRPr="00743E89">
                <w:rPr>
                  <w:rFonts w:ascii="Calibri" w:hAnsi="Calibri" w:cs="Calibri"/>
                  <w:color w:val="000000" w:themeColor="text1"/>
                  <w:lang w:eastAsia="de-DE"/>
                </w:rPr>
                <w:t>eographic PLACE of any type which may be specified as the origin or destination of a trip</w:t>
              </w:r>
              <w:r>
                <w:rPr>
                  <w:rFonts w:ascii="Calibri" w:hAnsi="Calibri" w:cs="Calibri"/>
                  <w:color w:val="000000" w:themeColor="text1"/>
                  <w:lang w:eastAsia="de-DE"/>
                </w:rPr>
                <w:t>.</w:t>
              </w:r>
            </w:ins>
          </w:p>
          <w:p w14:paraId="5FA162F9" w14:textId="77777777" w:rsidR="00743E89" w:rsidRDefault="00743E89" w:rsidP="63B7B448">
            <w:pPr>
              <w:spacing w:before="0" w:after="0" w:line="240" w:lineRule="auto"/>
              <w:jc w:val="left"/>
              <w:rPr>
                <w:ins w:id="1002" w:author="Jan Grüner" w:date="2021-03-17T13:33:00Z"/>
                <w:rFonts w:ascii="Calibri" w:hAnsi="Calibri" w:cs="Calibri"/>
                <w:color w:val="000000" w:themeColor="text1"/>
                <w:lang w:eastAsia="de-DE"/>
              </w:rPr>
            </w:pPr>
            <w:ins w:id="1003" w:author="Jan Grüner" w:date="2021-03-17T13:32:00Z">
              <w:r>
                <w:rPr>
                  <w:rFonts w:ascii="Calibri" w:hAnsi="Calibri" w:cs="Calibri"/>
                  <w:color w:val="000000" w:themeColor="text1"/>
                  <w:lang w:eastAsia="de-DE"/>
                </w:rPr>
                <w:t>Possible types are</w:t>
              </w:r>
            </w:ins>
            <w:ins w:id="1004" w:author="Jan Grüner" w:date="2021-03-17T13:33:00Z">
              <w:r>
                <w:rPr>
                  <w:rFonts w:ascii="Calibri" w:hAnsi="Calibri" w:cs="Calibri"/>
                  <w:color w:val="000000" w:themeColor="text1"/>
                  <w:lang w:eastAsia="de-DE"/>
                </w:rPr>
                <w:t>:</w:t>
              </w:r>
            </w:ins>
          </w:p>
          <w:p w14:paraId="4E298F0A" w14:textId="22372F5E" w:rsidR="00FC5D0E" w:rsidRPr="002C30AB" w:rsidRDefault="00FC5D0E" w:rsidP="002C30AB">
            <w:pPr>
              <w:pStyle w:val="Listenabsatz"/>
              <w:numPr>
                <w:ilvl w:val="0"/>
                <w:numId w:val="35"/>
              </w:numPr>
              <w:spacing w:before="0" w:after="0" w:line="240" w:lineRule="auto"/>
              <w:jc w:val="left"/>
              <w:rPr>
                <w:ins w:id="1005" w:author="Jan Grüner" w:date="2021-03-17T13:33:00Z"/>
                <w:rFonts w:ascii="Calibri" w:hAnsi="Calibri" w:cs="Calibri"/>
                <w:color w:val="000000" w:themeColor="text1"/>
                <w:lang w:eastAsia="de-DE"/>
              </w:rPr>
            </w:pPr>
            <w:ins w:id="1006" w:author="Jan Grüner" w:date="2021-03-17T13:33:00Z">
              <w:r w:rsidRPr="002C30AB">
                <w:rPr>
                  <w:rFonts w:ascii="Calibri" w:hAnsi="Calibri" w:cs="Calibri"/>
                  <w:color w:val="000000" w:themeColor="text1"/>
                  <w:lang w:eastAsia="de-DE"/>
                </w:rPr>
                <w:t>PointOfInterest</w:t>
              </w:r>
            </w:ins>
          </w:p>
          <w:p w14:paraId="2B615FF4" w14:textId="576C0171" w:rsidR="00FC5D0E" w:rsidRPr="002C30AB" w:rsidRDefault="00FC5D0E" w:rsidP="002C30AB">
            <w:pPr>
              <w:pStyle w:val="Listenabsatz"/>
              <w:numPr>
                <w:ilvl w:val="0"/>
                <w:numId w:val="35"/>
              </w:numPr>
              <w:spacing w:before="0" w:after="0" w:line="240" w:lineRule="auto"/>
              <w:jc w:val="left"/>
              <w:rPr>
                <w:ins w:id="1007" w:author="Jan Grüner" w:date="2021-03-17T13:33:00Z"/>
                <w:rFonts w:ascii="Calibri" w:hAnsi="Calibri" w:cs="Calibri"/>
                <w:color w:val="000000" w:themeColor="text1"/>
                <w:lang w:eastAsia="de-DE"/>
              </w:rPr>
            </w:pPr>
            <w:ins w:id="1008" w:author="Jan Grüner" w:date="2021-03-17T13:33:00Z">
              <w:r w:rsidRPr="002C30AB">
                <w:rPr>
                  <w:rFonts w:ascii="Calibri" w:hAnsi="Calibri" w:cs="Calibri"/>
                  <w:color w:val="000000" w:themeColor="text1"/>
                  <w:lang w:eastAsia="de-DE"/>
                </w:rPr>
                <w:t>Address</w:t>
              </w:r>
            </w:ins>
          </w:p>
          <w:p w14:paraId="51AAEE01" w14:textId="53665CBC" w:rsidR="00FC5D0E" w:rsidRPr="002C30AB" w:rsidRDefault="00FC5D0E" w:rsidP="002C30AB">
            <w:pPr>
              <w:pStyle w:val="Listenabsatz"/>
              <w:numPr>
                <w:ilvl w:val="0"/>
                <w:numId w:val="35"/>
              </w:numPr>
              <w:spacing w:before="0" w:after="0" w:line="240" w:lineRule="auto"/>
              <w:jc w:val="left"/>
              <w:rPr>
                <w:ins w:id="1009" w:author="Jan Grüner" w:date="2021-03-17T13:33:00Z"/>
                <w:rFonts w:ascii="Calibri" w:hAnsi="Calibri" w:cs="Calibri"/>
                <w:color w:val="000000" w:themeColor="text1"/>
                <w:lang w:eastAsia="de-DE"/>
              </w:rPr>
            </w:pPr>
            <w:ins w:id="1010" w:author="Jan Grüner" w:date="2021-03-17T13:33:00Z">
              <w:r w:rsidRPr="002C30AB">
                <w:rPr>
                  <w:rFonts w:ascii="Calibri" w:hAnsi="Calibri" w:cs="Calibri"/>
                  <w:color w:val="000000" w:themeColor="text1"/>
                  <w:lang w:eastAsia="de-DE"/>
                </w:rPr>
                <w:t>TopographicPlace</w:t>
              </w:r>
            </w:ins>
          </w:p>
          <w:p w14:paraId="4F034D60" w14:textId="77CA0764" w:rsidR="00FC5D0E" w:rsidRDefault="00FC5D0E" w:rsidP="00FC5D0E">
            <w:pPr>
              <w:pStyle w:val="Listenabsatz"/>
              <w:numPr>
                <w:ilvl w:val="0"/>
                <w:numId w:val="35"/>
              </w:numPr>
              <w:spacing w:before="0" w:after="0" w:line="240" w:lineRule="auto"/>
              <w:jc w:val="left"/>
              <w:rPr>
                <w:ins w:id="1011" w:author="Jan Grüner" w:date="2021-03-17T13:33:00Z"/>
                <w:rFonts w:ascii="Calibri" w:hAnsi="Calibri" w:cs="Calibri"/>
                <w:color w:val="000000" w:themeColor="text1"/>
                <w:lang w:eastAsia="de-DE"/>
              </w:rPr>
            </w:pPr>
            <w:ins w:id="1012" w:author="Jan Grüner" w:date="2021-03-17T13:33:00Z">
              <w:r w:rsidRPr="002C30AB">
                <w:rPr>
                  <w:rFonts w:ascii="Calibri" w:hAnsi="Calibri" w:cs="Calibri"/>
                  <w:color w:val="000000" w:themeColor="text1"/>
                  <w:lang w:eastAsia="de-DE"/>
                </w:rPr>
                <w:t xml:space="preserve">StopPlace (stop place): </w:t>
              </w:r>
            </w:ins>
            <w:ins w:id="1013" w:author="Jan Grüner" w:date="2021-03-18T10:37:00Z">
              <w:r w:rsidR="0005345A">
                <w:rPr>
                  <w:rFonts w:ascii="Calibri" w:hAnsi="Calibri" w:cs="Calibri"/>
                  <w:color w:val="000000" w:themeColor="text1"/>
                  <w:lang w:eastAsia="de-DE"/>
                </w:rPr>
                <w:t xml:space="preserve">Comprises of </w:t>
              </w:r>
            </w:ins>
            <w:ins w:id="1014" w:author="Jan Grüner" w:date="2021-03-17T13:33:00Z">
              <w:r w:rsidRPr="002C30AB">
                <w:rPr>
                  <w:rFonts w:ascii="Calibri" w:hAnsi="Calibri" w:cs="Calibri"/>
                  <w:color w:val="000000" w:themeColor="text1"/>
                  <w:lang w:eastAsia="de-DE"/>
                </w:rPr>
                <w:t>one or more locations where vehicles may stop and where passengers may board or leave vehicles or prepare their trip</w:t>
              </w:r>
            </w:ins>
            <w:ins w:id="1015" w:author="Jan Grüner" w:date="2021-03-18T15:57:00Z">
              <w:r w:rsidR="007B7DF2">
                <w:rPr>
                  <w:rFonts w:ascii="Calibri" w:hAnsi="Calibri" w:cs="Calibri"/>
                  <w:color w:val="000000" w:themeColor="text1"/>
                  <w:lang w:eastAsia="de-DE"/>
                </w:rPr>
                <w:t>.</w:t>
              </w:r>
            </w:ins>
          </w:p>
          <w:p w14:paraId="4C45961B" w14:textId="29E19AFB" w:rsidR="00FC5D0E" w:rsidRPr="002C30AB" w:rsidRDefault="00FC5D0E" w:rsidP="002C30AB">
            <w:pPr>
              <w:pStyle w:val="Listenabsatz"/>
              <w:numPr>
                <w:ilvl w:val="0"/>
                <w:numId w:val="35"/>
              </w:numPr>
              <w:spacing w:before="0" w:after="0" w:line="240" w:lineRule="auto"/>
              <w:jc w:val="left"/>
              <w:rPr>
                <w:ins w:id="1016" w:author="Jan Grüner" w:date="2021-03-17T13:32:00Z"/>
                <w:rFonts w:ascii="Calibri" w:hAnsi="Calibri" w:cs="Calibri"/>
                <w:color w:val="000000" w:themeColor="text1"/>
                <w:lang w:eastAsia="de-DE"/>
              </w:rPr>
            </w:pPr>
            <w:ins w:id="1017" w:author="Jan Grüner" w:date="2021-03-17T13:33:00Z">
              <w:r w:rsidRPr="002C30AB">
                <w:rPr>
                  <w:rFonts w:ascii="Calibri" w:hAnsi="Calibri" w:cs="Calibri"/>
                  <w:color w:val="000000" w:themeColor="text1"/>
                  <w:lang w:eastAsia="de-DE"/>
                </w:rPr>
                <w:t>StopPoint (stop point): where passengers can board or alight from vehicles</w:t>
              </w:r>
            </w:ins>
          </w:p>
        </w:tc>
      </w:tr>
      <w:tr w:rsidR="000A31D1" w:rsidRPr="00804C30" w14:paraId="10CF9B4D"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78438A2B" w14:textId="3AE20AD6" w:rsidR="00C1118D" w:rsidRPr="00804C30" w:rsidRDefault="1F0E270E"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Real</w:t>
            </w:r>
            <w:r w:rsidR="35183F07" w:rsidRPr="63B7B448">
              <w:rPr>
                <w:rFonts w:ascii="Calibri" w:hAnsi="Calibri" w:cs="Calibri"/>
                <w:color w:val="000000" w:themeColor="text1"/>
                <w:lang w:eastAsia="de-DE"/>
              </w:rPr>
              <w:t xml:space="preserve"> time data</w:t>
            </w:r>
          </w:p>
        </w:tc>
        <w:tc>
          <w:tcPr>
            <w:tcW w:w="0" w:type="auto"/>
            <w:hideMark/>
          </w:tcPr>
          <w:p w14:paraId="52187F11" w14:textId="0CC69980"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T</w:t>
            </w:r>
            <w:r w:rsidR="35183F07" w:rsidRPr="63B7B448">
              <w:rPr>
                <w:rFonts w:ascii="Calibri" w:hAnsi="Calibri" w:cs="Calibri"/>
                <w:color w:val="000000" w:themeColor="text1"/>
                <w:lang w:eastAsia="de-DE"/>
              </w:rPr>
              <w:t>he real time of a particular means of transport at a particular stop; only sent after the arrival/</w:t>
            </w:r>
            <w:r w:rsidR="06E2AE4B" w:rsidRPr="63B7B448">
              <w:rPr>
                <w:rFonts w:ascii="Calibri" w:hAnsi="Calibri" w:cs="Calibri"/>
                <w:color w:val="000000" w:themeColor="text1"/>
                <w:lang w:eastAsia="de-DE"/>
              </w:rPr>
              <w:t>departure</w:t>
            </w:r>
            <w:r w:rsidR="35183F07" w:rsidRPr="63B7B448">
              <w:rPr>
                <w:rFonts w:ascii="Calibri" w:hAnsi="Calibri" w:cs="Calibri"/>
                <w:color w:val="000000" w:themeColor="text1"/>
                <w:lang w:eastAsia="de-DE"/>
              </w:rPr>
              <w:t xml:space="preserve"> of the vehicle at a particular stop</w:t>
            </w:r>
            <w:r w:rsidR="4DA32B97" w:rsidRPr="63B7B448">
              <w:rPr>
                <w:rFonts w:ascii="Calibri" w:hAnsi="Calibri" w:cs="Calibri"/>
                <w:color w:val="000000" w:themeColor="text1"/>
                <w:lang w:eastAsia="de-DE"/>
              </w:rPr>
              <w:t>.</w:t>
            </w:r>
          </w:p>
        </w:tc>
      </w:tr>
      <w:tr w:rsidR="000A31D1" w:rsidRPr="00804C30" w14:paraId="104E7A28" w14:textId="77777777" w:rsidTr="2528BA0F">
        <w:tc>
          <w:tcPr>
            <w:tcW w:w="0" w:type="auto"/>
            <w:noWrap/>
            <w:hideMark/>
          </w:tcPr>
          <w:p w14:paraId="07859093" w14:textId="39FB6A3D" w:rsidR="00C1118D" w:rsidRPr="00804C30" w:rsidRDefault="77FFCB38"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R</w:t>
            </w:r>
            <w:r w:rsidR="35183F07" w:rsidRPr="63B7B448">
              <w:rPr>
                <w:rFonts w:ascii="Calibri" w:hAnsi="Calibri" w:cs="Calibri"/>
                <w:color w:val="000000" w:themeColor="text1"/>
                <w:lang w:eastAsia="de-DE"/>
              </w:rPr>
              <w:t>emote region</w:t>
            </w:r>
          </w:p>
        </w:tc>
        <w:tc>
          <w:tcPr>
            <w:tcW w:w="0" w:type="auto"/>
            <w:hideMark/>
          </w:tcPr>
          <w:p w14:paraId="2A080257" w14:textId="4152F306" w:rsidR="00C1118D" w:rsidRPr="00804C30" w:rsidRDefault="004E5C5F" w:rsidP="000A31D1">
            <w:pPr>
              <w:spacing w:before="0" w:after="0" w:line="240" w:lineRule="auto"/>
              <w:jc w:val="left"/>
              <w:rPr>
                <w:rFonts w:ascii="Calibri" w:hAnsi="Calibri" w:cs="Calibri"/>
                <w:color w:val="000000"/>
                <w:szCs w:val="22"/>
                <w:lang w:eastAsia="de-DE"/>
              </w:rPr>
            </w:pPr>
            <w:r>
              <w:rPr>
                <w:rFonts w:ascii="Calibri" w:hAnsi="Calibri" w:cs="Calibri"/>
                <w:color w:val="000000"/>
                <w:szCs w:val="22"/>
                <w:lang w:eastAsia="de-DE"/>
              </w:rPr>
              <w:t>R</w:t>
            </w:r>
            <w:r w:rsidR="00C1118D" w:rsidRPr="00804C30">
              <w:rPr>
                <w:rFonts w:ascii="Calibri" w:hAnsi="Calibri" w:cs="Calibri"/>
                <w:color w:val="000000"/>
                <w:szCs w:val="22"/>
                <w:lang w:eastAsia="de-DE"/>
              </w:rPr>
              <w:t>egion which is not adjacent to the local region. A remote region is covered by a local LJP.</w:t>
            </w:r>
          </w:p>
        </w:tc>
      </w:tr>
      <w:tr w:rsidR="000A31D1" w:rsidRPr="00804C30" w14:paraId="1E45CF53"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2DB10D00" w14:textId="7D277C79" w:rsidR="00C1118D" w:rsidRPr="00804C30" w:rsidRDefault="294CABEE"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Remote</w:t>
            </w:r>
            <w:r w:rsidR="35183F07" w:rsidRPr="63B7B448">
              <w:rPr>
                <w:rFonts w:ascii="Calibri" w:hAnsi="Calibri" w:cs="Calibri"/>
                <w:color w:val="000000" w:themeColor="text1"/>
                <w:lang w:eastAsia="de-DE"/>
              </w:rPr>
              <w:t xml:space="preserve"> system</w:t>
            </w:r>
          </w:p>
        </w:tc>
        <w:tc>
          <w:tcPr>
            <w:tcW w:w="0" w:type="auto"/>
            <w:hideMark/>
          </w:tcPr>
          <w:p w14:paraId="7C4C82E0" w14:textId="6EDF37BF"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P</w:t>
            </w:r>
            <w:r w:rsidR="35183F07" w:rsidRPr="63B7B448">
              <w:rPr>
                <w:rFonts w:ascii="Calibri" w:hAnsi="Calibri" w:cs="Calibri"/>
                <w:color w:val="000000" w:themeColor="text1"/>
                <w:lang w:eastAsia="de-DE"/>
              </w:rPr>
              <w:t>articipating system of a remote region</w:t>
            </w:r>
            <w:r w:rsidR="27274E3E" w:rsidRPr="63B7B448">
              <w:rPr>
                <w:rFonts w:ascii="Calibri" w:hAnsi="Calibri" w:cs="Calibri"/>
                <w:color w:val="000000" w:themeColor="text1"/>
                <w:lang w:eastAsia="de-DE"/>
              </w:rPr>
              <w:t>.</w:t>
            </w:r>
          </w:p>
        </w:tc>
      </w:tr>
      <w:tr w:rsidR="00AD2243" w:rsidRPr="00804C30" w14:paraId="3E9B68C0" w14:textId="77777777" w:rsidTr="2528BA0F">
        <w:trPr>
          <w:ins w:id="1018" w:author="Jan Grüner" w:date="2021-03-10T14:00:00Z"/>
        </w:trPr>
        <w:tc>
          <w:tcPr>
            <w:tcW w:w="0" w:type="auto"/>
            <w:noWrap/>
          </w:tcPr>
          <w:p w14:paraId="45CF7FA2" w14:textId="0B869BCA" w:rsidR="00AD2243" w:rsidRPr="63B7B448" w:rsidRDefault="00AD2243" w:rsidP="63B7B448">
            <w:pPr>
              <w:spacing w:before="0" w:after="0" w:line="240" w:lineRule="auto"/>
              <w:jc w:val="left"/>
              <w:rPr>
                <w:ins w:id="1019" w:author="Jan Grüner" w:date="2021-03-10T14:00:00Z"/>
                <w:rFonts w:ascii="Calibri" w:hAnsi="Calibri" w:cs="Calibri"/>
                <w:color w:val="000000" w:themeColor="text1"/>
                <w:lang w:eastAsia="de-DE"/>
              </w:rPr>
            </w:pPr>
            <w:ins w:id="1020" w:author="Jan Grüner" w:date="2021-03-10T14:00:00Z">
              <w:r>
                <w:rPr>
                  <w:rFonts w:ascii="Calibri" w:hAnsi="Calibri" w:cs="Calibri"/>
                  <w:color w:val="000000" w:themeColor="text1"/>
                  <w:lang w:eastAsia="de-DE"/>
                </w:rPr>
                <w:t>R</w:t>
              </w:r>
              <w:r w:rsidR="0009542F">
                <w:rPr>
                  <w:rFonts w:ascii="Calibri" w:hAnsi="Calibri" w:cs="Calibri"/>
                  <w:color w:val="000000" w:themeColor="text1"/>
                  <w:lang w:eastAsia="de-DE"/>
                </w:rPr>
                <w:t>ing Connection Composer (RCC)</w:t>
              </w:r>
            </w:ins>
          </w:p>
        </w:tc>
        <w:tc>
          <w:tcPr>
            <w:tcW w:w="0" w:type="auto"/>
          </w:tcPr>
          <w:p w14:paraId="446054A0" w14:textId="022153B0" w:rsidR="00AD2243" w:rsidRPr="63B7B448" w:rsidRDefault="5677C4BD" w:rsidP="63B7B448">
            <w:pPr>
              <w:spacing w:before="0" w:after="0" w:line="240" w:lineRule="auto"/>
              <w:jc w:val="left"/>
              <w:rPr>
                <w:ins w:id="1021" w:author="Jan Grüner" w:date="2021-03-10T14:00:00Z"/>
                <w:rFonts w:ascii="Calibri" w:hAnsi="Calibri" w:cs="Calibri"/>
                <w:color w:val="000000" w:themeColor="text1"/>
                <w:lang w:eastAsia="de-DE"/>
              </w:rPr>
            </w:pPr>
            <w:ins w:id="1022" w:author="Jan Grüner" w:date="2021-03-10T14:01:00Z">
              <w:r w:rsidRPr="2528BA0F">
                <w:rPr>
                  <w:rFonts w:ascii="Calibri" w:hAnsi="Calibri" w:cs="Calibri"/>
                  <w:color w:val="000000" w:themeColor="text1"/>
                  <w:lang w:eastAsia="de-DE"/>
                </w:rPr>
                <w:t>EU-Spirit</w:t>
              </w:r>
              <w:r w:rsidR="43FAD5F8" w:rsidRPr="2528BA0F">
                <w:rPr>
                  <w:rFonts w:ascii="Calibri" w:hAnsi="Calibri" w:cs="Calibri"/>
                  <w:color w:val="000000" w:themeColor="text1"/>
                  <w:lang w:eastAsia="de-DE"/>
                </w:rPr>
                <w:t xml:space="preserve"> Component: </w:t>
              </w:r>
              <w:r w:rsidR="41FAD2B0" w:rsidRPr="2528BA0F">
                <w:rPr>
                  <w:rFonts w:ascii="Calibri" w:hAnsi="Calibri" w:cs="Calibri"/>
                  <w:color w:val="000000" w:themeColor="text1"/>
                  <w:lang w:eastAsia="de-DE"/>
                </w:rPr>
                <w:t>System</w:t>
              </w:r>
            </w:ins>
            <w:ins w:id="1023" w:author="Jan Grüner" w:date="2021-03-10T14:00:00Z">
              <w:r w:rsidRPr="2528BA0F">
                <w:rPr>
                  <w:rFonts w:ascii="Calibri" w:hAnsi="Calibri" w:cs="Calibri"/>
                  <w:color w:val="000000" w:themeColor="text1"/>
                  <w:lang w:eastAsia="de-DE"/>
                </w:rPr>
                <w:t xml:space="preserve"> which is asked by the active servers. In order to </w:t>
              </w:r>
              <w:del w:id="1024" w:author="sara.guerraoliveira@um.si" w:date="2021-03-18T12:31:00Z">
                <w:r w:rsidR="0009542F" w:rsidRPr="2528BA0F" w:rsidDel="5677C4BD">
                  <w:rPr>
                    <w:rFonts w:ascii="Calibri" w:hAnsi="Calibri" w:cs="Calibri"/>
                    <w:color w:val="000000" w:themeColor="text1"/>
                    <w:lang w:eastAsia="de-DE"/>
                  </w:rPr>
                  <w:delText>fulfill</w:delText>
                </w:r>
              </w:del>
            </w:ins>
            <w:ins w:id="1025" w:author="sara.guerraoliveira@um.si" w:date="2021-03-18T12:31:00Z">
              <w:r w:rsidR="5BFE264A" w:rsidRPr="2528BA0F">
                <w:rPr>
                  <w:rFonts w:ascii="Calibri" w:hAnsi="Calibri" w:cs="Calibri"/>
                  <w:color w:val="000000" w:themeColor="text1"/>
                  <w:lang w:eastAsia="de-DE"/>
                </w:rPr>
                <w:t>fulfil</w:t>
              </w:r>
            </w:ins>
            <w:ins w:id="1026" w:author="Jan Grüner" w:date="2021-03-10T14:00:00Z">
              <w:r w:rsidRPr="2528BA0F">
                <w:rPr>
                  <w:rFonts w:ascii="Calibri" w:hAnsi="Calibri" w:cs="Calibri"/>
                  <w:color w:val="000000" w:themeColor="text1"/>
                  <w:lang w:eastAsia="de-DE"/>
                </w:rPr>
                <w:t xml:space="preserve"> queries of active server, it uses the services of the passive servers</w:t>
              </w:r>
            </w:ins>
            <w:ins w:id="1027" w:author="sara.guerraoliveira@um.si" w:date="2021-03-18T12:36:00Z">
              <w:r w:rsidR="0A952E7F" w:rsidRPr="2528BA0F">
                <w:rPr>
                  <w:rFonts w:ascii="Calibri" w:hAnsi="Calibri" w:cs="Calibri"/>
                  <w:color w:val="000000" w:themeColor="text1"/>
                  <w:lang w:eastAsia="de-DE"/>
                </w:rPr>
                <w:t xml:space="preserve">, i.e., </w:t>
              </w:r>
            </w:ins>
            <w:ins w:id="1028" w:author="Jan Grüner" w:date="2021-03-10T14:00:00Z">
              <w:del w:id="1029" w:author="sara.guerraoliveira@um.si" w:date="2021-03-18T12:36:00Z">
                <w:r w:rsidR="0009542F" w:rsidRPr="2528BA0F" w:rsidDel="5677C4BD">
                  <w:rPr>
                    <w:rFonts w:ascii="Calibri" w:hAnsi="Calibri" w:cs="Calibri"/>
                    <w:color w:val="000000" w:themeColor="text1"/>
                    <w:lang w:eastAsia="de-DE"/>
                  </w:rPr>
                  <w:delText>. I.e.</w:delText>
                </w:r>
              </w:del>
            </w:ins>
            <w:ins w:id="1030" w:author="Jan Grüner" w:date="2021-03-18T10:11:00Z">
              <w:del w:id="1031" w:author="sara.guerraoliveira@um.si" w:date="2021-03-18T12:36:00Z">
                <w:r w:rsidR="0009542F" w:rsidRPr="2528BA0F" w:rsidDel="004A2D46">
                  <w:rPr>
                    <w:rFonts w:ascii="Calibri" w:hAnsi="Calibri" w:cs="Calibri"/>
                    <w:color w:val="000000" w:themeColor="text1"/>
                    <w:lang w:eastAsia="de-DE"/>
                  </w:rPr>
                  <w:delText>,</w:delText>
                </w:r>
              </w:del>
            </w:ins>
            <w:ins w:id="1032" w:author="Jan Grüner" w:date="2021-03-10T14:00:00Z">
              <w:r w:rsidRPr="2528BA0F">
                <w:rPr>
                  <w:rFonts w:ascii="Calibri" w:hAnsi="Calibri" w:cs="Calibri"/>
                  <w:color w:val="000000" w:themeColor="text1"/>
                  <w:lang w:eastAsia="de-DE"/>
                </w:rPr>
                <w:t xml:space="preserve"> it distributes the queries and composes the corresponding responses.</w:t>
              </w:r>
            </w:ins>
          </w:p>
        </w:tc>
      </w:tr>
      <w:tr w:rsidR="000A31D1" w:rsidRPr="00804C30" w14:paraId="42BFE985"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772F780B" w14:textId="046A9C17" w:rsidR="00C1118D" w:rsidRPr="00804C30" w:rsidRDefault="0F1BFBF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Schedule</w:t>
            </w:r>
            <w:r w:rsidR="35183F07" w:rsidRPr="63B7B448">
              <w:rPr>
                <w:rFonts w:ascii="Calibri" w:hAnsi="Calibri" w:cs="Calibri"/>
                <w:color w:val="000000" w:themeColor="text1"/>
                <w:lang w:eastAsia="de-DE"/>
              </w:rPr>
              <w:t xml:space="preserve"> data</w:t>
            </w:r>
          </w:p>
        </w:tc>
        <w:tc>
          <w:tcPr>
            <w:tcW w:w="0" w:type="auto"/>
            <w:hideMark/>
          </w:tcPr>
          <w:p w14:paraId="731D367A" w14:textId="7A23B27D"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P</w:t>
            </w:r>
            <w:r w:rsidR="35183F07" w:rsidRPr="63B7B448">
              <w:rPr>
                <w:rFonts w:ascii="Calibri" w:hAnsi="Calibri" w:cs="Calibri"/>
                <w:color w:val="000000" w:themeColor="text1"/>
                <w:lang w:eastAsia="de-DE"/>
              </w:rPr>
              <w:t>lanned data for public transport services</w:t>
            </w:r>
            <w:r w:rsidR="3EFA69C0" w:rsidRPr="63B7B448">
              <w:rPr>
                <w:rFonts w:ascii="Calibri" w:hAnsi="Calibri" w:cs="Calibri"/>
                <w:color w:val="000000" w:themeColor="text1"/>
                <w:lang w:eastAsia="de-DE"/>
              </w:rPr>
              <w:t>.</w:t>
            </w:r>
          </w:p>
        </w:tc>
      </w:tr>
      <w:tr w:rsidR="000A31D1" w:rsidRPr="00804C30" w14:paraId="4AAA5E38" w14:textId="77777777" w:rsidTr="2528BA0F">
        <w:tc>
          <w:tcPr>
            <w:tcW w:w="0" w:type="auto"/>
            <w:noWrap/>
            <w:hideMark/>
          </w:tcPr>
          <w:p w14:paraId="576E6F41" w14:textId="08F2E205" w:rsidR="00C1118D" w:rsidRPr="00804C30" w:rsidRDefault="5F88ADA8"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S</w:t>
            </w:r>
            <w:r w:rsidR="35183F07" w:rsidRPr="63B7B448">
              <w:rPr>
                <w:rFonts w:ascii="Calibri" w:hAnsi="Calibri" w:cs="Calibri"/>
                <w:color w:val="000000" w:themeColor="text1"/>
                <w:lang w:eastAsia="de-DE"/>
              </w:rPr>
              <w:t>ervice</w:t>
            </w:r>
          </w:p>
        </w:tc>
        <w:tc>
          <w:tcPr>
            <w:tcW w:w="0" w:type="auto"/>
            <w:hideMark/>
          </w:tcPr>
          <w:p w14:paraId="42AEE595" w14:textId="2DEDA294" w:rsidR="00C1118D" w:rsidRPr="00804C30" w:rsidRDefault="004E5C5F" w:rsidP="000A31D1">
            <w:pPr>
              <w:spacing w:before="0" w:after="0" w:line="240" w:lineRule="auto"/>
              <w:jc w:val="left"/>
              <w:rPr>
                <w:rFonts w:ascii="Calibri" w:hAnsi="Calibri" w:cs="Calibri"/>
                <w:color w:val="000000"/>
                <w:szCs w:val="22"/>
                <w:lang w:eastAsia="de-DE"/>
              </w:rPr>
            </w:pPr>
            <w:r>
              <w:rPr>
                <w:rFonts w:ascii="Calibri" w:hAnsi="Calibri" w:cs="Calibri"/>
                <w:color w:val="000000"/>
                <w:szCs w:val="22"/>
                <w:lang w:eastAsia="de-DE"/>
              </w:rPr>
              <w:t>T</w:t>
            </w:r>
            <w:r w:rsidR="00C1118D" w:rsidRPr="00804C30">
              <w:rPr>
                <w:rFonts w:ascii="Calibri" w:hAnsi="Calibri" w:cs="Calibri"/>
                <w:color w:val="000000"/>
                <w:szCs w:val="22"/>
                <w:lang w:eastAsia="de-DE"/>
              </w:rPr>
              <w:t xml:space="preserve">echnical, self-sufficient unit that bundles related functionalities into a complex of topics and makes them available via a clearly defined interface. </w:t>
            </w:r>
          </w:p>
        </w:tc>
      </w:tr>
      <w:tr w:rsidR="000A31D1" w:rsidRPr="00804C30" w14:paraId="2B1FB46B"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04ED6310" w14:textId="68D58E1D" w:rsidR="00C1118D" w:rsidRPr="00804C30" w:rsidRDefault="102254F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S</w:t>
            </w:r>
            <w:r w:rsidR="35183F07" w:rsidRPr="63B7B448">
              <w:rPr>
                <w:rFonts w:ascii="Calibri" w:hAnsi="Calibri" w:cs="Calibri"/>
                <w:color w:val="000000" w:themeColor="text1"/>
                <w:lang w:eastAsia="de-DE"/>
              </w:rPr>
              <w:t>ystem</w:t>
            </w:r>
          </w:p>
        </w:tc>
        <w:tc>
          <w:tcPr>
            <w:tcW w:w="0" w:type="auto"/>
            <w:hideMark/>
          </w:tcPr>
          <w:p w14:paraId="21FE12B0" w14:textId="1082CD27" w:rsidR="00C1118D" w:rsidRPr="00804C30" w:rsidRDefault="004E5C5F" w:rsidP="000A31D1">
            <w:pPr>
              <w:spacing w:before="0" w:after="0" w:line="240" w:lineRule="auto"/>
              <w:jc w:val="left"/>
              <w:rPr>
                <w:rFonts w:ascii="Calibri" w:hAnsi="Calibri" w:cs="Calibri"/>
                <w:color w:val="000000"/>
                <w:szCs w:val="22"/>
                <w:lang w:eastAsia="de-DE"/>
              </w:rPr>
            </w:pPr>
            <w:r>
              <w:rPr>
                <w:rFonts w:ascii="Calibri" w:hAnsi="Calibri" w:cs="Calibri"/>
                <w:color w:val="000000"/>
                <w:szCs w:val="22"/>
                <w:lang w:eastAsia="de-DE"/>
              </w:rPr>
              <w:t>D</w:t>
            </w:r>
            <w:r w:rsidR="00C1118D" w:rsidRPr="00804C30">
              <w:rPr>
                <w:rFonts w:ascii="Calibri" w:hAnsi="Calibri" w:cs="Calibri"/>
                <w:color w:val="000000"/>
                <w:szCs w:val="22"/>
                <w:lang w:eastAsia="de-DE"/>
              </w:rPr>
              <w:t xml:space="preserve">elimitable "structure" consisting of various components which can be regarded as a common </w:t>
            </w:r>
            <w:r w:rsidR="00C1118D" w:rsidRPr="00804C30">
              <w:rPr>
                <w:rFonts w:ascii="Calibri" w:hAnsi="Calibri" w:cs="Calibri"/>
                <w:color w:val="000000"/>
                <w:szCs w:val="22"/>
                <w:lang w:eastAsia="de-DE"/>
              </w:rPr>
              <w:lastRenderedPageBreak/>
              <w:t xml:space="preserve">whole due to certain ordered relationships between them. </w:t>
            </w:r>
          </w:p>
        </w:tc>
      </w:tr>
      <w:tr w:rsidR="000A31D1" w:rsidRPr="00804C30" w14:paraId="0BA84CEC" w14:textId="77777777" w:rsidTr="2528BA0F">
        <w:tc>
          <w:tcPr>
            <w:tcW w:w="0" w:type="auto"/>
            <w:noWrap/>
            <w:hideMark/>
          </w:tcPr>
          <w:p w14:paraId="7A593579" w14:textId="63B9E67E" w:rsidR="00C1118D" w:rsidRPr="00804C30" w:rsidRDefault="0D5190D0" w:rsidP="63B7B448">
            <w:pPr>
              <w:spacing w:before="0" w:after="0" w:line="240" w:lineRule="auto"/>
              <w:jc w:val="left"/>
              <w:rPr>
                <w:rFonts w:ascii="Calibri" w:hAnsi="Calibri"/>
                <w:color w:val="000000" w:themeColor="text1"/>
                <w:lang w:eastAsia="de-DE"/>
              </w:rPr>
            </w:pPr>
            <w:r w:rsidRPr="63B7B448">
              <w:rPr>
                <w:rFonts w:ascii="Calibri" w:hAnsi="Calibri" w:cs="Calibri"/>
                <w:color w:val="000000" w:themeColor="text1"/>
                <w:lang w:eastAsia="de-DE"/>
              </w:rPr>
              <w:lastRenderedPageBreak/>
              <w:t>Trip</w:t>
            </w:r>
          </w:p>
        </w:tc>
        <w:tc>
          <w:tcPr>
            <w:tcW w:w="0" w:type="auto"/>
            <w:hideMark/>
          </w:tcPr>
          <w:p w14:paraId="4B656389" w14:textId="15E30A3D"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A</w:t>
            </w:r>
            <w:r w:rsidR="35183F07" w:rsidRPr="63B7B448">
              <w:rPr>
                <w:rFonts w:ascii="Calibri" w:hAnsi="Calibri" w:cs="Calibri"/>
                <w:color w:val="000000" w:themeColor="text1"/>
                <w:lang w:eastAsia="de-DE"/>
              </w:rPr>
              <w:t>lias</w:t>
            </w:r>
            <w:r w:rsidRPr="63B7B448">
              <w:rPr>
                <w:rFonts w:ascii="Calibri" w:hAnsi="Calibri" w:cs="Calibri"/>
                <w:color w:val="000000" w:themeColor="text1"/>
                <w:lang w:eastAsia="de-DE"/>
              </w:rPr>
              <w:t>:</w:t>
            </w:r>
            <w:r w:rsidR="35183F07" w:rsidRPr="63B7B448">
              <w:rPr>
                <w:rFonts w:ascii="Calibri" w:hAnsi="Calibri" w:cs="Calibri"/>
                <w:color w:val="000000" w:themeColor="text1"/>
                <w:lang w:eastAsia="de-DE"/>
              </w:rPr>
              <w:t xml:space="preserve"> Journey</w:t>
            </w:r>
            <w:r w:rsidR="6C274B65" w:rsidRPr="63B7B448">
              <w:rPr>
                <w:rFonts w:ascii="Calibri" w:hAnsi="Calibri" w:cs="Calibri"/>
                <w:color w:val="000000" w:themeColor="text1"/>
                <w:lang w:eastAsia="de-DE"/>
              </w:rPr>
              <w:t>.</w:t>
            </w:r>
          </w:p>
        </w:tc>
      </w:tr>
      <w:tr w:rsidR="000A31D1" w:rsidRPr="00804C30" w14:paraId="6BC3F703"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noWrap/>
            <w:hideMark/>
          </w:tcPr>
          <w:p w14:paraId="529BBE85" w14:textId="6DCC688E" w:rsidR="00C1118D" w:rsidRPr="00804C30" w:rsidRDefault="445B603D"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Trip</w:t>
            </w:r>
            <w:r w:rsidR="35183F07" w:rsidRPr="63B7B448">
              <w:rPr>
                <w:rFonts w:ascii="Calibri" w:hAnsi="Calibri" w:cs="Calibri"/>
                <w:color w:val="000000" w:themeColor="text1"/>
                <w:lang w:eastAsia="de-DE"/>
              </w:rPr>
              <w:t xml:space="preserve"> leg</w:t>
            </w:r>
          </w:p>
        </w:tc>
        <w:tc>
          <w:tcPr>
            <w:tcW w:w="0" w:type="auto"/>
            <w:hideMark/>
          </w:tcPr>
          <w:p w14:paraId="3BE8C46A" w14:textId="5725AB95" w:rsidR="00C1118D" w:rsidRPr="00804C30" w:rsidRDefault="004E5C5F" w:rsidP="63B7B448">
            <w:pPr>
              <w:spacing w:before="0" w:after="0" w:line="240" w:lineRule="auto"/>
              <w:jc w:val="left"/>
              <w:rPr>
                <w:rFonts w:ascii="Calibri" w:hAnsi="Calibri" w:cs="Calibri"/>
                <w:color w:val="000000"/>
                <w:lang w:eastAsia="de-DE"/>
              </w:rPr>
            </w:pPr>
            <w:r w:rsidRPr="63B7B448">
              <w:rPr>
                <w:rFonts w:ascii="Calibri" w:hAnsi="Calibri" w:cs="Calibri"/>
                <w:color w:val="000000" w:themeColor="text1"/>
                <w:lang w:eastAsia="de-DE"/>
              </w:rPr>
              <w:t>L</w:t>
            </w:r>
            <w:r w:rsidR="35183F07" w:rsidRPr="63B7B448">
              <w:rPr>
                <w:rFonts w:ascii="Calibri" w:hAnsi="Calibri" w:cs="Calibri"/>
                <w:color w:val="000000" w:themeColor="text1"/>
                <w:lang w:eastAsia="de-DE"/>
              </w:rPr>
              <w:t>ocal part of a trip which is calculated by a single Local Journey planning system</w:t>
            </w:r>
            <w:r w:rsidR="3A5D113A" w:rsidRPr="63B7B448">
              <w:rPr>
                <w:rFonts w:ascii="Calibri" w:hAnsi="Calibri" w:cs="Calibri"/>
                <w:color w:val="000000" w:themeColor="text1"/>
                <w:lang w:eastAsia="de-DE"/>
              </w:rPr>
              <w:t>.</w:t>
            </w:r>
          </w:p>
        </w:tc>
      </w:tr>
    </w:tbl>
    <w:p w14:paraId="7DDEE6AF" w14:textId="33318C95" w:rsidR="00D36336" w:rsidRDefault="00FE7650" w:rsidP="00D36336">
      <w:pPr>
        <w:pStyle w:val="berschrift1"/>
      </w:pPr>
      <w:bookmarkStart w:id="1033" w:name="_Toc48716385"/>
      <w:bookmarkStart w:id="1034" w:name="_Ref48220982"/>
      <w:bookmarkStart w:id="1035" w:name="_Toc68162216"/>
      <w:bookmarkEnd w:id="1033"/>
      <w:r w:rsidRPr="002670D3">
        <w:t>LinkingAlps</w:t>
      </w:r>
      <w:r w:rsidR="002B18AA" w:rsidRPr="002670D3">
        <w:t xml:space="preserve"> </w:t>
      </w:r>
      <w:r w:rsidR="00322266" w:rsidRPr="002670D3">
        <w:t>System Architecture</w:t>
      </w:r>
      <w:bookmarkEnd w:id="1034"/>
      <w:bookmarkEnd w:id="1035"/>
    </w:p>
    <w:p w14:paraId="6B44C7A0" w14:textId="2F13FF67" w:rsidR="00385FD6" w:rsidRPr="002670D3" w:rsidRDefault="00BD513D" w:rsidP="00385FD6">
      <w:r>
        <w:t>The system used in the LinkingAlps Project is based on a network of existing local, regional or national travel information services (routing platforms) that collaborate on the basis of</w:t>
      </w:r>
      <w:r w:rsidR="6D206FB6">
        <w:t xml:space="preserve"> the</w:t>
      </w:r>
      <w:r>
        <w:t xml:space="preserve"> CEN OJP exchange interface</w:t>
      </w:r>
      <w:r>
        <w:fldChar w:fldCharType="begin"/>
      </w:r>
      <w:r>
        <w:instrText xml:space="preserve">CITATION Eur17 \l 1031 </w:instrText>
      </w:r>
      <w:r>
        <w:fldChar w:fldCharType="separate"/>
      </w:r>
      <w:ins w:id="1036" w:author="Jan Grüner" w:date="2021-04-01T09:36:00Z">
        <w:r w:rsidR="00EF203D">
          <w:rPr>
            <w:noProof/>
          </w:rPr>
          <w:t xml:space="preserve"> </w:t>
        </w:r>
        <w:r w:rsidR="00EF203D">
          <w:rPr>
            <w:noProof/>
          </w:rPr>
          <w:t>[1]</w:t>
        </w:r>
      </w:ins>
      <w:del w:id="1037" w:author="Jan Grüner" w:date="2021-04-01T09:36:00Z">
        <w:r w:rsidR="000C6273" w:rsidDel="00EF203D">
          <w:rPr>
            <w:noProof/>
          </w:rPr>
          <w:delText xml:space="preserve"> [1]</w:delText>
        </w:r>
      </w:del>
      <w:r>
        <w:fldChar w:fldCharType="end"/>
      </w:r>
      <w:r w:rsidR="00385FD6">
        <w:t xml:space="preserve"> in order to exchange travel information and routing results.</w:t>
      </w:r>
    </w:p>
    <w:p w14:paraId="48AB2F4C" w14:textId="020E19D7" w:rsidR="00385FD6" w:rsidRPr="002670D3" w:rsidRDefault="00385FD6" w:rsidP="00385FD6">
      <w:commentRangeStart w:id="1038"/>
      <w:r w:rsidRPr="002670D3">
        <w:t xml:space="preserve">The </w:t>
      </w:r>
      <w:r w:rsidR="00FE7650" w:rsidRPr="002670D3">
        <w:t>LinkingAlps</w:t>
      </w:r>
      <w:r w:rsidRPr="002670D3">
        <w:t xml:space="preserve"> System Architecture consists of the following main components</w:t>
      </w:r>
      <w:commentRangeEnd w:id="1038"/>
      <w:r w:rsidR="0083570A">
        <w:rPr>
          <w:rStyle w:val="Kommentarzeichen"/>
        </w:rPr>
        <w:commentReference w:id="1038"/>
      </w:r>
      <w:ins w:id="1039" w:author="Jan Grüner" w:date="2021-03-31T13:05:00Z">
        <w:r w:rsidR="00CE1094">
          <w:t xml:space="preserve"> (see </w:t>
        </w:r>
      </w:ins>
      <w:ins w:id="1040" w:author="Jan Grüner" w:date="2021-03-31T13:06:00Z">
        <w:r w:rsidR="00604BBC">
          <w:t>D.T1.3</w:t>
        </w:r>
        <w:r w:rsidR="00B43E69">
          <w:t>/</w:t>
        </w:r>
        <w:r w:rsidR="00604BBC">
          <w:t>4</w:t>
        </w:r>
      </w:ins>
      <w:ins w:id="1041" w:author="Jan Grüner" w:date="2021-03-31T13:07:00Z">
        <w:r w:rsidR="00F80F24">
          <w:t xml:space="preserve"> (Requirements Document)</w:t>
        </w:r>
      </w:ins>
      <w:ins w:id="1042" w:author="Jan Grüner" w:date="2021-03-31T13:06:00Z">
        <w:r w:rsidR="00B43E69">
          <w:t>)</w:t>
        </w:r>
      </w:ins>
      <w:r w:rsidRPr="002670D3">
        <w:t>:</w:t>
      </w:r>
    </w:p>
    <w:p w14:paraId="160CC938" w14:textId="4C849E19" w:rsidR="008C0BF1" w:rsidRDefault="008C0BF1" w:rsidP="2528BA0F">
      <w:pPr>
        <w:numPr>
          <w:ilvl w:val="0"/>
          <w:numId w:val="18"/>
        </w:numPr>
        <w:spacing w:before="120" w:after="120" w:line="240" w:lineRule="auto"/>
        <w:rPr>
          <w:ins w:id="1043" w:author="Jan Grüner" w:date="2021-03-10T07:48:00Z"/>
          <w:rFonts w:cstheme="minorBidi"/>
        </w:rPr>
      </w:pPr>
      <w:ins w:id="1044" w:author="Jan Grüner" w:date="2021-03-10T07:48:00Z">
        <w:r w:rsidRPr="2528BA0F">
          <w:rPr>
            <w:rStyle w:val="Fett"/>
            <w:rFonts w:cstheme="minorBidi"/>
          </w:rPr>
          <w:t>A participating system</w:t>
        </w:r>
        <w:r w:rsidRPr="2528BA0F">
          <w:rPr>
            <w:rFonts w:cstheme="minorBidi"/>
          </w:rPr>
          <w:t xml:space="preserve"> is part of a decentralised network of journey planners (JPs) established through OJP interfaces. Participating systems can </w:t>
        </w:r>
        <w:del w:id="1045" w:author="sara.guerraoliveira@um.si" w:date="2021-03-18T12:39:00Z">
          <w:r w:rsidRPr="2528BA0F" w:rsidDel="008C0BF1">
            <w:rPr>
              <w:rFonts w:cstheme="minorBidi"/>
            </w:rPr>
            <w:delText>be</w:delText>
          </w:r>
        </w:del>
      </w:ins>
      <w:ins w:id="1046" w:author="sara.guerraoliveira@um.si" w:date="2021-03-18T12:39:00Z">
        <w:r w:rsidR="4FC0E2C2" w:rsidRPr="2528BA0F">
          <w:rPr>
            <w:rFonts w:cstheme="minorBidi"/>
          </w:rPr>
          <w:t>have an</w:t>
        </w:r>
      </w:ins>
      <w:ins w:id="1047" w:author="Jan Grüner" w:date="2021-03-10T07:48:00Z">
        <w:r w:rsidRPr="2528BA0F">
          <w:rPr>
            <w:rFonts w:cstheme="minorBidi"/>
          </w:rPr>
          <w:t xml:space="preserve"> active or passive role in the architecture, depending on their tasks. Participating services are distinguished according to the functionality and scope to active and passive systems.</w:t>
        </w:r>
      </w:ins>
    </w:p>
    <w:p w14:paraId="03902969" w14:textId="77777777" w:rsidR="008C0BF1" w:rsidRPr="00E15980" w:rsidRDefault="008C0BF1" w:rsidP="008C0BF1">
      <w:pPr>
        <w:numPr>
          <w:ilvl w:val="0"/>
          <w:numId w:val="18"/>
        </w:numPr>
        <w:spacing w:before="120" w:after="120" w:line="240" w:lineRule="auto"/>
        <w:rPr>
          <w:ins w:id="1048" w:author="Jan Grüner" w:date="2021-03-10T07:48:00Z"/>
          <w:rFonts w:cstheme="minorHAnsi"/>
          <w:szCs w:val="22"/>
        </w:rPr>
      </w:pPr>
      <w:ins w:id="1049" w:author="Jan Grüner" w:date="2021-03-10T07:48:00Z">
        <w:r w:rsidRPr="00E15980">
          <w:rPr>
            <w:rFonts w:cstheme="minorHAnsi"/>
            <w:szCs w:val="22"/>
          </w:rPr>
          <w:t xml:space="preserve">A </w:t>
        </w:r>
        <w:r w:rsidRPr="00E15980">
          <w:rPr>
            <w:rStyle w:val="Fett"/>
            <w:rFonts w:cstheme="minorHAnsi"/>
            <w:szCs w:val="22"/>
          </w:rPr>
          <w:t>Local Journey Planner</w:t>
        </w:r>
        <w:r w:rsidRPr="00E15980">
          <w:rPr>
            <w:rFonts w:cstheme="minorHAnsi"/>
            <w:szCs w:val="22"/>
          </w:rPr>
          <w:t xml:space="preserve"> is a system with a routing engine and access to multimodal data with a particular local, regional or national coverage. "Local" underlines its focus on a specific coverage that is limited. A LJP itself has no transnational (or distributed) OJP routing capability.</w:t>
        </w:r>
      </w:ins>
    </w:p>
    <w:p w14:paraId="4C91603C" w14:textId="230AC2AC" w:rsidR="008C0BF1" w:rsidRPr="00E15980" w:rsidRDefault="008C0BF1" w:rsidP="2528BA0F">
      <w:pPr>
        <w:numPr>
          <w:ilvl w:val="0"/>
          <w:numId w:val="18"/>
        </w:numPr>
        <w:spacing w:before="120" w:after="120" w:line="240" w:lineRule="auto"/>
        <w:rPr>
          <w:ins w:id="1050" w:author="Jan Grüner" w:date="2021-03-10T07:48:00Z"/>
          <w:rFonts w:cstheme="minorBidi"/>
        </w:rPr>
      </w:pPr>
      <w:ins w:id="1051" w:author="Jan Grüner" w:date="2021-03-10T07:48:00Z">
        <w:r w:rsidRPr="2528BA0F">
          <w:rPr>
            <w:rStyle w:val="Fett"/>
            <w:rFonts w:cstheme="minorBidi"/>
          </w:rPr>
          <w:t>An active system</w:t>
        </w:r>
        <w:r w:rsidRPr="2528BA0F">
          <w:rPr>
            <w:rFonts w:cstheme="minorBidi"/>
          </w:rPr>
          <w:t xml:space="preserve"> is a travel information service, in particular a journey planner, to which the end user is connected</w:t>
        </w:r>
        <w:del w:id="1052" w:author="sara.guerraoliveira@um.si" w:date="2021-03-18T12:40:00Z">
          <w:r w:rsidRPr="2528BA0F" w:rsidDel="008C0BF1">
            <w:rPr>
              <w:rFonts w:cstheme="minorBidi"/>
            </w:rPr>
            <w:delText xml:space="preserve"> to</w:delText>
          </w:r>
        </w:del>
        <w:r w:rsidRPr="2528BA0F">
          <w:rPr>
            <w:rFonts w:cstheme="minorBidi"/>
          </w:rPr>
          <w:t xml:space="preserve"> (that means it is the enquirer's home system). It </w:t>
        </w:r>
        <w:del w:id="1053" w:author="sara.guerraoliveira@um.si" w:date="2021-03-18T12:40:00Z">
          <w:r w:rsidRPr="2528BA0F" w:rsidDel="008C0BF1">
            <w:rPr>
              <w:rFonts w:cstheme="minorBidi"/>
            </w:rPr>
            <w:delText>is providing</w:delText>
          </w:r>
        </w:del>
      </w:ins>
      <w:ins w:id="1054" w:author="sara.guerraoliveira@um.si" w:date="2021-03-18T12:40:00Z">
        <w:r w:rsidR="41C2E665" w:rsidRPr="2528BA0F">
          <w:rPr>
            <w:rFonts w:cstheme="minorBidi"/>
          </w:rPr>
          <w:t>provides</w:t>
        </w:r>
      </w:ins>
      <w:ins w:id="1055" w:author="Jan Grüner" w:date="2021-03-10T07:48:00Z">
        <w:r w:rsidRPr="2528BA0F">
          <w:rPr>
            <w:rFonts w:cstheme="minorBidi"/>
          </w:rPr>
          <w:t xml:space="preserve"> an openAPI service (exchange service), the OJP interface, and </w:t>
        </w:r>
        <w:del w:id="1056" w:author="sara.guerraoliveira@um.si" w:date="2021-03-18T12:41:00Z">
          <w:r w:rsidRPr="2528BA0F" w:rsidDel="008C0BF1">
            <w:rPr>
              <w:rFonts w:cstheme="minorBidi"/>
            </w:rPr>
            <w:delText>is</w:delText>
          </w:r>
        </w:del>
        <w:r w:rsidRPr="2528BA0F">
          <w:rPr>
            <w:rFonts w:cstheme="minorBidi"/>
          </w:rPr>
          <w:t xml:space="preserve"> actively request</w:t>
        </w:r>
      </w:ins>
      <w:ins w:id="1057" w:author="sara.guerraoliveira@um.si" w:date="2021-03-18T12:41:00Z">
        <w:r w:rsidR="2F97877D" w:rsidRPr="2528BA0F">
          <w:rPr>
            <w:rFonts w:cstheme="minorBidi"/>
          </w:rPr>
          <w:t>s</w:t>
        </w:r>
      </w:ins>
      <w:ins w:id="1058" w:author="Jan Grüner" w:date="2021-03-10T07:48:00Z">
        <w:del w:id="1059" w:author="sara.guerraoliveira@um.si" w:date="2021-03-18T12:41:00Z">
          <w:r w:rsidRPr="2528BA0F" w:rsidDel="008C0BF1">
            <w:rPr>
              <w:rFonts w:cstheme="minorBidi"/>
            </w:rPr>
            <w:delText>ing</w:delText>
          </w:r>
        </w:del>
        <w:r w:rsidRPr="2528BA0F">
          <w:rPr>
            <w:rFonts w:cstheme="minorBidi"/>
          </w:rPr>
          <w:t xml:space="preserve"> the information from other services </w:t>
        </w:r>
        <w:del w:id="1060" w:author="sara.guerraoliveira@um.si" w:date="2021-03-18T12:41:00Z">
          <w:r w:rsidRPr="2528BA0F" w:rsidDel="008C0BF1">
            <w:rPr>
              <w:rFonts w:cstheme="minorBidi"/>
            </w:rPr>
            <w:delText>by using</w:delText>
          </w:r>
        </w:del>
      </w:ins>
      <w:ins w:id="1061" w:author="sara.guerraoliveira@um.si" w:date="2021-03-18T12:41:00Z">
        <w:r w:rsidR="62EA76A5" w:rsidRPr="2528BA0F">
          <w:rPr>
            <w:rFonts w:cstheme="minorBidi"/>
          </w:rPr>
          <w:t>through</w:t>
        </w:r>
      </w:ins>
      <w:ins w:id="1062" w:author="Jan Grüner" w:date="2021-03-10T07:48:00Z">
        <w:r w:rsidRPr="2528BA0F">
          <w:rPr>
            <w:rFonts w:cstheme="minorBidi"/>
          </w:rPr>
          <w:t xml:space="preserve"> a distributing system. Hence the active system contains a distributing system that has the distribution logic in order to gather the needed information. The active system further integrates the routing information from several local journey planners (active or passive systems) to a combined (seamless) route. Doing so, it has an OJP routing algorithm</w:t>
        </w:r>
      </w:ins>
      <w:ins w:id="1063" w:author="sara.guerraoliveira@um.si" w:date="2021-03-18T12:42:00Z">
        <w:r w:rsidR="51FBDF5E" w:rsidRPr="2528BA0F">
          <w:rPr>
            <w:rFonts w:cstheme="minorBidi"/>
          </w:rPr>
          <w:t>, that facilitates</w:t>
        </w:r>
      </w:ins>
      <w:ins w:id="1064" w:author="Jan Grüner" w:date="2021-03-10T07:48:00Z">
        <w:del w:id="1065" w:author="sara.guerraoliveira@um.si" w:date="2021-03-18T12:43:00Z">
          <w:r w:rsidRPr="2528BA0F" w:rsidDel="008C0BF1">
            <w:rPr>
              <w:rFonts w:cstheme="minorBidi"/>
            </w:rPr>
            <w:delText xml:space="preserve"> facilitation</w:delText>
          </w:r>
        </w:del>
        <w:r w:rsidRPr="2528BA0F">
          <w:rPr>
            <w:rFonts w:cstheme="minorBidi"/>
          </w:rPr>
          <w:t xml:space="preserve"> the trip composition. In order to gather the required trip information</w:t>
        </w:r>
      </w:ins>
      <w:ins w:id="1066" w:author="sara.guerraoliveira@um.si" w:date="2021-03-18T12:43:00Z">
        <w:r w:rsidR="248974D0" w:rsidRPr="2528BA0F">
          <w:rPr>
            <w:rFonts w:cstheme="minorBidi"/>
          </w:rPr>
          <w:t>,</w:t>
        </w:r>
      </w:ins>
      <w:ins w:id="1067" w:author="Jan Grüner" w:date="2021-03-10T07:48:00Z">
        <w:r w:rsidRPr="2528BA0F">
          <w:rPr>
            <w:rFonts w:cstheme="minorBidi"/>
          </w:rPr>
          <w:t xml:space="preserve"> in some cases</w:t>
        </w:r>
      </w:ins>
      <w:ins w:id="1068" w:author="sara.guerraoliveira@um.si" w:date="2021-03-18T12:43:00Z">
        <w:r w:rsidR="0300879F" w:rsidRPr="2528BA0F">
          <w:rPr>
            <w:rFonts w:cstheme="minorBidi"/>
          </w:rPr>
          <w:t>,</w:t>
        </w:r>
      </w:ins>
      <w:ins w:id="1069" w:author="Jan Grüner" w:date="2021-03-10T07:48:00Z">
        <w:r w:rsidRPr="2528BA0F">
          <w:rPr>
            <w:rFonts w:cstheme="minorBidi"/>
          </w:rPr>
          <w:t xml:space="preserve"> the active system</w:t>
        </w:r>
        <w:del w:id="1070" w:author="sara.guerraoliveira@um.si" w:date="2021-03-18T12:44:00Z">
          <w:r w:rsidRPr="2528BA0F" w:rsidDel="008C0BF1">
            <w:rPr>
              <w:rFonts w:cstheme="minorBidi"/>
            </w:rPr>
            <w:delText xml:space="preserve"> is</w:delText>
          </w:r>
        </w:del>
        <w:r w:rsidRPr="2528BA0F">
          <w:rPr>
            <w:rFonts w:cstheme="minorBidi"/>
          </w:rPr>
          <w:t xml:space="preserve"> also </w:t>
        </w:r>
        <w:del w:id="1071" w:author="sara.guerraoliveira@um.si" w:date="2021-03-18T12:44:00Z">
          <w:r w:rsidRPr="2528BA0F" w:rsidDel="008C0BF1">
            <w:rPr>
              <w:rFonts w:cstheme="minorBidi"/>
            </w:rPr>
            <w:delText>responding</w:delText>
          </w:r>
        </w:del>
      </w:ins>
      <w:ins w:id="1072" w:author="sara.guerraoliveira@um.si" w:date="2021-03-18T12:44:00Z">
        <w:r w:rsidR="6BC5D49D" w:rsidRPr="2528BA0F">
          <w:rPr>
            <w:rFonts w:cstheme="minorBidi"/>
          </w:rPr>
          <w:t>responds</w:t>
        </w:r>
      </w:ins>
      <w:ins w:id="1073" w:author="Jan Grüner" w:date="2021-03-10T07:48:00Z">
        <w:r w:rsidRPr="2528BA0F">
          <w:rPr>
            <w:rFonts w:cstheme="minorBidi"/>
          </w:rPr>
          <w:t xml:space="preserve"> to requests from other systems through the OJP interface and consequently takes over the tasks of </w:t>
        </w:r>
        <w:del w:id="1074" w:author="sara.guerraoliveira@um.si" w:date="2021-03-18T12:44:00Z">
          <w:r w:rsidRPr="2528BA0F" w:rsidDel="008C0BF1">
            <w:rPr>
              <w:rFonts w:cstheme="minorBidi"/>
            </w:rPr>
            <w:delText>a</w:delText>
          </w:r>
        </w:del>
      </w:ins>
      <w:ins w:id="1075" w:author="sara.guerraoliveira@um.si" w:date="2021-03-18T12:44:00Z">
        <w:r w:rsidR="3A5CE4DE" w:rsidRPr="2528BA0F">
          <w:rPr>
            <w:rFonts w:cstheme="minorBidi"/>
          </w:rPr>
          <w:t>an</w:t>
        </w:r>
      </w:ins>
      <w:ins w:id="1076" w:author="Jan Grüner" w:date="2021-03-10T07:48:00Z">
        <w:r w:rsidRPr="2528BA0F">
          <w:rPr>
            <w:rFonts w:cstheme="minorBidi"/>
          </w:rPr>
          <w:t xml:space="preserve"> OJP responder. In the system architecture description, it is called </w:t>
        </w:r>
        <w:del w:id="1077" w:author="sara.guerraoliveira@um.si" w:date="2021-03-18T12:45:00Z">
          <w:r w:rsidRPr="2528BA0F" w:rsidDel="008C0BF1">
            <w:rPr>
              <w:rFonts w:cstheme="minorBidi"/>
            </w:rPr>
            <w:delText>the</w:delText>
          </w:r>
        </w:del>
        <w:r w:rsidRPr="2528BA0F">
          <w:rPr>
            <w:rFonts w:cstheme="minorBidi"/>
          </w:rPr>
          <w:t xml:space="preserve"> OJP router</w:t>
        </w:r>
      </w:ins>
      <w:ins w:id="1078" w:author="sara.guerraoliveira@um.si" w:date="2021-03-18T12:46:00Z">
        <w:r w:rsidR="21E0590A" w:rsidRPr="2528BA0F">
          <w:rPr>
            <w:rFonts w:cstheme="minorBidi"/>
          </w:rPr>
          <w:t>,</w:t>
        </w:r>
      </w:ins>
      <w:ins w:id="1079" w:author="Jan Grüner" w:date="2021-03-10T07:48:00Z">
        <w:r w:rsidRPr="2528BA0F">
          <w:rPr>
            <w:rFonts w:cstheme="minorBidi"/>
          </w:rPr>
          <w:t xml:space="preserve"> indicating that it comprises an OJP interface, a distributing system and OJP routing. An active system </w:t>
        </w:r>
      </w:ins>
      <w:ins w:id="1080" w:author="Jan Grüner" w:date="2021-03-18T10:10:00Z">
        <w:r w:rsidR="004A2D46" w:rsidRPr="2528BA0F">
          <w:rPr>
            <w:rFonts w:cstheme="minorBidi"/>
          </w:rPr>
          <w:t>can but</w:t>
        </w:r>
      </w:ins>
      <w:ins w:id="1081" w:author="Jan Grüner" w:date="2021-03-10T07:48:00Z">
        <w:r w:rsidRPr="2528BA0F">
          <w:rPr>
            <w:rFonts w:cstheme="minorBidi"/>
          </w:rPr>
          <w:t xml:space="preserve"> must not contain the end user service as well.</w:t>
        </w:r>
      </w:ins>
    </w:p>
    <w:p w14:paraId="1161AA24" w14:textId="25018A51" w:rsidR="008C0BF1" w:rsidRDefault="008C0BF1" w:rsidP="2528BA0F">
      <w:pPr>
        <w:numPr>
          <w:ilvl w:val="0"/>
          <w:numId w:val="18"/>
        </w:numPr>
        <w:spacing w:before="120" w:after="120" w:line="240" w:lineRule="auto"/>
        <w:rPr>
          <w:ins w:id="1082" w:author="Jan Grüner" w:date="2021-03-10T07:48:00Z"/>
          <w:rFonts w:cstheme="minorBidi"/>
        </w:rPr>
      </w:pPr>
      <w:ins w:id="1083" w:author="Jan Grüner" w:date="2021-03-10T07:48:00Z">
        <w:r w:rsidRPr="2528BA0F">
          <w:rPr>
            <w:rStyle w:val="Fett"/>
            <w:rFonts w:cstheme="minorBidi"/>
          </w:rPr>
          <w:t>A passive system</w:t>
        </w:r>
        <w:r w:rsidRPr="2528BA0F">
          <w:rPr>
            <w:rFonts w:cstheme="minorBidi"/>
          </w:rPr>
          <w:t xml:space="preserve"> is a travel information service, in particular a local journey planner, that </w:t>
        </w:r>
        <w:del w:id="1084" w:author="sara.guerraoliveira@um.si" w:date="2021-03-18T12:46:00Z">
          <w:r w:rsidRPr="2528BA0F" w:rsidDel="008C0BF1">
            <w:rPr>
              <w:rFonts w:cstheme="minorBidi"/>
            </w:rPr>
            <w:delText>is providing</w:delText>
          </w:r>
        </w:del>
      </w:ins>
      <w:ins w:id="1085" w:author="sara.guerraoliveira@um.si" w:date="2021-03-18T12:46:00Z">
        <w:r w:rsidR="74E9D0FC" w:rsidRPr="2528BA0F">
          <w:rPr>
            <w:rFonts w:cstheme="minorBidi"/>
          </w:rPr>
          <w:t>provides</w:t>
        </w:r>
      </w:ins>
      <w:ins w:id="1086" w:author="Jan Grüner" w:date="2021-03-10T07:48:00Z">
        <w:r w:rsidRPr="2528BA0F">
          <w:rPr>
            <w:rFonts w:cstheme="minorBidi"/>
          </w:rPr>
          <w:t xml:space="preserve"> an openAPI web service (exchange service</w:t>
        </w:r>
        <w:del w:id="1087" w:author="sara.guerraoliveira@um.si" w:date="2021-03-18T12:46:00Z">
          <w:r w:rsidRPr="2528BA0F" w:rsidDel="008C0BF1">
            <w:rPr>
              <w:rFonts w:cstheme="minorBidi"/>
            </w:rPr>
            <w:delText>) (</w:delText>
          </w:r>
        </w:del>
      </w:ins>
      <w:ins w:id="1088" w:author="sara.guerraoliveira@um.si" w:date="2021-03-18T12:46:00Z">
        <w:r w:rsidR="1023C2CC" w:rsidRPr="2528BA0F">
          <w:rPr>
            <w:rFonts w:cstheme="minorBidi"/>
          </w:rPr>
          <w:t xml:space="preserve"> and </w:t>
        </w:r>
      </w:ins>
      <w:ins w:id="1089" w:author="Jan Grüner" w:date="2021-03-10T07:48:00Z">
        <w:r w:rsidRPr="2528BA0F">
          <w:rPr>
            <w:rFonts w:cstheme="minorBidi"/>
          </w:rPr>
          <w:t xml:space="preserve">OJP interface) so that other clients can access information from the server. Passive systems are so called </w:t>
        </w:r>
        <w:r w:rsidRPr="2528BA0F">
          <w:rPr>
            <w:rStyle w:val="Fett"/>
            <w:rFonts w:cstheme="minorBidi"/>
          </w:rPr>
          <w:t>OJP responders</w:t>
        </w:r>
        <w:r w:rsidRPr="2528BA0F">
          <w:rPr>
            <w:rFonts w:cstheme="minorBidi"/>
          </w:rPr>
          <w:t xml:space="preserve"> and deliver responses to </w:t>
        </w:r>
        <w:del w:id="1090" w:author="sara.guerraoliveira@um.si" w:date="2021-03-18T12:47:00Z">
          <w:r w:rsidRPr="2528BA0F" w:rsidDel="008C0BF1">
            <w:rPr>
              <w:rFonts w:cstheme="minorBidi"/>
            </w:rPr>
            <w:delText>request</w:delText>
          </w:r>
        </w:del>
      </w:ins>
      <w:ins w:id="1091" w:author="sara.guerraoliveira@um.si" w:date="2021-03-18T12:47:00Z">
        <w:r w:rsidR="1B52EF7E" w:rsidRPr="2528BA0F">
          <w:rPr>
            <w:rFonts w:cstheme="minorBidi"/>
          </w:rPr>
          <w:t>requests,</w:t>
        </w:r>
      </w:ins>
      <w:ins w:id="1092" w:author="Jan Grüner" w:date="2021-03-10T07:48:00Z">
        <w:r w:rsidRPr="2528BA0F">
          <w:rPr>
            <w:rFonts w:cstheme="minorBidi"/>
          </w:rPr>
          <w:t xml:space="preserve"> over OJP</w:t>
        </w:r>
        <w:del w:id="1093" w:author="sara.guerraoliveira@um.si" w:date="2021-03-18T12:47:00Z">
          <w:r w:rsidRPr="2528BA0F" w:rsidDel="008C0BF1">
            <w:rPr>
              <w:rFonts w:cstheme="minorBidi"/>
            </w:rPr>
            <w:delText xml:space="preserve"> </w:delText>
          </w:r>
        </w:del>
        <w:r w:rsidRPr="2528BA0F">
          <w:rPr>
            <w:rFonts w:cstheme="minorBidi"/>
          </w:rPr>
          <w:t>interface</w:t>
        </w:r>
      </w:ins>
      <w:ins w:id="1094" w:author="sara.guerraoliveira@um.si" w:date="2021-03-18T12:47:00Z">
        <w:r w:rsidR="338EB62E" w:rsidRPr="2528BA0F">
          <w:rPr>
            <w:rFonts w:cstheme="minorBidi"/>
          </w:rPr>
          <w:t>,</w:t>
        </w:r>
      </w:ins>
      <w:ins w:id="1095" w:author="Jan Grüner" w:date="2021-03-10T07:48:00Z">
        <w:r w:rsidRPr="2528BA0F">
          <w:rPr>
            <w:rFonts w:cstheme="minorBidi"/>
          </w:rPr>
          <w:t xml:space="preserve"> coming from active systems. Passive systems have no distributing system and do not provide </w:t>
        </w:r>
        <w:del w:id="1096" w:author="sara.guerraoliveira@um.si" w:date="2021-03-18T12:48:00Z">
          <w:r w:rsidRPr="2528BA0F" w:rsidDel="008C0BF1">
            <w:rPr>
              <w:rFonts w:cstheme="minorBidi"/>
            </w:rPr>
            <w:delText xml:space="preserve">an </w:delText>
          </w:r>
        </w:del>
        <w:r w:rsidRPr="2528BA0F">
          <w:rPr>
            <w:rFonts w:cstheme="minorBidi"/>
          </w:rPr>
          <w:t>OJP routing.</w:t>
        </w:r>
      </w:ins>
    </w:p>
    <w:p w14:paraId="6A425F48" w14:textId="21FABE7E" w:rsidR="00385FD6" w:rsidRPr="002670D3" w:rsidDel="008C0BF1" w:rsidRDefault="008C0BF1" w:rsidP="002C096C">
      <w:pPr>
        <w:pStyle w:val="Listenabsatz"/>
        <w:numPr>
          <w:ilvl w:val="0"/>
          <w:numId w:val="18"/>
        </w:numPr>
        <w:rPr>
          <w:del w:id="1097" w:author="Jan Grüner" w:date="2021-03-10T07:48:00Z"/>
        </w:rPr>
      </w:pPr>
      <w:ins w:id="1098" w:author="Jan Grüner" w:date="2021-03-10T07:48:00Z">
        <w:r>
          <w:lastRenderedPageBreak/>
          <w:t>Both, active and passive systems can be in the role of a responding system</w:t>
        </w:r>
      </w:ins>
      <w:ins w:id="1099" w:author="sara.guerraoliveira@um.si" w:date="2021-03-18T12:48:00Z">
        <w:r w:rsidR="675A9D49">
          <w:t>,</w:t>
        </w:r>
      </w:ins>
      <w:ins w:id="1100" w:author="Jan Grüner" w:date="2021-03-10T07:48:00Z">
        <w:r>
          <w:t xml:space="preserve"> as </w:t>
        </w:r>
        <w:del w:id="1101" w:author="sara.guerraoliveira@um.si" w:date="2021-03-18T12:48:00Z">
          <w:r w:rsidDel="008C0BF1">
            <w:delText>the communication</w:delText>
          </w:r>
        </w:del>
      </w:ins>
      <w:ins w:id="1102" w:author="sara.guerraoliveira@um.si" w:date="2021-03-18T12:48:00Z">
        <w:r w:rsidR="4B83E0DA">
          <w:t>communication</w:t>
        </w:r>
      </w:ins>
      <w:ins w:id="1103" w:author="Jan Grüner" w:date="2021-03-10T07:48:00Z">
        <w:r>
          <w:t xml:space="preserve"> in the network is on a peer-to-peer basis. Therefore, the term</w:t>
        </w:r>
      </w:ins>
      <w:ins w:id="1104" w:author="sara.guerraoliveira@um.si" w:date="2021-03-18T12:48:00Z">
        <w:r w:rsidR="5D5DBDE5">
          <w:t>s</w:t>
        </w:r>
      </w:ins>
      <w:ins w:id="1105" w:author="Jan Grüner" w:date="2021-03-10T07:48:00Z">
        <w:r>
          <w:t xml:space="preserve"> "active</w:t>
        </w:r>
      </w:ins>
      <w:ins w:id="1106" w:author="sara.guerraoliveira@um.si" w:date="2021-03-18T12:49:00Z">
        <w:r w:rsidR="59473774">
          <w:t xml:space="preserve"> "</w:t>
        </w:r>
      </w:ins>
      <w:ins w:id="1107" w:author="Jan Grüner" w:date="2021-03-10T07:48:00Z">
        <w:r>
          <w:t xml:space="preserve"> and </w:t>
        </w:r>
      </w:ins>
      <w:ins w:id="1108" w:author="sara.guerraoliveira@um.si" w:date="2021-03-18T12:49:00Z">
        <w:r w:rsidR="5AC0FBB8">
          <w:t>"</w:t>
        </w:r>
      </w:ins>
      <w:ins w:id="1109" w:author="Jan Grüner" w:date="2021-03-10T07:48:00Z">
        <w:r>
          <w:t>passive" systems are not used in the system architecture component description</w:t>
        </w:r>
      </w:ins>
      <w:ins w:id="1110" w:author="Jan Grüner" w:date="2021-03-10T07:50:00Z">
        <w:r w:rsidR="000001C3">
          <w:t xml:space="preserve"> (</w:t>
        </w:r>
        <w:r>
          <w:fldChar w:fldCharType="begin"/>
        </w:r>
        <w:r>
          <w:instrText xml:space="preserve"> REF _Ref47339815 \h </w:instrText>
        </w:r>
      </w:ins>
      <w:r>
        <w:fldChar w:fldCharType="separate"/>
      </w:r>
      <w:r w:rsidR="00743E40">
        <w:t xml:space="preserve">Figure </w:t>
      </w:r>
      <w:r w:rsidR="00743E40">
        <w:rPr>
          <w:noProof/>
        </w:rPr>
        <w:t>1</w:t>
      </w:r>
      <w:ins w:id="1111" w:author="Jan Grüner" w:date="2021-03-10T07:50:00Z">
        <w:r>
          <w:fldChar w:fldCharType="end"/>
        </w:r>
        <w:r w:rsidR="000001C3">
          <w:t>)</w:t>
        </w:r>
      </w:ins>
      <w:ins w:id="1112" w:author="Jan Grüner" w:date="2021-03-10T07:48:00Z">
        <w:r>
          <w:t>.</w:t>
        </w:r>
      </w:ins>
      <w:ins w:id="1113" w:author="Jan Grüner" w:date="2021-03-10T07:51:00Z">
        <w:r w:rsidR="000001C3">
          <w:t xml:space="preserve"> A complete description of the LinkingAlps System Architecture, as well as the request flow diagrams between the active and passive systems (e.g.</w:t>
        </w:r>
      </w:ins>
      <w:ins w:id="1114" w:author="Jan Grüner" w:date="2021-03-18T15:57:00Z">
        <w:r w:rsidR="007B7DF2">
          <w:t>,</w:t>
        </w:r>
      </w:ins>
      <w:ins w:id="1115" w:author="Jan Grüner" w:date="2021-03-10T07:51:00Z">
        <w:r w:rsidR="000001C3">
          <w:t xml:space="preserve"> trip request), can be found </w:t>
        </w:r>
      </w:ins>
      <w:ins w:id="1116" w:author="Michael Zangl" w:date="2021-03-24T09:44:00Z">
        <w:r w:rsidR="1018F394">
          <w:t xml:space="preserve">in </w:t>
        </w:r>
      </w:ins>
      <w:ins w:id="1117" w:author="Jan Grüner" w:date="2021-03-10T07:51:00Z">
        <w:del w:id="1118" w:author="Michael Zangl" w:date="2021-03-24T09:44:00Z">
          <w:r w:rsidDel="000001C3">
            <w:delText xml:space="preserve">under </w:delText>
          </w:r>
        </w:del>
        <w:r w:rsidR="000001C3">
          <w:t>the Deliverable DT1.3.1 of the LinkingAlps project.</w:t>
        </w:r>
      </w:ins>
      <w:del w:id="1119" w:author="Jan Grüner" w:date="2021-03-10T07:48:00Z">
        <w:r w:rsidR="00385FD6" w:rsidDel="008C0BF1">
          <w:delText xml:space="preserve">A </w:delText>
        </w:r>
        <w:r w:rsidR="00385FD6" w:rsidRPr="63B7B448" w:rsidDel="008C0BF1">
          <w:rPr>
            <w:b/>
            <w:bCs/>
          </w:rPr>
          <w:delText>participating system</w:delText>
        </w:r>
        <w:r w:rsidR="00385FD6" w:rsidDel="008C0BF1">
          <w:delText xml:space="preserve"> is</w:delText>
        </w:r>
      </w:del>
      <w:ins w:id="1120" w:author="sara.guerraoliveira@um.si" w:date="2021-03-02T09:15:00Z">
        <w:del w:id="1121" w:author="Jan Grüner" w:date="2021-03-10T07:48:00Z">
          <w:r w:rsidR="6D772FB2" w:rsidDel="008C0BF1">
            <w:delText>,</w:delText>
          </w:r>
        </w:del>
      </w:ins>
      <w:del w:id="1122" w:author="Jan Grüner" w:date="2021-03-10T07:48:00Z">
        <w:r w:rsidR="00385FD6" w:rsidDel="008C0BF1">
          <w:delText xml:space="preserve"> part of a decentralised network of journey planners (JPs) established through OJP interfaces. Participating systems can </w:delText>
        </w:r>
        <w:r w:rsidR="006D7BF1" w:rsidDel="008C0BF1">
          <w:delText>play an</w:delText>
        </w:r>
        <w:r w:rsidR="00385FD6" w:rsidDel="008C0BF1">
          <w:delText xml:space="preserve"> active or</w:delText>
        </w:r>
        <w:r w:rsidR="006D7BF1" w:rsidDel="008C0BF1">
          <w:delText xml:space="preserve"> a</w:delText>
        </w:r>
        <w:r w:rsidR="00385FD6" w:rsidDel="008C0BF1">
          <w:delText xml:space="preserve"> passive role in the architecture, depending on their tasks. Participating services are distinguished according to the functionality and scope </w:delText>
        </w:r>
        <w:r w:rsidR="006D7BF1" w:rsidDel="008C0BF1">
          <w:delText>of</w:delText>
        </w:r>
        <w:r w:rsidR="00385FD6" w:rsidDel="008C0BF1">
          <w:delText xml:space="preserve"> active and passive systems.</w:delText>
        </w:r>
      </w:del>
    </w:p>
    <w:p w14:paraId="0F4E43D9" w14:textId="77FD8220" w:rsidR="00385FD6" w:rsidRPr="002670D3" w:rsidDel="008C0BF1" w:rsidRDefault="00385FD6" w:rsidP="002C096C">
      <w:pPr>
        <w:pStyle w:val="Listenabsatz"/>
        <w:numPr>
          <w:ilvl w:val="0"/>
          <w:numId w:val="18"/>
        </w:numPr>
        <w:rPr>
          <w:del w:id="1123" w:author="Jan Grüner" w:date="2021-03-10T07:48:00Z"/>
        </w:rPr>
      </w:pPr>
      <w:del w:id="1124" w:author="Jan Grüner" w:date="2021-03-10T07:48:00Z">
        <w:r w:rsidDel="008C0BF1">
          <w:delText xml:space="preserve">An </w:delText>
        </w:r>
        <w:r w:rsidRPr="63B7B448" w:rsidDel="008C0BF1">
          <w:rPr>
            <w:b/>
            <w:bCs/>
          </w:rPr>
          <w:delText>active system</w:delText>
        </w:r>
        <w:r w:rsidDel="008C0BF1">
          <w:delText xml:space="preserve"> is a </w:delText>
        </w:r>
      </w:del>
      <w:ins w:id="1125" w:author="sara.guerraoliveira@um.si" w:date="2021-03-02T09:15:00Z">
        <w:del w:id="1126" w:author="Jan Grüner" w:date="2021-03-10T07:48:00Z">
          <w:r w:rsidR="0EA8EF3C" w:rsidDel="008C0BF1">
            <w:delText xml:space="preserve">, </w:delText>
          </w:r>
        </w:del>
      </w:ins>
      <w:del w:id="1127" w:author="Jan Grüner" w:date="2021-03-10T07:48:00Z">
        <w:r w:rsidDel="008C0BF1">
          <w:delText>travel information service, in particular a journey planner, to which the end user is connected to</w:delText>
        </w:r>
        <w:r w:rsidR="006D7BF1" w:rsidDel="008C0BF1">
          <w:delText>.</w:delText>
        </w:r>
        <w:r w:rsidDel="008C0BF1">
          <w:delText xml:space="preserve"> </w:delText>
        </w:r>
        <w:r w:rsidR="006D7BF1" w:rsidDel="008C0BF1">
          <w:delText>I</w:delText>
        </w:r>
        <w:r w:rsidDel="008C0BF1">
          <w:delText>t is the enquirer's home system. It provid</w:delText>
        </w:r>
        <w:r w:rsidR="006D7BF1" w:rsidDel="008C0BF1">
          <w:delText>es</w:delText>
        </w:r>
        <w:r w:rsidDel="008C0BF1">
          <w:delText xml:space="preserve"> an openAPI service (exchange service), the OJP interface, and actively request</w:delText>
        </w:r>
        <w:r w:rsidR="006D7BF1" w:rsidDel="008C0BF1">
          <w:delText>s</w:delText>
        </w:r>
        <w:r w:rsidDel="008C0BF1">
          <w:delText xml:space="preserve"> the information</w:delText>
        </w:r>
      </w:del>
      <w:ins w:id="1128" w:author="sara.guerraoliveira@um.si" w:date="2021-03-01T14:08:00Z">
        <w:del w:id="1129" w:author="Jan Grüner" w:date="2021-03-10T07:48:00Z">
          <w:r w:rsidR="647A7BF4" w:rsidDel="008C0BF1">
            <w:delText>information</w:delText>
          </w:r>
        </w:del>
      </w:ins>
      <w:del w:id="1130" w:author="Jan Grüner" w:date="2021-03-10T07:48:00Z">
        <w:r w:rsidDel="008C0BF1">
          <w:delText xml:space="preserve"> from other services by using a distributing system. Hence</w:delText>
        </w:r>
        <w:r w:rsidR="006D7BF1" w:rsidDel="008C0BF1">
          <w:delText>,</w:delText>
        </w:r>
        <w:r w:rsidDel="008C0BF1">
          <w:delText xml:space="preserve"> the active system contains a distributing system that has the distribution logic in order to gather the needed information. The active system further integrates the routing information from several local journey planners (active or passive systems) to a combined (seamless) route. </w:delText>
        </w:r>
        <w:r w:rsidR="006B5F15" w:rsidDel="008C0BF1">
          <w:delText>To d</w:delText>
        </w:r>
        <w:r w:rsidDel="008C0BF1">
          <w:delText xml:space="preserve">o so, it has an OJP routing algorithm </w:delText>
        </w:r>
        <w:r w:rsidR="006B5F15" w:rsidDel="008C0BF1">
          <w:delText xml:space="preserve">which </w:delText>
        </w:r>
        <w:r w:rsidDel="008C0BF1">
          <w:delText>facilitat</w:delText>
        </w:r>
        <w:r w:rsidR="006B5F15" w:rsidDel="008C0BF1">
          <w:delText>es</w:delText>
        </w:r>
        <w:r w:rsidDel="008C0BF1">
          <w:delText xml:space="preserve"> the trip composition. In some </w:delText>
        </w:r>
        <w:r w:rsidR="004E5C5F" w:rsidDel="008C0BF1">
          <w:delText>cases,</w:delText>
        </w:r>
        <w:r w:rsidDel="008C0BF1">
          <w:delText xml:space="preserve"> the active system also respond</w:delText>
        </w:r>
        <w:r w:rsidR="006B5F15" w:rsidDel="008C0BF1">
          <w:delText>s</w:delText>
        </w:r>
        <w:r w:rsidDel="008C0BF1">
          <w:delText xml:space="preserve"> to requests from other systems through the OJP interface and consequently takes over the tasks of a</w:delText>
        </w:r>
        <w:r w:rsidR="006B5F15" w:rsidDel="008C0BF1">
          <w:delText>n</w:delText>
        </w:r>
        <w:r w:rsidDel="008C0BF1">
          <w:delText xml:space="preserve"> OJP responder</w:delText>
        </w:r>
        <w:r w:rsidR="006B5F15" w:rsidDel="008C0BF1">
          <w:delText>.</w:delText>
        </w:r>
        <w:r w:rsidDel="008C0BF1">
          <w:delText xml:space="preserve"> In the system architecture, </w:delText>
        </w:r>
        <w:commentRangeStart w:id="1131"/>
        <w:commentRangeStart w:id="1132"/>
        <w:r w:rsidDel="008C0BF1">
          <w:delText>description is called the OJP router</w:delText>
        </w:r>
        <w:commentRangeEnd w:id="1131"/>
        <w:r w:rsidDel="008C0BF1">
          <w:commentReference w:id="1131"/>
        </w:r>
      </w:del>
      <w:commentRangeEnd w:id="1132"/>
      <w:r w:rsidR="00317A28">
        <w:rPr>
          <w:rStyle w:val="Kommentarzeichen"/>
        </w:rPr>
        <w:commentReference w:id="1132"/>
      </w:r>
      <w:del w:id="1133" w:author="Jan Grüner" w:date="2021-03-10T07:48:00Z">
        <w:r w:rsidDel="008C0BF1">
          <w:delText xml:space="preserve"> indicating that it comprises an OJP interface, a distributing system and OJP routing. </w:delText>
        </w:r>
        <w:commentRangeStart w:id="1134"/>
        <w:r w:rsidDel="008C0BF1">
          <w:delText>An active system can but must not contain the end user service as well.</w:delText>
        </w:r>
        <w:commentRangeEnd w:id="1134"/>
        <w:r w:rsidDel="008C0BF1">
          <w:commentReference w:id="1134"/>
        </w:r>
      </w:del>
    </w:p>
    <w:p w14:paraId="488D8485" w14:textId="7203C796" w:rsidR="00385FD6" w:rsidRPr="002670D3" w:rsidDel="008C0BF1" w:rsidRDefault="00385FD6" w:rsidP="002C096C">
      <w:pPr>
        <w:pStyle w:val="Listenabsatz"/>
        <w:numPr>
          <w:ilvl w:val="0"/>
          <w:numId w:val="18"/>
        </w:numPr>
        <w:rPr>
          <w:del w:id="1135" w:author="Jan Grüner" w:date="2021-03-10T07:48:00Z"/>
        </w:rPr>
      </w:pPr>
      <w:del w:id="1136" w:author="Jan Grüner" w:date="2021-03-10T07:48:00Z">
        <w:r w:rsidRPr="002670D3" w:rsidDel="008C0BF1">
          <w:delText xml:space="preserve">A </w:delText>
        </w:r>
        <w:r w:rsidRPr="002670D3" w:rsidDel="008C0BF1">
          <w:rPr>
            <w:b/>
          </w:rPr>
          <w:delText>passive system</w:delText>
        </w:r>
        <w:r w:rsidRPr="002670D3" w:rsidDel="008C0BF1">
          <w:delText xml:space="preserve"> is a travel information service, in particular a local journey planner, that provid</w:delText>
        </w:r>
        <w:r w:rsidR="006B5F15" w:rsidRPr="002670D3" w:rsidDel="008C0BF1">
          <w:delText>es</w:delText>
        </w:r>
        <w:r w:rsidRPr="002670D3" w:rsidDel="008C0BF1">
          <w:delText xml:space="preserve"> an openAPI web service (exchange service) (OJP interface) so that other clients can access information from the server. Passive systems are called OJP responders and deliver responses to request</w:delText>
        </w:r>
        <w:r w:rsidR="006B5F15" w:rsidRPr="002670D3" w:rsidDel="008C0BF1">
          <w:delText>s from the</w:delText>
        </w:r>
        <w:r w:rsidRPr="002670D3" w:rsidDel="008C0BF1">
          <w:delText xml:space="preserve"> OJP interface</w:delText>
        </w:r>
        <w:r w:rsidR="006B5F15" w:rsidRPr="002670D3" w:rsidDel="008C0BF1">
          <w:delText>, which originate</w:delText>
        </w:r>
        <w:r w:rsidRPr="002670D3" w:rsidDel="008C0BF1">
          <w:delText xml:space="preserve"> from active systems. Passive systems have no distributing system</w:delText>
        </w:r>
        <w:r w:rsidR="006B5F15" w:rsidRPr="002670D3" w:rsidDel="008C0BF1">
          <w:delText>s</w:delText>
        </w:r>
        <w:r w:rsidRPr="002670D3" w:rsidDel="008C0BF1">
          <w:delText xml:space="preserve"> and do not provide an OJP routing.</w:delText>
        </w:r>
      </w:del>
    </w:p>
    <w:p w14:paraId="7821ADFE" w14:textId="061A366B" w:rsidR="00D30FB3" w:rsidRDefault="00385FD6" w:rsidP="002C096C">
      <w:del w:id="1137" w:author="Jan Grüner" w:date="2021-03-10T07:51:00Z">
        <w:r w:rsidDel="00805976">
          <w:delText>Both,</w:delText>
        </w:r>
      </w:del>
      <w:ins w:id="1138" w:author="sara.guerraoliveira@um.si" w:date="2021-03-01T14:11:00Z">
        <w:del w:id="1139" w:author="Jan Grüner" w:date="2021-03-10T07:51:00Z">
          <w:r w:rsidR="45D591C4" w:rsidDel="00805976">
            <w:delText>Both</w:delText>
          </w:r>
        </w:del>
      </w:ins>
      <w:del w:id="1140" w:author="Jan Grüner" w:date="2021-03-10T07:51:00Z">
        <w:r w:rsidDel="00805976">
          <w:delText xml:space="preserve"> active and passive systems can be in the role of a responding system</w:delText>
        </w:r>
      </w:del>
      <w:ins w:id="1141" w:author="sara.guerraoliveira@um.si" w:date="2021-03-01T16:30:00Z">
        <w:del w:id="1142" w:author="Jan Grüner" w:date="2021-03-10T07:51:00Z">
          <w:r w:rsidR="775CC1FD" w:rsidDel="00805976">
            <w:delText>,</w:delText>
          </w:r>
        </w:del>
      </w:ins>
      <w:del w:id="1143" w:author="Jan Grüner" w:date="2021-03-10T07:51:00Z">
        <w:r w:rsidDel="00805976">
          <w:delText xml:space="preserve"> as the communication</w:delText>
        </w:r>
      </w:del>
      <w:ins w:id="1144" w:author="sara.guerraoliveira@um.si" w:date="2021-03-01T16:06:00Z">
        <w:del w:id="1145" w:author="Jan Grüner" w:date="2021-03-10T07:51:00Z">
          <w:r w:rsidR="2148143D" w:rsidDel="00805976">
            <w:delText>communication</w:delText>
          </w:r>
        </w:del>
      </w:ins>
      <w:del w:id="1146" w:author="Jan Grüner" w:date="2021-03-10T07:51:00Z">
        <w:r w:rsidDel="00805976">
          <w:delText xml:space="preserve"> in the network is on a peer-to-peer basis. Therefore, the term "active and passive" systems are not used in the system architecture component description (</w:delText>
        </w:r>
        <w:r w:rsidDel="00805976">
          <w:fldChar w:fldCharType="begin"/>
        </w:r>
        <w:r w:rsidDel="00805976">
          <w:delInstrText xml:space="preserve"> REF _Ref47339815 \h </w:delInstrText>
        </w:r>
        <w:r w:rsidDel="00805976">
          <w:fldChar w:fldCharType="separate"/>
        </w:r>
      </w:del>
      <w:del w:id="1147" w:author="Jan Grüner" w:date="2021-03-10T07:37:00Z">
        <w:r w:rsidR="00D12C9E" w:rsidDel="00836489">
          <w:delText xml:space="preserve">Figure </w:delText>
        </w:r>
        <w:r w:rsidR="00D12C9E" w:rsidRPr="63B7B448" w:rsidDel="00836489">
          <w:rPr>
            <w:noProof/>
          </w:rPr>
          <w:delText>1</w:delText>
        </w:r>
      </w:del>
      <w:del w:id="1148" w:author="Jan Grüner" w:date="2021-03-10T07:51:00Z">
        <w:r w:rsidDel="00805976">
          <w:fldChar w:fldCharType="end"/>
        </w:r>
        <w:r w:rsidDel="00805976">
          <w:delText xml:space="preserve">). A complete description of the </w:delText>
        </w:r>
        <w:r w:rsidR="00FE7650" w:rsidDel="00805976">
          <w:delText>LinkingAlps</w:delText>
        </w:r>
        <w:r w:rsidDel="00805976">
          <w:delText xml:space="preserve"> System Architecture</w:delText>
        </w:r>
      </w:del>
      <w:ins w:id="1149" w:author="sara.guerraoliveira@um.si" w:date="2021-03-01T16:06:00Z">
        <w:del w:id="1150" w:author="Jan Grüner" w:date="2021-03-10T07:51:00Z">
          <w:r w:rsidR="55337CD9" w:rsidDel="00805976">
            <w:delText>,</w:delText>
          </w:r>
        </w:del>
      </w:ins>
      <w:del w:id="1151" w:author="Jan Grüner" w:date="2021-03-10T07:51:00Z">
        <w:r w:rsidDel="00805976">
          <w:delText xml:space="preserve"> </w:delText>
        </w:r>
        <w:r w:rsidR="00EC5D92" w:rsidDel="00805976">
          <w:delText xml:space="preserve">as well as </w:delText>
        </w:r>
      </w:del>
      <w:ins w:id="1152" w:author="sara.guerraoliveira@um.si" w:date="2021-03-02T09:21:00Z">
        <w:del w:id="1153" w:author="Jan Grüner" w:date="2021-03-10T07:51:00Z">
          <w:r w:rsidR="4592CBE2" w:rsidDel="00805976">
            <w:delText xml:space="preserve">the </w:delText>
          </w:r>
        </w:del>
      </w:ins>
      <w:del w:id="1154" w:author="Jan Grüner" w:date="2021-03-10T07:51:00Z">
        <w:r w:rsidR="00EC5D92" w:rsidDel="00805976">
          <w:delText xml:space="preserve">request flow diagrams between </w:delText>
        </w:r>
      </w:del>
      <w:ins w:id="1155" w:author="sara.guerraoliveira@um.si" w:date="2021-03-01T16:07:00Z">
        <w:del w:id="1156" w:author="Jan Grüner" w:date="2021-03-10T07:51:00Z">
          <w:r w:rsidR="5986630A" w:rsidDel="00805976">
            <w:delText xml:space="preserve">the </w:delText>
          </w:r>
        </w:del>
      </w:ins>
      <w:del w:id="1157" w:author="Jan Grüner" w:date="2021-03-10T07:51:00Z">
        <w:r w:rsidR="00EC5D92" w:rsidDel="00805976">
          <w:delText>active and passive systems (e.g. trip request)</w:delText>
        </w:r>
      </w:del>
      <w:ins w:id="1158" w:author="sara.guerraoliveira@um.si" w:date="2021-03-01T16:07:00Z">
        <w:del w:id="1159" w:author="Jan Grüner" w:date="2021-03-10T07:51:00Z">
          <w:r w:rsidR="6DF7348B" w:rsidDel="00805976">
            <w:delText>,</w:delText>
          </w:r>
        </w:del>
      </w:ins>
      <w:del w:id="1160" w:author="Jan Grüner" w:date="2021-03-10T07:51:00Z">
        <w:r w:rsidR="00EC5D92" w:rsidDel="00805976">
          <w:delText xml:space="preserve"> </w:delText>
        </w:r>
        <w:r w:rsidDel="00805976">
          <w:delText xml:space="preserve">can be found under </w:delText>
        </w:r>
        <w:r w:rsidR="00B17684" w:rsidDel="00805976">
          <w:delText>the Deliverable DT1.</w:delText>
        </w:r>
        <w:r w:rsidR="00745161" w:rsidDel="00805976">
          <w:delText>3.</w:delText>
        </w:r>
        <w:r w:rsidR="00B17684" w:rsidDel="00805976">
          <w:delText>1 of the LinkingAlps project.</w:delText>
        </w:r>
      </w:del>
    </w:p>
    <w:p w14:paraId="3F1CD4A5" w14:textId="06B9B490" w:rsidR="0080748A" w:rsidRPr="002670D3" w:rsidRDefault="00CF18B6" w:rsidP="002C30AB">
      <w:pPr>
        <w:keepNext/>
        <w:jc w:val="center"/>
      </w:pPr>
      <w:del w:id="1161" w:author="Jan Grüner" w:date="2021-04-01T09:34:00Z">
        <w:r w:rsidDel="00043748">
          <w:rPr>
            <w:noProof/>
          </w:rPr>
          <w:drawing>
            <wp:inline distT="0" distB="0" distL="0" distR="0" wp14:anchorId="002A4479" wp14:editId="3E0E35AF">
              <wp:extent cx="5399404" cy="276796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5399404" cy="2767965"/>
                      </a:xfrm>
                      <a:prstGeom prst="rect">
                        <a:avLst/>
                      </a:prstGeom>
                    </pic:spPr>
                  </pic:pic>
                </a:graphicData>
              </a:graphic>
            </wp:inline>
          </w:drawing>
        </w:r>
      </w:del>
      <w:ins w:id="1162" w:author="Jan Grüner" w:date="2021-04-01T09:34:00Z">
        <w:r w:rsidR="00043748">
          <w:rPr>
            <w:noProof/>
          </w:rPr>
          <w:drawing>
            <wp:inline distT="0" distB="0" distL="0" distR="0" wp14:anchorId="1D50AB0B" wp14:editId="5D794484">
              <wp:extent cx="5399405" cy="32232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9405" cy="3223260"/>
                      </a:xfrm>
                      <a:prstGeom prst="rect">
                        <a:avLst/>
                      </a:prstGeom>
                    </pic:spPr>
                  </pic:pic>
                </a:graphicData>
              </a:graphic>
            </wp:inline>
          </w:drawing>
        </w:r>
      </w:ins>
    </w:p>
    <w:p w14:paraId="5016A305" w14:textId="5CAAAA8E" w:rsidR="00385E92" w:rsidRDefault="0080748A" w:rsidP="0080748A">
      <w:pPr>
        <w:pStyle w:val="Beschriftung"/>
      </w:pPr>
      <w:bookmarkStart w:id="1163" w:name="_Ref47339815"/>
      <w:bookmarkStart w:id="1164" w:name="_Toc68162269"/>
      <w:r>
        <w:t xml:space="preserve">Figure </w:t>
      </w:r>
      <w:r>
        <w:fldChar w:fldCharType="begin"/>
      </w:r>
      <w:r>
        <w:instrText xml:space="preserve"> SEQ Figure \* ARABIC </w:instrText>
      </w:r>
      <w:r>
        <w:fldChar w:fldCharType="separate"/>
      </w:r>
      <w:r w:rsidR="00743E40">
        <w:rPr>
          <w:noProof/>
        </w:rPr>
        <w:t>1</w:t>
      </w:r>
      <w:r>
        <w:fldChar w:fldCharType="end"/>
      </w:r>
      <w:bookmarkEnd w:id="1163"/>
      <w:r w:rsidR="002B18AA">
        <w:t xml:space="preserve"> System architecture</w:t>
      </w:r>
      <w:r w:rsidR="00385FD6">
        <w:t xml:space="preserve"> overview</w:t>
      </w:r>
      <w:ins w:id="1165" w:author="Michael Zangl" w:date="2021-03-24T09:44:00Z">
        <w:r w:rsidR="530AC88C">
          <w:t xml:space="preserve"> of LinkingAlps System Environment</w:t>
        </w:r>
      </w:ins>
      <w:ins w:id="1166" w:author="sara.guerraoliveira@um.si" w:date="2021-03-01T14:11:00Z">
        <w:r w:rsidR="2FF3C7D3">
          <w:t>.</w:t>
        </w:r>
      </w:ins>
      <w:bookmarkEnd w:id="1164"/>
    </w:p>
    <w:p w14:paraId="79F12317" w14:textId="003BA8D9" w:rsidR="00AA7204" w:rsidRPr="00AA7204" w:rsidRDefault="00AA7204" w:rsidP="00AA7204">
      <w:r>
        <w:t xml:space="preserve">An overview of the </w:t>
      </w:r>
      <w:r w:rsidRPr="007B6687">
        <w:t xml:space="preserve">System-ID </w:t>
      </w:r>
      <w:r>
        <w:t>(</w:t>
      </w:r>
      <w:r w:rsidRPr="007B6687">
        <w:t>names</w:t>
      </w:r>
      <w:r>
        <w:t>)</w:t>
      </w:r>
      <w:r w:rsidRPr="007B6687">
        <w:t xml:space="preserve"> used within the LinkingAlps OJP profile</w:t>
      </w:r>
      <w:r>
        <w:t xml:space="preserve"> can be found in Annex </w:t>
      </w:r>
      <w:r>
        <w:fldChar w:fldCharType="begin"/>
      </w:r>
      <w:r>
        <w:instrText xml:space="preserve"> REF _Ref51589254 \r \h </w:instrText>
      </w:r>
      <w:r>
        <w:fldChar w:fldCharType="separate"/>
      </w:r>
      <w:r w:rsidR="00743E40">
        <w:t>11.1</w:t>
      </w:r>
      <w:r>
        <w:fldChar w:fldCharType="end"/>
      </w:r>
      <w:r>
        <w:t>.</w:t>
      </w:r>
    </w:p>
    <w:p w14:paraId="157BD6A3" w14:textId="77777777" w:rsidR="00D36336" w:rsidRPr="002670D3" w:rsidRDefault="002B3F74" w:rsidP="00D36336">
      <w:pPr>
        <w:pStyle w:val="berschrift2"/>
      </w:pPr>
      <w:bookmarkStart w:id="1167" w:name="_Toc47518511"/>
      <w:bookmarkStart w:id="1168" w:name="_Toc48223153"/>
      <w:bookmarkStart w:id="1169" w:name="_Toc48716388"/>
      <w:bookmarkStart w:id="1170" w:name="_Toc68162217"/>
      <w:bookmarkEnd w:id="1167"/>
      <w:bookmarkEnd w:id="1168"/>
      <w:bookmarkEnd w:id="1169"/>
      <w:r w:rsidRPr="002670D3">
        <w:t>Communication</w:t>
      </w:r>
      <w:bookmarkEnd w:id="1170"/>
    </w:p>
    <w:p w14:paraId="72FE370B" w14:textId="77777777" w:rsidR="00D26C86" w:rsidRPr="002670D3" w:rsidRDefault="00A4433E" w:rsidP="00D26C86">
      <w:pPr>
        <w:pStyle w:val="berschrift3"/>
      </w:pPr>
      <w:bookmarkStart w:id="1171" w:name="_Toc68162218"/>
      <w:r w:rsidRPr="002670D3">
        <w:t>Accessing Data (</w:t>
      </w:r>
      <w:r w:rsidR="00D26C86" w:rsidRPr="002670D3">
        <w:t>API</w:t>
      </w:r>
      <w:r w:rsidRPr="002670D3">
        <w:t>)</w:t>
      </w:r>
      <w:bookmarkEnd w:id="1171"/>
    </w:p>
    <w:p w14:paraId="1B422A3E" w14:textId="33307FC2" w:rsidR="00BE6F7D" w:rsidRPr="002670D3" w:rsidRDefault="00B32B5A" w:rsidP="00B32B5A">
      <w:r>
        <w:t>All systems offering OJP services</w:t>
      </w:r>
      <w:ins w:id="1172" w:author="Michael Zangl" w:date="2021-03-24T09:45:00Z">
        <w:r w:rsidR="79D48C2B">
          <w:t xml:space="preserve"> (see chapter 4.1)</w:t>
        </w:r>
      </w:ins>
      <w:r>
        <w:t xml:space="preserve"> must </w:t>
      </w:r>
      <w:r w:rsidR="4521D049">
        <w:t>provide</w:t>
      </w:r>
      <w:r>
        <w:t xml:space="preserve"> </w:t>
      </w:r>
      <w:r w:rsidR="7BC6926D">
        <w:t>them</w:t>
      </w:r>
      <w:r>
        <w:t xml:space="preserve"> via HTTPS using current</w:t>
      </w:r>
      <w:r w:rsidR="009006E9">
        <w:t>,</w:t>
      </w:r>
      <w:r>
        <w:t xml:space="preserve"> state of the art encryption (HTTPS with TLS 1.3). </w:t>
      </w:r>
      <w:r w:rsidR="15F21463">
        <w:t>D</w:t>
      </w:r>
      <w:r>
        <w:t>epending on future developments</w:t>
      </w:r>
      <w:r w:rsidR="009006E9">
        <w:t>,</w:t>
      </w:r>
      <w:r>
        <w:t xml:space="preserve"> an upgrade to different/newer signing method</w:t>
      </w:r>
      <w:r w:rsidR="009006E9">
        <w:t>s</w:t>
      </w:r>
      <w:r>
        <w:t xml:space="preserve"> for the used certificates might become necessary at some point. </w:t>
      </w:r>
      <w:r w:rsidR="00A4433E">
        <w:t xml:space="preserve">For </w:t>
      </w:r>
      <w:r w:rsidR="0080748A">
        <w:t>the transmission of</w:t>
      </w:r>
      <w:r w:rsidR="00A4433E">
        <w:t xml:space="preserve"> data </w:t>
      </w:r>
      <w:r w:rsidR="00A765F0">
        <w:t xml:space="preserve">(XML) </w:t>
      </w:r>
      <w:r w:rsidR="00A4433E">
        <w:t xml:space="preserve">between </w:t>
      </w:r>
      <w:r w:rsidR="0080748A">
        <w:t xml:space="preserve">different </w:t>
      </w:r>
      <w:r w:rsidR="00A4433E">
        <w:t>systems</w:t>
      </w:r>
      <w:r w:rsidR="41E7688A">
        <w:t>,</w:t>
      </w:r>
      <w:r w:rsidR="00A4433E">
        <w:t xml:space="preserve"> via this OJP</w:t>
      </w:r>
      <w:r w:rsidR="00DD5835">
        <w:t xml:space="preserve"> p</w:t>
      </w:r>
      <w:r w:rsidR="00A4433E">
        <w:t>rofile</w:t>
      </w:r>
      <w:r w:rsidR="50FF3C16">
        <w:t>,</w:t>
      </w:r>
      <w:r w:rsidR="00A4433E">
        <w:t xml:space="preserve"> the implemented API uses a HT</w:t>
      </w:r>
      <w:r w:rsidR="00D62311">
        <w:t>TPS</w:t>
      </w:r>
      <w:r w:rsidR="00A4433E">
        <w:t xml:space="preserve"> R</w:t>
      </w:r>
      <w:r w:rsidR="003262C4">
        <w:t>EST</w:t>
      </w:r>
      <w:r w:rsidR="00A4433E">
        <w:t xml:space="preserve"> API. </w:t>
      </w:r>
      <w:r>
        <w:t xml:space="preserve">In order to connect to the service, a unique and unguessable API-Key/ID must be used in order to identify and </w:t>
      </w:r>
      <w:r w:rsidR="0A5CDB38">
        <w:t>manage</w:t>
      </w:r>
      <w:r>
        <w:t xml:space="preserve"> access for specific </w:t>
      </w:r>
      <w:r w:rsidR="69AF4DD0">
        <w:t>users</w:t>
      </w:r>
      <w:r>
        <w:t xml:space="preserve"> (groups).</w:t>
      </w:r>
      <w:r w:rsidR="005909A2">
        <w:t xml:space="preserve"> For </w:t>
      </w:r>
      <w:r w:rsidR="00695FD6">
        <w:t>authentication</w:t>
      </w:r>
      <w:r w:rsidR="005909A2">
        <w:t xml:space="preserve"> purposes an API-Key </w:t>
      </w:r>
      <w:r w:rsidR="004409A0">
        <w:t xml:space="preserve">shall be used. </w:t>
      </w:r>
      <w:r w:rsidR="006941FE">
        <w:t xml:space="preserve">The Key shall be embedded </w:t>
      </w:r>
      <w:r w:rsidR="006941FE">
        <w:lastRenderedPageBreak/>
        <w:t>within the header (bearer token) and body of the request</w:t>
      </w:r>
      <w:r w:rsidR="00551877">
        <w:t xml:space="preserve">. For more information on the use of the API see </w:t>
      </w:r>
      <w:r w:rsidR="003015E1">
        <w:t>Deliverable DT1.4.1 of the LinkingAlps project.</w:t>
      </w:r>
    </w:p>
    <w:p w14:paraId="4DCC997D" w14:textId="77777777" w:rsidR="00CB3DC7" w:rsidRPr="002670D3" w:rsidRDefault="00CB3DC7" w:rsidP="00CB3DC7">
      <w:pPr>
        <w:pStyle w:val="berschrift3"/>
      </w:pPr>
      <w:bookmarkStart w:id="1173" w:name="_Toc47518515"/>
      <w:bookmarkStart w:id="1174" w:name="_Toc68162219"/>
      <w:bookmarkEnd w:id="1173"/>
      <w:r w:rsidRPr="002670D3">
        <w:t>Charset</w:t>
      </w:r>
      <w:bookmarkEnd w:id="1174"/>
    </w:p>
    <w:p w14:paraId="0D10E0B4" w14:textId="70409FA7" w:rsidR="00F330F9" w:rsidRPr="002670D3" w:rsidRDefault="00F145E7" w:rsidP="00CB3DC7">
      <w:r>
        <w:t xml:space="preserve">For </w:t>
      </w:r>
      <w:r w:rsidR="356656CD">
        <w:t xml:space="preserve">the transmission of </w:t>
      </w:r>
      <w:r w:rsidR="00F330F9">
        <w:t>textual information</w:t>
      </w:r>
      <w:r>
        <w:t xml:space="preserve"> between the systems via this OJP</w:t>
      </w:r>
      <w:r w:rsidR="00DD5835">
        <w:t xml:space="preserve"> p</w:t>
      </w:r>
      <w:r>
        <w:t>rofile</w:t>
      </w:r>
      <w:r w:rsidR="009006E9">
        <w:t>,</w:t>
      </w:r>
      <w:r>
        <w:t xml:space="preserve"> the UTF</w:t>
      </w:r>
      <w:r w:rsidR="00DA4A28">
        <w:t>-</w:t>
      </w:r>
      <w:r>
        <w:t xml:space="preserve">8 charset </w:t>
      </w:r>
      <w:r w:rsidR="007C5C0E">
        <w:t>must</w:t>
      </w:r>
      <w:r>
        <w:t xml:space="preserve"> be used</w:t>
      </w:r>
      <w:r w:rsidR="00B32B5A">
        <w:t xml:space="preserve"> by all participants</w:t>
      </w:r>
      <w:r>
        <w:t>.</w:t>
      </w:r>
      <w:r w:rsidR="00F330F9">
        <w:t xml:space="preserve"> It supports every necessary character and is known to (nearly) all known operation systems.</w:t>
      </w:r>
      <w:r w:rsidR="00B32B5A">
        <w:t xml:space="preserve"> </w:t>
      </w:r>
      <w:r w:rsidR="00F330F9">
        <w:t xml:space="preserve">If any </w:t>
      </w:r>
      <w:r w:rsidR="68919F3B">
        <w:t>Local Journey Planner (</w:t>
      </w:r>
      <w:r w:rsidR="00F330F9">
        <w:t>LJP</w:t>
      </w:r>
      <w:r w:rsidR="5CE94342">
        <w:t>)</w:t>
      </w:r>
      <w:r w:rsidR="1D9582B0">
        <w:t xml:space="preserve"> </w:t>
      </w:r>
      <w:r w:rsidR="0AB05FB6">
        <w:t>uses</w:t>
      </w:r>
      <w:r w:rsidR="00F330F9">
        <w:t xml:space="preserve"> </w:t>
      </w:r>
      <w:r w:rsidR="0080748A">
        <w:t xml:space="preserve">a different </w:t>
      </w:r>
      <w:r w:rsidR="00F330F9">
        <w:t>charset internally, the operator of this LJP needs to implement</w:t>
      </w:r>
      <w:r w:rsidR="00A62B94">
        <w:t>, validate and maintain</w:t>
      </w:r>
      <w:r w:rsidR="00F330F9">
        <w:t xml:space="preserve"> a charset conversion </w:t>
      </w:r>
      <w:r w:rsidR="0080748A">
        <w:t xml:space="preserve">functionality </w:t>
      </w:r>
      <w:r w:rsidR="00F330F9">
        <w:t>between its own charset and UTF</w:t>
      </w:r>
      <w:r w:rsidR="00DA4A28">
        <w:t>-</w:t>
      </w:r>
      <w:r w:rsidR="00F330F9">
        <w:t>8.</w:t>
      </w:r>
      <w:r w:rsidR="000C57EF">
        <w:t xml:space="preserve"> The</w:t>
      </w:r>
      <w:r w:rsidR="00894F59">
        <w:t xml:space="preserve"> used</w:t>
      </w:r>
      <w:r w:rsidR="000C57EF">
        <w:t xml:space="preserve"> charset must be specified in the </w:t>
      </w:r>
      <w:r w:rsidR="007F7558">
        <w:t xml:space="preserve">head of the </w:t>
      </w:r>
      <w:r w:rsidR="000C57EF">
        <w:t>XML file</w:t>
      </w:r>
      <w:r w:rsidR="0046555E">
        <w:t>.</w:t>
      </w:r>
    </w:p>
    <w:p w14:paraId="5B8914A8" w14:textId="7DEA7E47" w:rsidR="00BC03A3" w:rsidRPr="002670D3" w:rsidRDefault="00B51D80" w:rsidP="00BC03A3">
      <w:pPr>
        <w:pStyle w:val="berschrift2"/>
      </w:pPr>
      <w:bookmarkStart w:id="1175" w:name="_Ref47517530"/>
      <w:bookmarkStart w:id="1176" w:name="_Toc68162220"/>
      <w:r w:rsidRPr="002670D3">
        <w:t>E</w:t>
      </w:r>
      <w:r w:rsidR="00BC03A3" w:rsidRPr="002670D3">
        <w:t>xchange</w:t>
      </w:r>
      <w:r w:rsidRPr="002670D3">
        <w:t>P</w:t>
      </w:r>
      <w:r w:rsidR="00BC03A3" w:rsidRPr="002670D3">
        <w:t>oints</w:t>
      </w:r>
      <w:bookmarkEnd w:id="1175"/>
      <w:bookmarkEnd w:id="1176"/>
    </w:p>
    <w:p w14:paraId="34EA64DF" w14:textId="4B3AC441" w:rsidR="00B51D80" w:rsidRPr="002670D3" w:rsidRDefault="009006E9" w:rsidP="2528BA0F">
      <w:commentRangeStart w:id="1177"/>
      <w:r>
        <w:t xml:space="preserve">Exchange points are </w:t>
      </w:r>
      <w:del w:id="1178" w:author="sara.guerraoliveira@um.si" w:date="2021-03-18T12:51:00Z">
        <w:r w:rsidDel="009006E9">
          <w:delText>s</w:delText>
        </w:r>
        <w:r w:rsidDel="00B51D80">
          <w:delText>top</w:delText>
        </w:r>
        <w:r w:rsidDel="009006E9">
          <w:delText>s</w:delText>
        </w:r>
        <w:r w:rsidDel="00B51D80">
          <w:delText xml:space="preserve"> or stations</w:delText>
        </w:r>
      </w:del>
      <w:ins w:id="1179" w:author="sara.guerraoliveira@um.si" w:date="2021-03-18T12:51:00Z">
        <w:r w:rsidR="4E02635E">
          <w:t>s</w:t>
        </w:r>
        <w:r w:rsidR="4E02635E" w:rsidRPr="2528BA0F">
          <w:rPr>
            <w:rFonts w:ascii="Calibri" w:hAnsi="Calibri" w:cs="Calibri"/>
            <w:color w:val="000000" w:themeColor="text1"/>
            <w:lang w:eastAsia="de-DE"/>
          </w:rPr>
          <w:t>top points or stop places</w:t>
        </w:r>
      </w:ins>
      <w:r w:rsidR="00B51D80">
        <w:t xml:space="preserve"> where the trip leg of one system is connected to the trunk leg of another system</w:t>
      </w:r>
      <w:ins w:id="1180" w:author="Jan Grüner" w:date="2021-03-19T09:55:00Z">
        <w:r w:rsidR="004A44F2">
          <w:t xml:space="preserve"> (</w:t>
        </w:r>
      </w:ins>
      <w:ins w:id="1181" w:author="Jan Grüner" w:date="2021-03-19T09:56:00Z">
        <w:r w:rsidR="004A44F2">
          <w:fldChar w:fldCharType="begin"/>
        </w:r>
        <w:r w:rsidR="004A44F2">
          <w:instrText xml:space="preserve"> REF _Ref66879984 \h </w:instrText>
        </w:r>
      </w:ins>
      <w:r w:rsidR="004A44F2">
        <w:fldChar w:fldCharType="separate"/>
      </w:r>
      <w:ins w:id="1182" w:author="Jan Grüner" w:date="2021-04-01T09:37:00Z">
        <w:r w:rsidR="00743E40">
          <w:t xml:space="preserve">Figure </w:t>
        </w:r>
        <w:r w:rsidR="00743E40">
          <w:rPr>
            <w:noProof/>
          </w:rPr>
          <w:t>2</w:t>
        </w:r>
      </w:ins>
      <w:del w:id="1183" w:author="Jan Grüner" w:date="2021-03-31T13:12:00Z">
        <w:r w:rsidR="000C6273" w:rsidDel="00AA0031">
          <w:rPr>
            <w:noProof/>
          </w:rPr>
          <w:delText>2</w:delText>
        </w:r>
      </w:del>
      <w:ins w:id="1184" w:author="Jan Grüner" w:date="2021-03-19T09:56:00Z">
        <w:r w:rsidR="004A44F2">
          <w:fldChar w:fldCharType="end"/>
        </w:r>
      </w:ins>
      <w:ins w:id="1185" w:author="Jan Grüner" w:date="2021-03-19T09:55:00Z">
        <w:r w:rsidR="004A44F2">
          <w:t>)</w:t>
        </w:r>
      </w:ins>
      <w:r w:rsidR="00B51D80">
        <w:t>.</w:t>
      </w:r>
      <w:commentRangeEnd w:id="1177"/>
      <w:r>
        <w:commentReference w:id="1177"/>
      </w:r>
      <w:r w:rsidR="00B51D80">
        <w:t xml:space="preserve"> This includes regional stops </w:t>
      </w:r>
      <w:r w:rsidR="678A2A41">
        <w:t>matching</w:t>
      </w:r>
      <w:r w:rsidR="00B51D80">
        <w:t xml:space="preserve"> stops for long distance or regional stops from adjacent regions. Exchange points are mainly but not exclusively located at borders and in bigger cities.</w:t>
      </w:r>
    </w:p>
    <w:p w14:paraId="1F2C91CF" w14:textId="4217D3BD" w:rsidR="00B4278F" w:rsidRPr="00CF579C" w:rsidRDefault="00B62442" w:rsidP="00B4278F">
      <w:r>
        <w:t xml:space="preserve">The identification of exchange points is done by looking for stops and stations used by multiple service providers (a.k.a. areas). From the view of a local journey </w:t>
      </w:r>
      <w:r w:rsidR="66CBBBC9">
        <w:t>planner</w:t>
      </w:r>
      <w:r w:rsidR="009006E9">
        <w:t>,</w:t>
      </w:r>
      <w:r>
        <w:t xml:space="preserve"> exchange points may be inside of the covered area, outside of the covered area</w:t>
      </w:r>
      <w:r w:rsidR="038EAC88">
        <w:t>,</w:t>
      </w:r>
      <w:r>
        <w:t xml:space="preserve"> </w:t>
      </w:r>
      <w:r w:rsidR="5A325B0B">
        <w:t>or</w:t>
      </w:r>
      <w:r>
        <w:t xml:space="preserve"> at the border of the covered area. It is worth noting that e</w:t>
      </w:r>
      <w:r w:rsidR="00C66D44">
        <w:t xml:space="preserve">xchange points </w:t>
      </w:r>
      <w:r>
        <w:t>do not only exist</w:t>
      </w:r>
      <w:r w:rsidR="00C66D44">
        <w:t xml:space="preserve"> between services of </w:t>
      </w:r>
      <w:commentRangeStart w:id="1186"/>
      <w:commentRangeStart w:id="1187"/>
      <w:r w:rsidR="00C66D44" w:rsidRPr="002C30AB">
        <w:rPr>
          <w:bCs/>
        </w:rPr>
        <w:t xml:space="preserve">geographical </w:t>
      </w:r>
      <w:r w:rsidR="00C66D44" w:rsidRPr="007E70F0">
        <w:t xml:space="preserve">adjacent areas, but also between services of </w:t>
      </w:r>
      <w:r w:rsidR="00C66D44" w:rsidRPr="002C30AB">
        <w:rPr>
          <w:bCs/>
        </w:rPr>
        <w:t xml:space="preserve">geographical </w:t>
      </w:r>
      <w:r w:rsidR="00C66D44" w:rsidRPr="007E70F0">
        <w:t>remote areas.</w:t>
      </w:r>
      <w:r w:rsidR="00A0470B" w:rsidRPr="007E70F0">
        <w:t xml:space="preserve"> </w:t>
      </w:r>
      <w:r w:rsidR="00C66D44" w:rsidRPr="00533935">
        <w:t xml:space="preserve">These </w:t>
      </w:r>
      <w:r w:rsidR="00C66D44" w:rsidRPr="002C30AB">
        <w:rPr>
          <w:bCs/>
        </w:rPr>
        <w:t>geographica</w:t>
      </w:r>
      <w:commentRangeEnd w:id="1186"/>
      <w:r w:rsidRPr="007E70F0">
        <w:commentReference w:id="1186"/>
      </w:r>
      <w:commentRangeEnd w:id="1187"/>
      <w:r w:rsidR="00D713A6" w:rsidRPr="007E70F0">
        <w:rPr>
          <w:rStyle w:val="Kommentarzeichen"/>
        </w:rPr>
        <w:commentReference w:id="1187"/>
      </w:r>
      <w:r w:rsidR="00C66D44" w:rsidRPr="002C30AB">
        <w:rPr>
          <w:bCs/>
        </w:rPr>
        <w:t>l</w:t>
      </w:r>
      <w:r w:rsidR="00C66D44" w:rsidRPr="007E70F0">
        <w:t xml:space="preserve"> remote areas are adjacent areas for the </w:t>
      </w:r>
      <w:r w:rsidR="00FE7650" w:rsidRPr="00CD1B9E">
        <w:t>LinkingAlps</w:t>
      </w:r>
      <w:r w:rsidR="00C66D44" w:rsidRPr="00CD1B9E">
        <w:t xml:space="preserve"> system.</w:t>
      </w:r>
    </w:p>
    <w:p w14:paraId="1CC7691A" w14:textId="6AB4DB94" w:rsidR="00C44A34" w:rsidRDefault="0089061C" w:rsidP="00B4278F">
      <w:pPr>
        <w:rPr>
          <w:ins w:id="1188" w:author="Jan Grüner" w:date="2021-03-29T14:20:00Z"/>
        </w:rPr>
      </w:pPr>
      <w:r>
        <w:t>Within the context of LinkingAlps</w:t>
      </w:r>
      <w:r w:rsidR="0495B79E">
        <w:t>,</w:t>
      </w:r>
      <w:r>
        <w:t xml:space="preserve"> the </w:t>
      </w:r>
      <w:r w:rsidR="00B13457">
        <w:t xml:space="preserve">detection of exchange points </w:t>
      </w:r>
      <w:r w:rsidR="00CA13A8">
        <w:t>will be initially based on a static exchange</w:t>
      </w:r>
      <w:r w:rsidR="71EB387F">
        <w:t>,</w:t>
      </w:r>
      <w:r w:rsidR="00CA13A8">
        <w:t xml:space="preserve"> </w:t>
      </w:r>
      <w:r w:rsidR="5FD03123">
        <w:t>being that the perspective of having an automated system in the future is being considered</w:t>
      </w:r>
      <w:ins w:id="1189" w:author="Jan Grüner" w:date="2021-03-29T13:58:00Z">
        <w:r w:rsidR="00B72B5B">
          <w:t xml:space="preserve"> (dynamic approach)</w:t>
        </w:r>
      </w:ins>
      <w:r w:rsidR="5FD03123">
        <w:t>.</w:t>
      </w:r>
      <w:r w:rsidR="005A30F6">
        <w:t xml:space="preserve"> </w:t>
      </w:r>
      <w:ins w:id="1190" w:author="Jan Grüner" w:date="2021-03-29T14:21:00Z">
        <w:r w:rsidR="00C44A34">
          <w:t xml:space="preserve">The details for both </w:t>
        </w:r>
        <w:r w:rsidR="00722974">
          <w:t>methods are described in D.T1.3</w:t>
        </w:r>
      </w:ins>
      <w:ins w:id="1191" w:author="Jan Grüner" w:date="2021-03-31T13:07:00Z">
        <w:r w:rsidR="00F80F24">
          <w:t>/</w:t>
        </w:r>
      </w:ins>
      <w:ins w:id="1192" w:author="Jan Grüner" w:date="2021-03-29T14:21:00Z">
        <w:r w:rsidR="00722974">
          <w:t>4 (Requi</w:t>
        </w:r>
      </w:ins>
      <w:ins w:id="1193" w:author="Jan Grüner" w:date="2021-03-29T14:22:00Z">
        <w:r w:rsidR="00722974">
          <w:t>rements Document)</w:t>
        </w:r>
        <w:r w:rsidR="005E11B1">
          <w:t xml:space="preserve"> of the LinkingAlps project</w:t>
        </w:r>
        <w:r w:rsidR="00722974">
          <w:t>.</w:t>
        </w:r>
      </w:ins>
    </w:p>
    <w:p w14:paraId="331C37DD" w14:textId="1BC90B3D" w:rsidR="00C30B13" w:rsidRDefault="005E11B1" w:rsidP="00B4278F">
      <w:ins w:id="1194" w:author="Jan Grüner" w:date="2021-03-29T14:22:00Z">
        <w:r>
          <w:t xml:space="preserve">For the initial detection of exchange </w:t>
        </w:r>
        <w:r w:rsidR="005609B6">
          <w:t>points across multiple systems</w:t>
        </w:r>
      </w:ins>
      <w:ins w:id="1195" w:author="Jan Grüner" w:date="2021-03-29T14:24:00Z">
        <w:r w:rsidR="00BF6F37">
          <w:t xml:space="preserve"> </w:t>
        </w:r>
      </w:ins>
      <w:ins w:id="1196" w:author="Jan Grüner" w:date="2021-03-29T14:25:00Z">
        <w:r w:rsidR="00A97CE4">
          <w:t>(journey planers)</w:t>
        </w:r>
      </w:ins>
      <w:ins w:id="1197" w:author="Jan Grüner" w:date="2021-03-29T14:22:00Z">
        <w:r w:rsidR="005609B6">
          <w:t xml:space="preserve"> may use differ</w:t>
        </w:r>
      </w:ins>
      <w:ins w:id="1198" w:author="Jan Grüner" w:date="2021-03-29T14:23:00Z">
        <w:r w:rsidR="005609B6">
          <w:t xml:space="preserve">ent names and IDs </w:t>
        </w:r>
        <w:r w:rsidR="003F08BB">
          <w:t>a few base parameters are needed</w:t>
        </w:r>
        <w:r w:rsidR="00BF6F37">
          <w:t xml:space="preserve">. </w:t>
        </w:r>
      </w:ins>
      <w:ins w:id="1199" w:author="Jan Grüner" w:date="2021-03-29T14:25:00Z">
        <w:r w:rsidR="00A97CE4">
          <w:t xml:space="preserve">The following parameters </w:t>
        </w:r>
        <w:r w:rsidR="00676D96">
          <w:t>may be useful:</w:t>
        </w:r>
      </w:ins>
      <w:del w:id="1200" w:author="Jan Grüner" w:date="2021-03-29T14:25:00Z">
        <w:r w:rsidR="005A30F6" w:rsidDel="00676D96">
          <w:delText xml:space="preserve">The following </w:delText>
        </w:r>
        <w:commentRangeStart w:id="1201"/>
        <w:commentRangeStart w:id="1202"/>
        <w:r w:rsidR="005A30F6" w:rsidDel="00676D96">
          <w:delText>information</w:delText>
        </w:r>
        <w:commentRangeEnd w:id="1201"/>
        <w:r w:rsidR="0089061C" w:rsidDel="00676D96">
          <w:commentReference w:id="1201"/>
        </w:r>
        <w:commentRangeEnd w:id="1202"/>
        <w:r w:rsidR="00365705" w:rsidDel="00676D96">
          <w:rPr>
            <w:rStyle w:val="Kommentarzeichen"/>
          </w:rPr>
          <w:commentReference w:id="1202"/>
        </w:r>
        <w:r w:rsidR="005A30F6" w:rsidDel="00676D96">
          <w:delText xml:space="preserve"> must be exchanged</w:delText>
        </w:r>
        <w:r w:rsidR="00A77FB4" w:rsidDel="00676D96">
          <w:delText xml:space="preserve"> between systems for the identification of exchange points:</w:delText>
        </w:r>
      </w:del>
    </w:p>
    <w:p w14:paraId="5DF2EECA" w14:textId="1A2059F9" w:rsidR="00A77FB4" w:rsidRDefault="00D07534" w:rsidP="00A77FB4">
      <w:pPr>
        <w:pStyle w:val="Listenabsatz"/>
        <w:numPr>
          <w:ilvl w:val="0"/>
          <w:numId w:val="18"/>
        </w:numPr>
      </w:pPr>
      <w:r>
        <w:t>GPS Coordinates</w:t>
      </w:r>
    </w:p>
    <w:p w14:paraId="4D0E3C15" w14:textId="71334335" w:rsidR="00D07534" w:rsidRDefault="00D07534" w:rsidP="00A77FB4">
      <w:pPr>
        <w:pStyle w:val="Listenabsatz"/>
        <w:numPr>
          <w:ilvl w:val="0"/>
          <w:numId w:val="18"/>
        </w:numPr>
      </w:pPr>
      <w:r>
        <w:t>IDs</w:t>
      </w:r>
    </w:p>
    <w:p w14:paraId="4DA08B48" w14:textId="76047EB0" w:rsidR="00D07534" w:rsidRDefault="00D07534" w:rsidP="00D07534">
      <w:pPr>
        <w:pStyle w:val="Listenabsatz"/>
        <w:numPr>
          <w:ilvl w:val="0"/>
          <w:numId w:val="18"/>
        </w:numPr>
        <w:rPr>
          <w:ins w:id="1203" w:author="Jan Grüner" w:date="2021-03-29T14:25:00Z"/>
        </w:rPr>
      </w:pPr>
      <w:r>
        <w:t>Modes</w:t>
      </w:r>
    </w:p>
    <w:p w14:paraId="257D2432" w14:textId="683A6351" w:rsidR="00676D96" w:rsidRDefault="00C26DB4" w:rsidP="00676D96">
      <w:ins w:id="1204" w:author="Jan Grüner" w:date="2021-03-29T14:26:00Z">
        <w:r>
          <w:t xml:space="preserve">However, this initial process is not part of the </w:t>
        </w:r>
      </w:ins>
      <w:ins w:id="1205" w:author="Jan Grüner" w:date="2021-03-29T14:27:00Z">
        <w:r w:rsidR="00575FF1">
          <w:t xml:space="preserve">overall </w:t>
        </w:r>
      </w:ins>
      <w:ins w:id="1206" w:author="Jan Grüner" w:date="2021-03-29T14:26:00Z">
        <w:r>
          <w:t xml:space="preserve">OJP </w:t>
        </w:r>
      </w:ins>
      <w:ins w:id="1207" w:author="Jan Grüner" w:date="2021-03-29T14:27:00Z">
        <w:r w:rsidR="00575FF1">
          <w:t xml:space="preserve">profile and therefore not part of this profile. </w:t>
        </w:r>
      </w:ins>
      <w:ins w:id="1208" w:author="Jan Grüner" w:date="2021-03-29T14:25:00Z">
        <w:r w:rsidR="00676D96">
          <w:t xml:space="preserve">The </w:t>
        </w:r>
      </w:ins>
      <w:ins w:id="1209" w:author="Jan Grüner" w:date="2021-03-29T14:26:00Z">
        <w:r>
          <w:t>process itself is defined within the conte</w:t>
        </w:r>
      </w:ins>
      <w:ins w:id="1210" w:author="Jan Grüner" w:date="2021-03-29T14:27:00Z">
        <w:r w:rsidR="00C94C04">
          <w:t>xt of D.T1.3 (ExchangePoints) of the LinkingAlps proje</w:t>
        </w:r>
      </w:ins>
      <w:ins w:id="1211" w:author="Jan Grüner" w:date="2021-03-29T14:28:00Z">
        <w:r w:rsidR="00C94C04">
          <w:t>ct.</w:t>
        </w:r>
      </w:ins>
    </w:p>
    <w:p w14:paraId="659CDE50" w14:textId="7379ABB8" w:rsidR="002A690A" w:rsidRPr="002A690A" w:rsidRDefault="002A690A" w:rsidP="002A690A">
      <w:r>
        <w:lastRenderedPageBreak/>
        <w:t>In some cases</w:t>
      </w:r>
      <w:r w:rsidR="007454F4">
        <w:t>,</w:t>
      </w:r>
      <w:r>
        <w:t xml:space="preserve"> it may be useful for a single ExchangePoint to cover multiple individual stop</w:t>
      </w:r>
      <w:ins w:id="1212" w:author="sara.guerraoliveira@um.si" w:date="2021-03-18T12:53:00Z">
        <w:r w:rsidR="3B8CB22E">
          <w:t xml:space="preserve"> places</w:t>
        </w:r>
      </w:ins>
      <w:del w:id="1213" w:author="sara.guerraoliveira@um.si" w:date="2021-03-18T12:53:00Z">
        <w:r w:rsidDel="002A690A">
          <w:delText>s</w:delText>
        </w:r>
      </w:del>
      <w:r>
        <w:t xml:space="preserve"> (e.g. Bern Central Station consists of four individual StopPlaces: The station itself, “RBS Bahnhof”, “Postauto Bahnhof" and “Bernmobil”). For this reason</w:t>
      </w:r>
      <w:r w:rsidR="007454F4">
        <w:t>,</w:t>
      </w:r>
      <w:r>
        <w:t xml:space="preserve"> it is more useful to give these individual stop</w:t>
      </w:r>
      <w:del w:id="1214" w:author="sara.guerraoliveira@um.si" w:date="2021-03-18T12:53:00Z">
        <w:r w:rsidDel="002A690A">
          <w:delText>s</w:delText>
        </w:r>
      </w:del>
      <w:ins w:id="1215" w:author="sara.guerraoliveira@um.si" w:date="2021-03-18T12:53:00Z">
        <w:r w:rsidR="17C0C65B">
          <w:t xml:space="preserve"> places</w:t>
        </w:r>
      </w:ins>
      <w:r>
        <w:t xml:space="preserve"> the same ExchangePointID to allow for </w:t>
      </w:r>
      <w:r w:rsidR="79242104">
        <w:t>possible</w:t>
      </w:r>
      <w:r>
        <w:t xml:space="preserve"> grouping </w:t>
      </w:r>
      <w:r w:rsidR="5AAFC776">
        <w:t xml:space="preserve">of </w:t>
      </w:r>
      <w:r>
        <w:t>close and nearby stops. However, this combining of Stops should only be done if the following conditions are fulfilled:</w:t>
      </w:r>
    </w:p>
    <w:p w14:paraId="4E0990FB" w14:textId="1FE3D06A" w:rsidR="002A690A" w:rsidRPr="002A690A" w:rsidRDefault="002A690A" w:rsidP="00EB2905">
      <w:pPr>
        <w:pStyle w:val="Listenabsatz"/>
        <w:numPr>
          <w:ilvl w:val="0"/>
          <w:numId w:val="36"/>
        </w:numPr>
      </w:pPr>
      <w:r>
        <w:t>They must be exchange points</w:t>
      </w:r>
    </w:p>
    <w:p w14:paraId="75FC6F3B" w14:textId="710017A2" w:rsidR="004463FA" w:rsidRDefault="002A690A" w:rsidP="00EB2905">
      <w:pPr>
        <w:pStyle w:val="Listenabsatz"/>
        <w:numPr>
          <w:ilvl w:val="0"/>
          <w:numId w:val="36"/>
        </w:numPr>
        <w:rPr>
          <w:ins w:id="1216" w:author="Jan Grüner" w:date="2021-03-17T13:19:00Z"/>
        </w:rPr>
      </w:pPr>
      <w:r>
        <w:t>The system must be able to calculate further trips/legs from these points</w:t>
      </w:r>
    </w:p>
    <w:commentRangeStart w:id="1217"/>
    <w:commentRangeStart w:id="1218"/>
    <w:commentRangeStart w:id="1219"/>
    <w:p w14:paraId="2EA0CD43" w14:textId="36B81826" w:rsidR="00345387" w:rsidRDefault="00302F23">
      <w:pPr>
        <w:rPr>
          <w:ins w:id="1220" w:author="Jan Grüner" w:date="2021-03-17T13:19:00Z"/>
        </w:rPr>
      </w:pPr>
      <w:ins w:id="1221" w:author="Jan Grüner" w:date="2021-03-17T13:26:00Z">
        <w:r>
          <w:fldChar w:fldCharType="begin"/>
        </w:r>
        <w:r>
          <w:instrText xml:space="preserve"> REF _Ref66879984 \h </w:instrText>
        </w:r>
      </w:ins>
      <w:r>
        <w:fldChar w:fldCharType="separate"/>
      </w:r>
      <w:ins w:id="1222" w:author="Jan Grüner" w:date="2021-04-01T09:37:00Z">
        <w:r w:rsidR="00743E40">
          <w:t xml:space="preserve">Figure </w:t>
        </w:r>
        <w:r w:rsidR="00743E40">
          <w:rPr>
            <w:noProof/>
          </w:rPr>
          <w:t>2</w:t>
        </w:r>
      </w:ins>
      <w:del w:id="1223" w:author="Jan Grüner" w:date="2021-03-31T13:12:00Z">
        <w:r w:rsidR="000C6273" w:rsidDel="00AA0031">
          <w:rPr>
            <w:noProof/>
          </w:rPr>
          <w:delText>2</w:delText>
        </w:r>
      </w:del>
      <w:ins w:id="1224" w:author="Jan Grüner" w:date="2021-03-17T13:26:00Z">
        <w:r>
          <w:fldChar w:fldCharType="end"/>
        </w:r>
        <w:r>
          <w:t xml:space="preserve"> describes</w:t>
        </w:r>
      </w:ins>
      <w:commentRangeEnd w:id="1217"/>
      <w:ins w:id="1225" w:author="Jan Grüner" w:date="2021-03-17T15:21:00Z">
        <w:r w:rsidR="00563322">
          <w:rPr>
            <w:rStyle w:val="Kommentarzeichen"/>
          </w:rPr>
          <w:commentReference w:id="1217"/>
        </w:r>
      </w:ins>
      <w:ins w:id="1226" w:author="Jan Grüner" w:date="2021-03-17T13:26:00Z">
        <w:r>
          <w:t xml:space="preserve"> </w:t>
        </w:r>
      </w:ins>
      <w:ins w:id="1227" w:author="Jan Grüner" w:date="2021-03-19T09:55:00Z">
        <w:r w:rsidR="00A84FC6">
          <w:t xml:space="preserve">an exchange point </w:t>
        </w:r>
      </w:ins>
      <w:ins w:id="1228" w:author="Jan Grüner" w:date="2021-03-19T09:57:00Z">
        <w:r w:rsidR="000430A0">
          <w:t xml:space="preserve">between two different systems. </w:t>
        </w:r>
      </w:ins>
      <w:ins w:id="1229" w:author="Jan Grüner" w:date="2021-03-19T09:58:00Z">
        <w:r w:rsidR="00F80FEE">
          <w:t xml:space="preserve">This common </w:t>
        </w:r>
        <w:r w:rsidR="009331A3">
          <w:t xml:space="preserve">station (stop point or stop place) </w:t>
        </w:r>
      </w:ins>
      <w:ins w:id="1230" w:author="Jan Grüner" w:date="2021-03-19T10:00:00Z">
        <w:r w:rsidR="00C368DB">
          <w:t xml:space="preserve">between these systems </w:t>
        </w:r>
        <w:r w:rsidR="00D87215">
          <w:t>must have the same ExchangePoint</w:t>
        </w:r>
      </w:ins>
      <w:ins w:id="1231" w:author="Jan Grüner" w:date="2021-03-29T12:17:00Z">
        <w:r w:rsidR="002B4006">
          <w:t>-</w:t>
        </w:r>
      </w:ins>
      <w:ins w:id="1232" w:author="Jan Grüner" w:date="2021-03-29T13:13:00Z">
        <w:r w:rsidR="004A7798">
          <w:t>(</w:t>
        </w:r>
      </w:ins>
      <w:ins w:id="1233" w:author="Jan Grüner" w:date="2021-03-29T12:17:00Z">
        <w:r w:rsidR="002B4006">
          <w:t>Meta</w:t>
        </w:r>
      </w:ins>
      <w:ins w:id="1234" w:author="Jan Grüner" w:date="2021-03-29T13:14:00Z">
        <w:r w:rsidR="004A7798">
          <w:t>)</w:t>
        </w:r>
      </w:ins>
      <w:ins w:id="1235" w:author="Jan Grüner" w:date="2021-03-19T10:00:00Z">
        <w:r w:rsidR="00D87215">
          <w:t xml:space="preserve">-ID </w:t>
        </w:r>
      </w:ins>
      <w:ins w:id="1236" w:author="Jan Grüner" w:date="2021-03-19T10:01:00Z">
        <w:r w:rsidR="00F207E7">
          <w:t>in both systems</w:t>
        </w:r>
      </w:ins>
      <w:ins w:id="1237" w:author="Jan Grüner" w:date="2021-03-29T13:12:00Z">
        <w:r w:rsidR="00E47E8E">
          <w:t xml:space="preserve"> (see section </w:t>
        </w:r>
      </w:ins>
      <w:ins w:id="1238" w:author="Jan Grüner" w:date="2021-03-29T13:13:00Z">
        <w:r w:rsidR="00E47E8E">
          <w:fldChar w:fldCharType="begin"/>
        </w:r>
        <w:r w:rsidR="00E47E8E">
          <w:instrText xml:space="preserve"> REF _Ref48221633 \r \h </w:instrText>
        </w:r>
      </w:ins>
      <w:r w:rsidR="00E47E8E">
        <w:fldChar w:fldCharType="separate"/>
      </w:r>
      <w:r w:rsidR="00743E40">
        <w:t>4.2.1</w:t>
      </w:r>
      <w:ins w:id="1239" w:author="Jan Grüner" w:date="2021-03-29T13:13:00Z">
        <w:r w:rsidR="00E47E8E">
          <w:fldChar w:fldCharType="end"/>
        </w:r>
        <w:r w:rsidR="00E47E8E">
          <w:t>)</w:t>
        </w:r>
      </w:ins>
      <w:ins w:id="1240" w:author="Jan Grüner" w:date="2021-03-19T10:01:00Z">
        <w:r w:rsidR="000D3C5A">
          <w:t>.</w:t>
        </w:r>
      </w:ins>
    </w:p>
    <w:p w14:paraId="1FD84938" w14:textId="77777777" w:rsidR="009071E6" w:rsidRDefault="009071E6" w:rsidP="002C30AB">
      <w:pPr>
        <w:keepNext/>
        <w:jc w:val="center"/>
        <w:rPr>
          <w:ins w:id="1241" w:author="Jan Grüner" w:date="2021-03-17T13:19:00Z"/>
        </w:rPr>
      </w:pPr>
      <w:ins w:id="1242" w:author="Jan Grüner" w:date="2021-03-17T13:19:00Z">
        <w:r>
          <w:rPr>
            <w:noProof/>
          </w:rPr>
          <w:drawing>
            <wp:inline distT="0" distB="0" distL="0" distR="0" wp14:anchorId="0897E24C" wp14:editId="535BBAEF">
              <wp:extent cx="4896621" cy="2505460"/>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7">
                        <a:extLst>
                          <a:ext uri="{28A0092B-C50C-407E-A947-70E740481C1C}">
                            <a14:useLocalDpi xmlns:a14="http://schemas.microsoft.com/office/drawing/2010/main" val="0"/>
                          </a:ext>
                        </a:extLst>
                      </a:blip>
                      <a:stretch>
                        <a:fillRect/>
                      </a:stretch>
                    </pic:blipFill>
                    <pic:spPr>
                      <a:xfrm>
                        <a:off x="0" y="0"/>
                        <a:ext cx="4896621" cy="2505460"/>
                      </a:xfrm>
                      <a:prstGeom prst="rect">
                        <a:avLst/>
                      </a:prstGeom>
                    </pic:spPr>
                  </pic:pic>
                </a:graphicData>
              </a:graphic>
            </wp:inline>
          </w:drawing>
        </w:r>
      </w:ins>
    </w:p>
    <w:p w14:paraId="4D4D43FF" w14:textId="34E1E3EA" w:rsidR="00F65829" w:rsidRPr="00F4295F" w:rsidRDefault="009071E6" w:rsidP="002C30AB">
      <w:pPr>
        <w:pStyle w:val="Beschriftung"/>
        <w:jc w:val="both"/>
        <w:rPr>
          <w:ins w:id="1243" w:author="Jan Grüner" w:date="2021-03-17T13:19:00Z"/>
        </w:rPr>
      </w:pPr>
      <w:bookmarkStart w:id="1244" w:name="_Ref66879984"/>
      <w:bookmarkStart w:id="1245" w:name="_Toc68162270"/>
      <w:ins w:id="1246" w:author="Jan Grüner" w:date="2021-03-17T13:19:00Z">
        <w:r>
          <w:t xml:space="preserve">Figure </w:t>
        </w:r>
        <w:r>
          <w:fldChar w:fldCharType="begin"/>
        </w:r>
        <w:r>
          <w:instrText xml:space="preserve"> SEQ Figure \* ARABIC </w:instrText>
        </w:r>
      </w:ins>
      <w:r>
        <w:fldChar w:fldCharType="separate"/>
      </w:r>
      <w:r w:rsidR="00743E40">
        <w:rPr>
          <w:noProof/>
        </w:rPr>
        <w:t>2</w:t>
      </w:r>
      <w:ins w:id="1247" w:author="Jan Grüner" w:date="2021-03-17T13:19:00Z">
        <w:r>
          <w:fldChar w:fldCharType="end"/>
        </w:r>
      </w:ins>
      <w:bookmarkEnd w:id="1244"/>
      <w:ins w:id="1248" w:author="Jan Grüner" w:date="2021-03-17T13:20:00Z">
        <w:r>
          <w:t xml:space="preserve"> ExchangePoint </w:t>
        </w:r>
      </w:ins>
      <w:commentRangeEnd w:id="1218"/>
      <w:ins w:id="1249" w:author="Jan Grüner" w:date="2021-03-18T15:57:00Z">
        <w:r w:rsidR="007B7DF2">
          <w:rPr>
            <w:rStyle w:val="Kommentarzeichen"/>
            <w:b w:val="0"/>
            <w:iCs w:val="0"/>
            <w:color w:val="auto"/>
          </w:rPr>
          <w:commentReference w:id="1218"/>
        </w:r>
      </w:ins>
      <w:commentRangeEnd w:id="1219"/>
      <w:ins w:id="1250" w:author="Jan Grüner" w:date="2021-03-19T10:02:00Z">
        <w:r w:rsidR="000D3C5A">
          <w:rPr>
            <w:rStyle w:val="Kommentarzeichen"/>
            <w:b w:val="0"/>
            <w:iCs w:val="0"/>
            <w:color w:val="auto"/>
          </w:rPr>
          <w:commentReference w:id="1219"/>
        </w:r>
      </w:ins>
      <w:bookmarkEnd w:id="1245"/>
    </w:p>
    <w:p w14:paraId="5D615CE7" w14:textId="76AE6D07" w:rsidR="009071E6" w:rsidRPr="002670D3" w:rsidDel="00F65829" w:rsidRDefault="009071E6" w:rsidP="002C30AB">
      <w:pPr>
        <w:rPr>
          <w:del w:id="1251" w:author="Jan Grüner" w:date="2021-03-17T13:31:00Z"/>
        </w:rPr>
      </w:pPr>
      <w:bookmarkStart w:id="1252" w:name="_Toc68162221"/>
      <w:bookmarkEnd w:id="1252"/>
    </w:p>
    <w:p w14:paraId="0BE28107" w14:textId="53DF2136" w:rsidR="00B4278F" w:rsidRPr="002670D3" w:rsidRDefault="00B4278F" w:rsidP="001315B2">
      <w:pPr>
        <w:pStyle w:val="berschrift1"/>
      </w:pPr>
      <w:bookmarkStart w:id="1253" w:name="_Toc68162222"/>
      <w:r w:rsidRPr="002670D3">
        <w:t xml:space="preserve">OJP Services in </w:t>
      </w:r>
      <w:r w:rsidR="00FE7650" w:rsidRPr="002670D3">
        <w:t>LinkingAlps</w:t>
      </w:r>
      <w:bookmarkEnd w:id="1253"/>
    </w:p>
    <w:p w14:paraId="0B7CA052" w14:textId="71EA0001" w:rsidR="003D276C" w:rsidRPr="002670D3" w:rsidRDefault="00B67BD5" w:rsidP="003D276C">
      <w:r>
        <w:t xml:space="preserve">This chapter describes detailed information about the OJP Services used by the </w:t>
      </w:r>
      <w:r w:rsidR="00FE7650">
        <w:t>LinkingAlps</w:t>
      </w:r>
      <w:r>
        <w:t xml:space="preserve"> OJP </w:t>
      </w:r>
      <w:r w:rsidR="00DD5835">
        <w:t>p</w:t>
      </w:r>
      <w:r>
        <w:t>rofile. Therefor</w:t>
      </w:r>
      <w:r w:rsidR="00644562">
        <w:t>e,</w:t>
      </w:r>
      <w:r>
        <w:t xml:space="preserve"> </w:t>
      </w:r>
      <w:r w:rsidR="005E1A8C">
        <w:t>it</w:t>
      </w:r>
      <w:r>
        <w:t xml:space="preserve"> contains </w:t>
      </w:r>
      <w:r w:rsidR="005C4515">
        <w:t xml:space="preserve">descriptions of the supported and unsupported fields and filters </w:t>
      </w:r>
      <w:r w:rsidR="005B1827">
        <w:t>as well as example messages for</w:t>
      </w:r>
      <w:r w:rsidR="005C4515">
        <w:t xml:space="preserve"> requests and responses of the services.</w:t>
      </w:r>
      <w:r w:rsidR="009254E3">
        <w:t xml:space="preserve"> A </w:t>
      </w:r>
      <w:r w:rsidR="006F1489">
        <w:t>comprehensive</w:t>
      </w:r>
      <w:r w:rsidR="009254E3">
        <w:t xml:space="preserve"> overview of the </w:t>
      </w:r>
      <w:r w:rsidR="000A1DFD">
        <w:t xml:space="preserve">fields and parameters for </w:t>
      </w:r>
      <w:r w:rsidR="00181351">
        <w:t>the individual services, supported by this profile</w:t>
      </w:r>
      <w:r w:rsidR="003A2696">
        <w:t>, can</w:t>
      </w:r>
      <w:r w:rsidR="000A1DFD">
        <w:t xml:space="preserve"> be found in</w:t>
      </w:r>
      <w:r w:rsidR="006F1489">
        <w:t xml:space="preserve"> Annex </w:t>
      </w:r>
      <w:r>
        <w:fldChar w:fldCharType="begin"/>
      </w:r>
      <w:r>
        <w:instrText xml:space="preserve"> REF _Ref54766451 \r \h </w:instrText>
      </w:r>
      <w:r>
        <w:fldChar w:fldCharType="separate"/>
      </w:r>
      <w:r w:rsidR="00743E40">
        <w:t>11.2</w:t>
      </w:r>
      <w:r>
        <w:fldChar w:fldCharType="end"/>
      </w:r>
      <w:r w:rsidR="000A1DFD">
        <w:t>.</w:t>
      </w:r>
      <w:r w:rsidR="00FB393D">
        <w:t xml:space="preserve"> </w:t>
      </w:r>
      <w:commentRangeStart w:id="1254"/>
      <w:ins w:id="1255" w:author="Jan Grüner" w:date="2021-03-29T11:43:00Z">
        <w:r w:rsidR="006C4DEE">
          <w:t xml:space="preserve">The overview </w:t>
        </w:r>
      </w:ins>
      <w:ins w:id="1256" w:author="Jan Grüner" w:date="2021-03-29T11:44:00Z">
        <w:r w:rsidR="00FA4E6B">
          <w:t xml:space="preserve">is the basis for this </w:t>
        </w:r>
        <w:r w:rsidR="000604F0">
          <w:t>profile document</w:t>
        </w:r>
        <w:r w:rsidR="000604F0">
          <w:rPr>
            <w:rStyle w:val="Funotenzeichen"/>
          </w:rPr>
          <w:footnoteReference w:id="2"/>
        </w:r>
      </w:ins>
      <w:commentRangeEnd w:id="1254"/>
      <w:ins w:id="1259" w:author="Jan Grüner" w:date="2021-03-29T11:46:00Z">
        <w:r w:rsidR="007B4771">
          <w:rPr>
            <w:rStyle w:val="Kommentarzeichen"/>
          </w:rPr>
          <w:commentReference w:id="1254"/>
        </w:r>
      </w:ins>
      <w:ins w:id="1260" w:author="Jan Grüner" w:date="2021-03-29T11:44:00Z">
        <w:r w:rsidR="000604F0">
          <w:t xml:space="preserve">. </w:t>
        </w:r>
      </w:ins>
      <w:commentRangeStart w:id="1261"/>
      <w:r w:rsidR="00A82344">
        <w:t>This profile specification is written from the perspective of the passive system</w:t>
      </w:r>
      <w:r w:rsidR="00D0634E">
        <w:t>.</w:t>
      </w:r>
      <w:commentRangeEnd w:id="1261"/>
      <w:r>
        <w:commentReference w:id="1261"/>
      </w:r>
      <w:r w:rsidR="00D0634E">
        <w:t xml:space="preserve"> Therefore, </w:t>
      </w:r>
      <w:r w:rsidR="00BE486E">
        <w:t>requests</w:t>
      </w:r>
      <w:r w:rsidR="00CE2DE9">
        <w:t xml:space="preserve"> </w:t>
      </w:r>
      <w:del w:id="1262" w:author="sara.guerraoliveira@um.si" w:date="2021-03-18T12:56:00Z">
        <w:r w:rsidDel="00CE2DE9">
          <w:delText>are coming</w:delText>
        </w:r>
      </w:del>
      <w:ins w:id="1263" w:author="sara.guerraoliveira@um.si" w:date="2021-03-18T12:56:00Z">
        <w:r w:rsidR="29FD2834">
          <w:t>come</w:t>
        </w:r>
      </w:ins>
      <w:r w:rsidR="00CE2DE9">
        <w:t xml:space="preserve"> </w:t>
      </w:r>
      <w:r w:rsidR="00CE2DE9">
        <w:lastRenderedPageBreak/>
        <w:t>from the active system</w:t>
      </w:r>
      <w:r w:rsidR="00CF4496">
        <w:t xml:space="preserve"> to the passive system, while responses are sent from the passive system towards the active system.</w:t>
      </w:r>
      <w:r w:rsidR="00ED4D09">
        <w:t xml:space="preserve"> This </w:t>
      </w:r>
      <w:r w:rsidR="00590CE9">
        <w:t>approach is also true for the comprehensive overview file.</w:t>
      </w:r>
    </w:p>
    <w:p w14:paraId="0E6DB9FE" w14:textId="0E90F348" w:rsidR="00FD5190" w:rsidRPr="002670D3" w:rsidRDefault="0093483F" w:rsidP="00FD5190">
      <w:pPr>
        <w:pStyle w:val="berschrift2"/>
      </w:pPr>
      <w:bookmarkStart w:id="1264" w:name="_Toc48716395"/>
      <w:bookmarkStart w:id="1265" w:name="_Toc68162223"/>
      <w:bookmarkEnd w:id="1264"/>
      <w:r w:rsidRPr="002670D3">
        <w:t xml:space="preserve">Supported </w:t>
      </w:r>
      <w:r w:rsidR="00FD5190" w:rsidRPr="002670D3">
        <w:t>OJP services</w:t>
      </w:r>
      <w:bookmarkEnd w:id="1265"/>
    </w:p>
    <w:p w14:paraId="2284FD9F" w14:textId="7E0059CF" w:rsidR="004607A3" w:rsidRPr="002670D3" w:rsidRDefault="004607A3" w:rsidP="00DF62C0">
      <w:r w:rsidRPr="002670D3">
        <w:t>There are currently s</w:t>
      </w:r>
      <w:r w:rsidR="00DF62C0" w:rsidRPr="002670D3">
        <w:t xml:space="preserve">even </w:t>
      </w:r>
      <w:r w:rsidRPr="002670D3">
        <w:t xml:space="preserve">different </w:t>
      </w:r>
      <w:r w:rsidR="00DF62C0" w:rsidRPr="002670D3">
        <w:t>OJP</w:t>
      </w:r>
      <w:r w:rsidR="00DD5835" w:rsidRPr="002670D3">
        <w:t xml:space="preserve"> s</w:t>
      </w:r>
      <w:r w:rsidR="00DF62C0" w:rsidRPr="002670D3">
        <w:t xml:space="preserve">ervices </w:t>
      </w:r>
      <w:r w:rsidRPr="002670D3">
        <w:t>described</w:t>
      </w:r>
      <w:r w:rsidR="00A74A47" w:rsidRPr="002670D3">
        <w:t xml:space="preserve"> in the OJP Standard</w:t>
      </w:r>
      <w:r w:rsidRPr="002670D3">
        <w:t xml:space="preserve"> </w:t>
      </w:r>
      <w:sdt>
        <w:sdtPr>
          <w:id w:val="494070568"/>
          <w:placeholder>
            <w:docPart w:val="DefaultPlaceholder_1081868574"/>
          </w:placeholder>
          <w:citation/>
        </w:sdtPr>
        <w:sdtEndPr/>
        <w:sdtContent>
          <w:r w:rsidR="00DF6864" w:rsidRPr="002670D3">
            <w:fldChar w:fldCharType="begin"/>
          </w:r>
          <w:r w:rsidR="006007A5" w:rsidRPr="00804C30">
            <w:instrText xml:space="preserve">CITATION Eur17 \l 1031 </w:instrText>
          </w:r>
          <w:r w:rsidR="00DF6864" w:rsidRPr="002670D3">
            <w:fldChar w:fldCharType="separate"/>
          </w:r>
          <w:r w:rsidR="00EF203D">
            <w:rPr>
              <w:noProof/>
            </w:rPr>
            <w:t>[1]</w:t>
          </w:r>
          <w:r w:rsidR="00DF6864" w:rsidRPr="002670D3">
            <w:fldChar w:fldCharType="end"/>
          </w:r>
        </w:sdtContent>
      </w:sdt>
      <w:r w:rsidR="00A74A47" w:rsidRPr="002670D3">
        <w:t xml:space="preserve">. </w:t>
      </w:r>
      <w:r w:rsidRPr="002670D3">
        <w:t xml:space="preserve">Within the context of the </w:t>
      </w:r>
      <w:r w:rsidR="00FE7650" w:rsidRPr="002670D3">
        <w:t>LinkingAlps</w:t>
      </w:r>
      <w:r w:rsidRPr="002670D3">
        <w:t xml:space="preserve"> project</w:t>
      </w:r>
      <w:r w:rsidR="28522DA6" w:rsidRPr="002670D3">
        <w:t>,</w:t>
      </w:r>
      <w:r w:rsidRPr="002670D3">
        <w:t xml:space="preserve"> six of them are initially supported, excluding the OJPFare service</w:t>
      </w:r>
      <w:r w:rsidR="00DF6864" w:rsidRPr="002670D3">
        <w:t xml:space="preserve"> (see </w:t>
      </w:r>
      <w:r w:rsidR="00DF6864" w:rsidRPr="002670D3">
        <w:fldChar w:fldCharType="begin"/>
      </w:r>
      <w:r w:rsidR="00DF6864" w:rsidRPr="002670D3">
        <w:instrText xml:space="preserve"> REF _Ref47340354 \h </w:instrText>
      </w:r>
      <w:r w:rsidR="00DF6864" w:rsidRPr="002670D3">
        <w:fldChar w:fldCharType="separate"/>
      </w:r>
      <w:r w:rsidR="00743E40">
        <w:t xml:space="preserve">Table </w:t>
      </w:r>
      <w:r w:rsidR="00743E40">
        <w:rPr>
          <w:noProof/>
        </w:rPr>
        <w:t>3</w:t>
      </w:r>
      <w:r w:rsidR="00DF6864" w:rsidRPr="002670D3">
        <w:fldChar w:fldCharType="end"/>
      </w:r>
      <w:r w:rsidR="00DF6864" w:rsidRPr="002670D3">
        <w:t>)</w:t>
      </w:r>
      <w:r w:rsidRPr="002670D3">
        <w:t xml:space="preserve">. </w:t>
      </w:r>
      <w:r w:rsidR="19094AF3" w:rsidRPr="002670D3">
        <w:t>I</w:t>
      </w:r>
      <w:r w:rsidRPr="002670D3">
        <w:t xml:space="preserve">t should be noted that this service is likely to be included at some point in the future. For </w:t>
      </w:r>
      <w:r w:rsidR="009006E9" w:rsidRPr="002670D3">
        <w:t>the sake of complete documentation,</w:t>
      </w:r>
      <w:r w:rsidRPr="002670D3">
        <w:t xml:space="preserve"> the names of the related OJP schema files </w:t>
      </w:r>
      <w:r w:rsidR="00DF6864" w:rsidRPr="002670D3">
        <w:t xml:space="preserve">and a short description </w:t>
      </w:r>
      <w:r w:rsidR="5A66DA3A" w:rsidRPr="002670D3">
        <w:t>of</w:t>
      </w:r>
      <w:r w:rsidR="00DF6864" w:rsidRPr="002670D3">
        <w:t xml:space="preserve"> each service </w:t>
      </w:r>
      <w:r w:rsidR="5E57489A" w:rsidRPr="002670D3">
        <w:t>are given</w:t>
      </w:r>
      <w:r w:rsidR="0051501C" w:rsidRPr="002670D3">
        <w:t>.</w:t>
      </w:r>
    </w:p>
    <w:p w14:paraId="73027E84" w14:textId="15457D46" w:rsidR="007C5C0E" w:rsidRPr="002670D3" w:rsidRDefault="007C5C0E" w:rsidP="0080748A">
      <w:pPr>
        <w:pStyle w:val="Beschriftung"/>
        <w:keepNext/>
      </w:pPr>
      <w:bookmarkStart w:id="1266" w:name="_Ref47340354"/>
      <w:bookmarkStart w:id="1267" w:name="_Ref43193081"/>
      <w:bookmarkStart w:id="1268" w:name="_Toc68162275"/>
      <w:r>
        <w:t xml:space="preserve">Table </w:t>
      </w:r>
      <w:r>
        <w:fldChar w:fldCharType="begin"/>
      </w:r>
      <w:r>
        <w:instrText xml:space="preserve"> SEQ Table \* ARABIC </w:instrText>
      </w:r>
      <w:r>
        <w:fldChar w:fldCharType="separate"/>
      </w:r>
      <w:r w:rsidR="00743E40">
        <w:rPr>
          <w:noProof/>
        </w:rPr>
        <w:t>3</w:t>
      </w:r>
      <w:r>
        <w:fldChar w:fldCharType="end"/>
      </w:r>
      <w:bookmarkEnd w:id="1266"/>
      <w:bookmarkEnd w:id="1267"/>
      <w:r>
        <w:t xml:space="preserve"> Supported OJP services</w:t>
      </w:r>
      <w:r w:rsidR="69555CEA">
        <w:t>.</w:t>
      </w:r>
      <w:bookmarkEnd w:id="1268"/>
    </w:p>
    <w:tbl>
      <w:tblPr>
        <w:tblStyle w:val="Gitternetztabelle2Akzent31"/>
        <w:tblW w:w="0" w:type="auto"/>
        <w:tblLook w:val="0420" w:firstRow="1" w:lastRow="0" w:firstColumn="0" w:lastColumn="0" w:noHBand="0" w:noVBand="1"/>
      </w:tblPr>
      <w:tblGrid>
        <w:gridCol w:w="2376"/>
        <w:gridCol w:w="2945"/>
        <w:gridCol w:w="2006"/>
        <w:gridCol w:w="1176"/>
      </w:tblGrid>
      <w:tr w:rsidR="00FD5190" w:rsidRPr="002670D3" w14:paraId="4684658D" w14:textId="77777777" w:rsidTr="00A259C0">
        <w:trPr>
          <w:cnfStyle w:val="100000000000" w:firstRow="1" w:lastRow="0" w:firstColumn="0" w:lastColumn="0" w:oddVBand="0" w:evenVBand="0" w:oddHBand="0" w:evenHBand="0" w:firstRowFirstColumn="0" w:firstRowLastColumn="0" w:lastRowFirstColumn="0" w:lastRowLastColumn="0"/>
        </w:trPr>
        <w:tc>
          <w:tcPr>
            <w:tcW w:w="0" w:type="auto"/>
          </w:tcPr>
          <w:p w14:paraId="41BC7488" w14:textId="77777777" w:rsidR="00FD5190" w:rsidRPr="002670D3" w:rsidRDefault="00FD5190" w:rsidP="00A259C0">
            <w:pPr>
              <w:spacing w:before="0" w:after="0"/>
            </w:pPr>
            <w:r w:rsidRPr="002670D3">
              <w:t xml:space="preserve">Service name </w:t>
            </w:r>
          </w:p>
        </w:tc>
        <w:tc>
          <w:tcPr>
            <w:tcW w:w="0" w:type="auto"/>
          </w:tcPr>
          <w:p w14:paraId="75CF5281" w14:textId="77777777" w:rsidR="00FD5190" w:rsidRPr="002670D3" w:rsidRDefault="00FD5190" w:rsidP="00A259C0">
            <w:pPr>
              <w:spacing w:before="0" w:after="0"/>
            </w:pPr>
            <w:r w:rsidRPr="002670D3">
              <w:t>Service in OJP CEN/TS 17118:2017</w:t>
            </w:r>
          </w:p>
        </w:tc>
        <w:tc>
          <w:tcPr>
            <w:tcW w:w="0" w:type="auto"/>
          </w:tcPr>
          <w:p w14:paraId="2D9D1B8C" w14:textId="77777777" w:rsidR="00FD5190" w:rsidRPr="002670D3" w:rsidRDefault="00FD5190" w:rsidP="00A259C0">
            <w:pPr>
              <w:spacing w:before="0" w:after="0"/>
            </w:pPr>
            <w:r w:rsidRPr="002670D3">
              <w:t xml:space="preserve">Schema file </w:t>
            </w:r>
          </w:p>
          <w:p w14:paraId="7F3686EC" w14:textId="77777777" w:rsidR="00FD5190" w:rsidRPr="002670D3" w:rsidRDefault="00FD5190" w:rsidP="00A259C0">
            <w:pPr>
              <w:spacing w:before="0" w:after="0"/>
            </w:pPr>
          </w:p>
        </w:tc>
        <w:tc>
          <w:tcPr>
            <w:tcW w:w="0" w:type="auto"/>
          </w:tcPr>
          <w:p w14:paraId="69E30D5C" w14:textId="77777777" w:rsidR="00166B04" w:rsidRPr="002670D3" w:rsidRDefault="00166B04" w:rsidP="00A259C0">
            <w:pPr>
              <w:spacing w:before="0" w:after="0"/>
            </w:pPr>
            <w:r w:rsidRPr="002670D3">
              <w:t>S</w:t>
            </w:r>
            <w:r w:rsidR="00FD5190" w:rsidRPr="002670D3">
              <w:t>upported</w:t>
            </w:r>
            <w:r w:rsidRPr="002670D3">
              <w:t xml:space="preserve"> </w:t>
            </w:r>
          </w:p>
        </w:tc>
      </w:tr>
      <w:tr w:rsidR="00FD5190" w:rsidRPr="002670D3" w14:paraId="23B8FB6F" w14:textId="77777777" w:rsidTr="00A259C0">
        <w:trPr>
          <w:cnfStyle w:val="000000100000" w:firstRow="0" w:lastRow="0" w:firstColumn="0" w:lastColumn="0" w:oddVBand="0" w:evenVBand="0" w:oddHBand="1" w:evenHBand="0" w:firstRowFirstColumn="0" w:firstRowLastColumn="0" w:lastRowFirstColumn="0" w:lastRowLastColumn="0"/>
        </w:trPr>
        <w:tc>
          <w:tcPr>
            <w:tcW w:w="0" w:type="auto"/>
          </w:tcPr>
          <w:p w14:paraId="6038B7F9" w14:textId="77777777" w:rsidR="00FD5190" w:rsidRPr="002670D3" w:rsidRDefault="00FD5190">
            <w:pPr>
              <w:spacing w:before="0" w:after="0"/>
            </w:pPr>
            <w:r w:rsidRPr="002670D3">
              <w:t>OJPLocationInformation</w:t>
            </w:r>
          </w:p>
        </w:tc>
        <w:tc>
          <w:tcPr>
            <w:tcW w:w="0" w:type="auto"/>
          </w:tcPr>
          <w:p w14:paraId="7AF6BEEB" w14:textId="77777777" w:rsidR="00FD5190" w:rsidRPr="002670D3" w:rsidRDefault="00FD5190" w:rsidP="00A259C0">
            <w:pPr>
              <w:spacing w:before="0" w:after="0"/>
              <w:rPr>
                <w:szCs w:val="22"/>
              </w:rPr>
            </w:pPr>
            <w:r w:rsidRPr="002670D3">
              <w:rPr>
                <w:szCs w:val="22"/>
              </w:rPr>
              <w:t xml:space="preserve">Location information </w:t>
            </w:r>
          </w:p>
        </w:tc>
        <w:tc>
          <w:tcPr>
            <w:tcW w:w="0" w:type="auto"/>
          </w:tcPr>
          <w:p w14:paraId="67073A0D" w14:textId="77777777" w:rsidR="00FD5190" w:rsidRPr="002670D3" w:rsidRDefault="00FD5190" w:rsidP="00A259C0">
            <w:pPr>
              <w:spacing w:before="0" w:after="0"/>
              <w:rPr>
                <w:szCs w:val="22"/>
              </w:rPr>
            </w:pPr>
            <w:r w:rsidRPr="002670D3">
              <w:rPr>
                <w:szCs w:val="22"/>
              </w:rPr>
              <w:t xml:space="preserve">OJP_Locations.xsd </w:t>
            </w:r>
          </w:p>
        </w:tc>
        <w:tc>
          <w:tcPr>
            <w:tcW w:w="0" w:type="auto"/>
          </w:tcPr>
          <w:p w14:paraId="1B4AE828" w14:textId="77777777" w:rsidR="00FD5190" w:rsidRPr="002670D3" w:rsidRDefault="00A74A47">
            <w:pPr>
              <w:spacing w:before="0" w:after="0"/>
            </w:pPr>
            <w:r w:rsidRPr="002670D3">
              <w:t>Yes</w:t>
            </w:r>
          </w:p>
        </w:tc>
      </w:tr>
      <w:tr w:rsidR="00FD5190" w:rsidRPr="002670D3" w14:paraId="1627D83B" w14:textId="77777777" w:rsidTr="00A259C0">
        <w:tc>
          <w:tcPr>
            <w:tcW w:w="0" w:type="auto"/>
          </w:tcPr>
          <w:p w14:paraId="0A928DF2" w14:textId="77777777" w:rsidR="00FD5190" w:rsidRPr="002670D3" w:rsidRDefault="00FD5190">
            <w:pPr>
              <w:spacing w:before="0" w:after="0"/>
            </w:pPr>
            <w:r w:rsidRPr="002670D3">
              <w:t>OJPTrip</w:t>
            </w:r>
          </w:p>
        </w:tc>
        <w:tc>
          <w:tcPr>
            <w:tcW w:w="0" w:type="auto"/>
          </w:tcPr>
          <w:p w14:paraId="335C2E5E" w14:textId="77777777" w:rsidR="00FD5190" w:rsidRPr="002670D3" w:rsidRDefault="00FD5190" w:rsidP="00A259C0">
            <w:pPr>
              <w:spacing w:before="0" w:after="0"/>
              <w:rPr>
                <w:szCs w:val="22"/>
              </w:rPr>
            </w:pPr>
            <w:r w:rsidRPr="002670D3">
              <w:rPr>
                <w:szCs w:val="22"/>
              </w:rPr>
              <w:t xml:space="preserve">Trip request </w:t>
            </w:r>
          </w:p>
        </w:tc>
        <w:tc>
          <w:tcPr>
            <w:tcW w:w="0" w:type="auto"/>
          </w:tcPr>
          <w:p w14:paraId="726BA17D" w14:textId="77777777" w:rsidR="00FD5190" w:rsidRPr="002670D3" w:rsidRDefault="00FD5190" w:rsidP="00A259C0">
            <w:pPr>
              <w:spacing w:before="0" w:after="0"/>
              <w:rPr>
                <w:szCs w:val="22"/>
              </w:rPr>
            </w:pPr>
            <w:r w:rsidRPr="002670D3">
              <w:rPr>
                <w:szCs w:val="22"/>
              </w:rPr>
              <w:t xml:space="preserve">OJP_Trips.xsd </w:t>
            </w:r>
          </w:p>
        </w:tc>
        <w:tc>
          <w:tcPr>
            <w:tcW w:w="0" w:type="auto"/>
          </w:tcPr>
          <w:p w14:paraId="261F3458" w14:textId="77777777" w:rsidR="00FD5190" w:rsidRPr="002670D3" w:rsidRDefault="00A74A47">
            <w:pPr>
              <w:spacing w:before="0" w:after="0"/>
            </w:pPr>
            <w:r w:rsidRPr="002670D3">
              <w:t>Yes</w:t>
            </w:r>
          </w:p>
        </w:tc>
      </w:tr>
      <w:tr w:rsidR="00FD5190" w:rsidRPr="002670D3" w14:paraId="719DDCA9" w14:textId="77777777" w:rsidTr="00A259C0">
        <w:trPr>
          <w:cnfStyle w:val="000000100000" w:firstRow="0" w:lastRow="0" w:firstColumn="0" w:lastColumn="0" w:oddVBand="0" w:evenVBand="0" w:oddHBand="1" w:evenHBand="0" w:firstRowFirstColumn="0" w:firstRowLastColumn="0" w:lastRowFirstColumn="0" w:lastRowLastColumn="0"/>
        </w:trPr>
        <w:tc>
          <w:tcPr>
            <w:tcW w:w="0" w:type="auto"/>
          </w:tcPr>
          <w:p w14:paraId="119F151F" w14:textId="77777777" w:rsidR="00FD5190" w:rsidRPr="002670D3" w:rsidRDefault="003D276C">
            <w:pPr>
              <w:spacing w:before="0" w:after="0"/>
            </w:pPr>
            <w:r w:rsidRPr="002670D3">
              <w:t>OJPStopEvent</w:t>
            </w:r>
          </w:p>
        </w:tc>
        <w:tc>
          <w:tcPr>
            <w:tcW w:w="0" w:type="auto"/>
          </w:tcPr>
          <w:p w14:paraId="1EF9F6E4" w14:textId="77777777" w:rsidR="00FD5190" w:rsidRPr="002670D3" w:rsidRDefault="00FD5190" w:rsidP="00A259C0">
            <w:pPr>
              <w:spacing w:before="0" w:after="0"/>
              <w:rPr>
                <w:szCs w:val="22"/>
              </w:rPr>
            </w:pPr>
            <w:r w:rsidRPr="002670D3">
              <w:rPr>
                <w:szCs w:val="22"/>
              </w:rPr>
              <w:t xml:space="preserve">Departure board </w:t>
            </w:r>
          </w:p>
        </w:tc>
        <w:tc>
          <w:tcPr>
            <w:tcW w:w="0" w:type="auto"/>
          </w:tcPr>
          <w:p w14:paraId="76815E3E" w14:textId="77777777" w:rsidR="00FD5190" w:rsidRPr="002670D3" w:rsidRDefault="00FD5190" w:rsidP="00A259C0">
            <w:pPr>
              <w:spacing w:before="0" w:after="0"/>
              <w:rPr>
                <w:szCs w:val="22"/>
              </w:rPr>
            </w:pPr>
            <w:r w:rsidRPr="002670D3">
              <w:rPr>
                <w:szCs w:val="22"/>
              </w:rPr>
              <w:t xml:space="preserve">OJP_StopEvents.xsd </w:t>
            </w:r>
          </w:p>
        </w:tc>
        <w:tc>
          <w:tcPr>
            <w:tcW w:w="0" w:type="auto"/>
          </w:tcPr>
          <w:p w14:paraId="5C09736C" w14:textId="77777777" w:rsidR="00FD5190" w:rsidRPr="002670D3" w:rsidRDefault="00A74A47">
            <w:pPr>
              <w:spacing w:before="0" w:after="0"/>
            </w:pPr>
            <w:r w:rsidRPr="002670D3">
              <w:t>Yes</w:t>
            </w:r>
          </w:p>
        </w:tc>
      </w:tr>
      <w:tr w:rsidR="00FD5190" w:rsidRPr="002670D3" w14:paraId="3AE21348" w14:textId="77777777" w:rsidTr="00A259C0">
        <w:tc>
          <w:tcPr>
            <w:tcW w:w="0" w:type="auto"/>
          </w:tcPr>
          <w:p w14:paraId="502724D9" w14:textId="77777777" w:rsidR="00FD5190" w:rsidRPr="002670D3" w:rsidRDefault="003D276C">
            <w:pPr>
              <w:spacing w:before="0" w:after="0"/>
            </w:pPr>
            <w:r w:rsidRPr="002670D3">
              <w:t>OJPTripInfo</w:t>
            </w:r>
          </w:p>
        </w:tc>
        <w:tc>
          <w:tcPr>
            <w:tcW w:w="0" w:type="auto"/>
          </w:tcPr>
          <w:p w14:paraId="08BD7094" w14:textId="77777777" w:rsidR="00FD5190" w:rsidRPr="002670D3" w:rsidRDefault="00FD5190" w:rsidP="00A259C0">
            <w:pPr>
              <w:spacing w:before="0" w:after="0"/>
              <w:rPr>
                <w:szCs w:val="22"/>
              </w:rPr>
            </w:pPr>
            <w:r w:rsidRPr="002670D3">
              <w:rPr>
                <w:szCs w:val="22"/>
              </w:rPr>
              <w:t xml:space="preserve">Trip/Vehicle information </w:t>
            </w:r>
          </w:p>
        </w:tc>
        <w:tc>
          <w:tcPr>
            <w:tcW w:w="0" w:type="auto"/>
          </w:tcPr>
          <w:p w14:paraId="669485C6" w14:textId="77777777" w:rsidR="00FD5190" w:rsidRPr="002670D3" w:rsidRDefault="00FD5190" w:rsidP="00A259C0">
            <w:pPr>
              <w:spacing w:before="0" w:after="0"/>
              <w:rPr>
                <w:szCs w:val="22"/>
              </w:rPr>
            </w:pPr>
            <w:r w:rsidRPr="002670D3">
              <w:rPr>
                <w:szCs w:val="22"/>
              </w:rPr>
              <w:t xml:space="preserve">OJP_TripInfo.xsd </w:t>
            </w:r>
          </w:p>
        </w:tc>
        <w:tc>
          <w:tcPr>
            <w:tcW w:w="0" w:type="auto"/>
          </w:tcPr>
          <w:p w14:paraId="6ADCFCFB" w14:textId="77777777" w:rsidR="00FD5190" w:rsidRPr="002670D3" w:rsidRDefault="00A74A47">
            <w:pPr>
              <w:spacing w:before="0" w:after="0"/>
            </w:pPr>
            <w:r w:rsidRPr="002670D3">
              <w:t>Yes</w:t>
            </w:r>
          </w:p>
        </w:tc>
      </w:tr>
      <w:tr w:rsidR="005E1A8C" w:rsidRPr="002670D3" w14:paraId="4D93E042" w14:textId="77777777" w:rsidTr="00A259C0">
        <w:trPr>
          <w:cnfStyle w:val="000000100000" w:firstRow="0" w:lastRow="0" w:firstColumn="0" w:lastColumn="0" w:oddVBand="0" w:evenVBand="0" w:oddHBand="1" w:evenHBand="0" w:firstRowFirstColumn="0" w:firstRowLastColumn="0" w:lastRowFirstColumn="0" w:lastRowLastColumn="0"/>
        </w:trPr>
        <w:tc>
          <w:tcPr>
            <w:tcW w:w="0" w:type="auto"/>
          </w:tcPr>
          <w:p w14:paraId="0E0A92CB" w14:textId="77777777" w:rsidR="005E1A8C" w:rsidRPr="002670D3" w:rsidRDefault="005E1A8C">
            <w:pPr>
              <w:spacing w:before="0" w:after="0"/>
            </w:pPr>
            <w:r w:rsidRPr="002670D3">
              <w:t>OJPExchangePoints</w:t>
            </w:r>
          </w:p>
        </w:tc>
        <w:tc>
          <w:tcPr>
            <w:tcW w:w="0" w:type="auto"/>
          </w:tcPr>
          <w:p w14:paraId="46AE1CDC" w14:textId="77777777" w:rsidR="005E1A8C" w:rsidRPr="002670D3" w:rsidRDefault="005E1A8C" w:rsidP="00A259C0">
            <w:pPr>
              <w:spacing w:before="0" w:after="0"/>
              <w:rPr>
                <w:szCs w:val="22"/>
              </w:rPr>
            </w:pPr>
            <w:r w:rsidRPr="002670D3">
              <w:rPr>
                <w:szCs w:val="22"/>
              </w:rPr>
              <w:t xml:space="preserve">Exchange points </w:t>
            </w:r>
          </w:p>
        </w:tc>
        <w:tc>
          <w:tcPr>
            <w:tcW w:w="0" w:type="auto"/>
          </w:tcPr>
          <w:p w14:paraId="2095F6B8" w14:textId="77777777" w:rsidR="005E1A8C" w:rsidRPr="002670D3" w:rsidRDefault="005E1A8C" w:rsidP="00A259C0">
            <w:pPr>
              <w:spacing w:before="0" w:after="0"/>
              <w:rPr>
                <w:szCs w:val="22"/>
              </w:rPr>
            </w:pPr>
            <w:r w:rsidRPr="002670D3">
              <w:rPr>
                <w:szCs w:val="22"/>
              </w:rPr>
              <w:t xml:space="preserve">OJP_Locations.xsd </w:t>
            </w:r>
          </w:p>
        </w:tc>
        <w:tc>
          <w:tcPr>
            <w:tcW w:w="0" w:type="auto"/>
          </w:tcPr>
          <w:p w14:paraId="3426BFAB" w14:textId="77777777" w:rsidR="005E1A8C" w:rsidRPr="002670D3" w:rsidRDefault="005E1A8C">
            <w:pPr>
              <w:spacing w:before="0" w:after="0"/>
            </w:pPr>
            <w:r w:rsidRPr="002670D3">
              <w:t>Yes</w:t>
            </w:r>
          </w:p>
        </w:tc>
      </w:tr>
      <w:tr w:rsidR="005E1A8C" w:rsidRPr="002670D3" w14:paraId="5C4BACA1" w14:textId="77777777" w:rsidTr="00A259C0">
        <w:tc>
          <w:tcPr>
            <w:tcW w:w="0" w:type="auto"/>
          </w:tcPr>
          <w:p w14:paraId="3D0F1559" w14:textId="77777777" w:rsidR="005E1A8C" w:rsidRPr="002670D3" w:rsidRDefault="005E1A8C">
            <w:pPr>
              <w:spacing w:before="0" w:after="0"/>
            </w:pPr>
            <w:r w:rsidRPr="002670D3">
              <w:t>OJP</w:t>
            </w:r>
            <w:r w:rsidRPr="002670D3">
              <w:rPr>
                <w:szCs w:val="22"/>
              </w:rPr>
              <w:t>MultiPointTrip</w:t>
            </w:r>
          </w:p>
        </w:tc>
        <w:tc>
          <w:tcPr>
            <w:tcW w:w="0" w:type="auto"/>
          </w:tcPr>
          <w:p w14:paraId="06B2DB37" w14:textId="77777777" w:rsidR="005E1A8C" w:rsidRPr="002670D3" w:rsidRDefault="005E1A8C" w:rsidP="00A259C0">
            <w:pPr>
              <w:spacing w:before="0" w:after="0"/>
              <w:rPr>
                <w:szCs w:val="22"/>
              </w:rPr>
            </w:pPr>
            <w:r w:rsidRPr="002670D3">
              <w:rPr>
                <w:szCs w:val="22"/>
              </w:rPr>
              <w:t xml:space="preserve">Distributed journey planning </w:t>
            </w:r>
          </w:p>
        </w:tc>
        <w:tc>
          <w:tcPr>
            <w:tcW w:w="0" w:type="auto"/>
          </w:tcPr>
          <w:p w14:paraId="16908554" w14:textId="77777777" w:rsidR="005E1A8C" w:rsidRPr="002670D3" w:rsidRDefault="005E1A8C" w:rsidP="00A259C0">
            <w:pPr>
              <w:spacing w:before="0" w:after="0"/>
              <w:rPr>
                <w:szCs w:val="22"/>
              </w:rPr>
            </w:pPr>
            <w:r w:rsidRPr="002670D3">
              <w:rPr>
                <w:szCs w:val="22"/>
              </w:rPr>
              <w:t xml:space="preserve">OJP_Trips.xsd </w:t>
            </w:r>
          </w:p>
        </w:tc>
        <w:tc>
          <w:tcPr>
            <w:tcW w:w="0" w:type="auto"/>
          </w:tcPr>
          <w:p w14:paraId="4157B1C5" w14:textId="77777777" w:rsidR="005E1A8C" w:rsidRPr="002670D3" w:rsidRDefault="005E1A8C" w:rsidP="00A259C0">
            <w:pPr>
              <w:spacing w:before="0" w:after="0"/>
            </w:pPr>
            <w:r w:rsidRPr="002670D3">
              <w:t>Yes</w:t>
            </w:r>
          </w:p>
        </w:tc>
      </w:tr>
      <w:tr w:rsidR="005E1A8C" w:rsidRPr="002670D3" w14:paraId="51E9BA01" w14:textId="77777777" w:rsidTr="00A259C0">
        <w:trPr>
          <w:cnfStyle w:val="000000100000" w:firstRow="0" w:lastRow="0" w:firstColumn="0" w:lastColumn="0" w:oddVBand="0" w:evenVBand="0" w:oddHBand="1" w:evenHBand="0" w:firstRowFirstColumn="0" w:firstRowLastColumn="0" w:lastRowFirstColumn="0" w:lastRowLastColumn="0"/>
        </w:trPr>
        <w:tc>
          <w:tcPr>
            <w:tcW w:w="0" w:type="auto"/>
          </w:tcPr>
          <w:p w14:paraId="5E2A8310" w14:textId="77777777" w:rsidR="005E1A8C" w:rsidRPr="002670D3" w:rsidRDefault="005E1A8C">
            <w:pPr>
              <w:spacing w:before="0" w:after="0"/>
            </w:pPr>
            <w:r w:rsidRPr="002670D3">
              <w:t>OJPFare</w:t>
            </w:r>
          </w:p>
        </w:tc>
        <w:tc>
          <w:tcPr>
            <w:tcW w:w="0" w:type="auto"/>
          </w:tcPr>
          <w:p w14:paraId="1FF2F034" w14:textId="77777777" w:rsidR="005E1A8C" w:rsidRPr="002670D3" w:rsidRDefault="005E1A8C" w:rsidP="00A259C0">
            <w:pPr>
              <w:spacing w:before="0" w:after="0"/>
              <w:rPr>
                <w:szCs w:val="22"/>
              </w:rPr>
            </w:pPr>
            <w:r w:rsidRPr="002670D3">
              <w:rPr>
                <w:szCs w:val="22"/>
              </w:rPr>
              <w:t xml:space="preserve">Ticket price calculation </w:t>
            </w:r>
          </w:p>
        </w:tc>
        <w:tc>
          <w:tcPr>
            <w:tcW w:w="0" w:type="auto"/>
          </w:tcPr>
          <w:p w14:paraId="45F5CA3D" w14:textId="77777777" w:rsidR="005E1A8C" w:rsidRPr="002670D3" w:rsidRDefault="005E1A8C" w:rsidP="00A259C0">
            <w:pPr>
              <w:spacing w:before="0" w:after="0"/>
              <w:rPr>
                <w:szCs w:val="22"/>
              </w:rPr>
            </w:pPr>
            <w:r w:rsidRPr="002670D3">
              <w:rPr>
                <w:szCs w:val="22"/>
              </w:rPr>
              <w:t xml:space="preserve">OJP_Fare.xsd </w:t>
            </w:r>
          </w:p>
        </w:tc>
        <w:tc>
          <w:tcPr>
            <w:tcW w:w="0" w:type="auto"/>
          </w:tcPr>
          <w:p w14:paraId="015C6DB7" w14:textId="77777777" w:rsidR="005E1A8C" w:rsidRPr="002670D3" w:rsidRDefault="005E1A8C">
            <w:pPr>
              <w:spacing w:before="0" w:after="0"/>
            </w:pPr>
            <w:r w:rsidRPr="002670D3">
              <w:t>No</w:t>
            </w:r>
          </w:p>
        </w:tc>
      </w:tr>
    </w:tbl>
    <w:p w14:paraId="03887C2D" w14:textId="052CBF01" w:rsidR="00CB3DC7" w:rsidRPr="002670D3" w:rsidRDefault="00BC03A3" w:rsidP="00CB3DC7">
      <w:pPr>
        <w:pStyle w:val="berschrift2"/>
      </w:pPr>
      <w:bookmarkStart w:id="1269" w:name="_Toc48223161"/>
      <w:bookmarkStart w:id="1270" w:name="_Toc48716397"/>
      <w:bookmarkStart w:id="1271" w:name="_Toc68162224"/>
      <w:bookmarkEnd w:id="1269"/>
      <w:bookmarkEnd w:id="1270"/>
      <w:r w:rsidRPr="002670D3">
        <w:t>Global decisions for all services</w:t>
      </w:r>
      <w:bookmarkEnd w:id="1271"/>
    </w:p>
    <w:p w14:paraId="26106F70" w14:textId="3A0ECEFE" w:rsidR="00107595" w:rsidRPr="002670D3" w:rsidRDefault="00107595" w:rsidP="006017A7">
      <w:r>
        <w:t xml:space="preserve">This section refers to all </w:t>
      </w:r>
      <w:r w:rsidR="5B57608D">
        <w:t xml:space="preserve">the </w:t>
      </w:r>
      <w:r>
        <w:t>decisions affecting multiple OJP services</w:t>
      </w:r>
      <w:r w:rsidR="001F537F">
        <w:t xml:space="preserve"> or the general implementation</w:t>
      </w:r>
      <w:r>
        <w:t>.</w:t>
      </w:r>
      <w:r w:rsidR="000358B9">
        <w:t xml:space="preserve"> </w:t>
      </w:r>
      <w:commentRangeStart w:id="1272"/>
      <w:r w:rsidR="000358B9">
        <w:t xml:space="preserve">The OJP-Profile used in LinkingAlps </w:t>
      </w:r>
      <w:r w:rsidR="003B1897">
        <w:t>is V1.0</w:t>
      </w:r>
      <w:r w:rsidR="26D4101A">
        <w:t>,</w:t>
      </w:r>
      <w:r w:rsidR="006059D8">
        <w:t xml:space="preserve"> with the intention to define</w:t>
      </w:r>
      <w:r w:rsidR="00D73CA8">
        <w:t xml:space="preserve"> and provide</w:t>
      </w:r>
      <w:r w:rsidR="006059D8">
        <w:t xml:space="preserve"> </w:t>
      </w:r>
      <w:r w:rsidR="69B0DA63">
        <w:t xml:space="preserve">a </w:t>
      </w:r>
      <w:r w:rsidR="006059D8">
        <w:t xml:space="preserve">migration process </w:t>
      </w:r>
      <w:r w:rsidR="00D73CA8">
        <w:t>to later OJP-Versions</w:t>
      </w:r>
      <w:r w:rsidR="0B202577">
        <w:t>,</w:t>
      </w:r>
      <w:r w:rsidR="00655EDB">
        <w:t xml:space="preserve"> as this </w:t>
      </w:r>
      <w:r w:rsidR="00177512">
        <w:t>is deemed</w:t>
      </w:r>
      <w:r w:rsidR="00655EDB">
        <w:t xml:space="preserve"> an important factor for the long-term success</w:t>
      </w:r>
      <w:r w:rsidR="00177512">
        <w:t xml:space="preserve">. However, </w:t>
      </w:r>
      <w:r w:rsidR="00AA631E">
        <w:t>the specification of a migration path is not part of this profile speci</w:t>
      </w:r>
      <w:r w:rsidR="006017A7">
        <w:t>fication document.</w:t>
      </w:r>
      <w:commentRangeEnd w:id="1272"/>
      <w:r>
        <w:commentReference w:id="1272"/>
      </w:r>
    </w:p>
    <w:p w14:paraId="5F8FF227" w14:textId="14D9B9A4" w:rsidR="00166B04" w:rsidRPr="002670D3" w:rsidRDefault="00166B04" w:rsidP="00166B04">
      <w:pPr>
        <w:pStyle w:val="berschrift3"/>
      </w:pPr>
      <w:bookmarkStart w:id="1273" w:name="_Ref48221633"/>
      <w:bookmarkStart w:id="1274" w:name="_Toc68162225"/>
      <w:r w:rsidRPr="002670D3">
        <w:t>ID handling</w:t>
      </w:r>
      <w:bookmarkEnd w:id="1273"/>
      <w:bookmarkEnd w:id="1274"/>
    </w:p>
    <w:p w14:paraId="17DD5D67" w14:textId="39D133A9" w:rsidR="002F7646" w:rsidRDefault="00F76ABF" w:rsidP="0080748A">
      <w:r>
        <w:t>Within the context of information processing</w:t>
      </w:r>
      <w:r w:rsidR="2E60D880">
        <w:t>,</w:t>
      </w:r>
      <w:r>
        <w:t xml:space="preserve"> </w:t>
      </w:r>
      <w:r w:rsidR="007B69B6">
        <w:t>unique identifier</w:t>
      </w:r>
      <w:r w:rsidR="6682F12C">
        <w:t>s</w:t>
      </w:r>
      <w:r w:rsidR="007B69B6">
        <w:t xml:space="preserve"> provide a simple method to distinguish between </w:t>
      </w:r>
      <w:r w:rsidR="00256781">
        <w:t xml:space="preserve">(similar) </w:t>
      </w:r>
      <w:r w:rsidR="007B69B6">
        <w:t>objects</w:t>
      </w:r>
      <w:r w:rsidR="78E26B05">
        <w:t>.</w:t>
      </w:r>
      <w:r w:rsidR="00116CFB">
        <w:t xml:space="preserve"> </w:t>
      </w:r>
      <w:r w:rsidR="499ACA4F">
        <w:t>However,</w:t>
      </w:r>
      <w:r w:rsidR="00116CFB">
        <w:t xml:space="preserve"> these IDs are usually limited to a certain scope</w:t>
      </w:r>
      <w:r w:rsidR="00933113">
        <w:t>, intention</w:t>
      </w:r>
      <w:r w:rsidR="00116CFB">
        <w:t xml:space="preserve"> </w:t>
      </w:r>
      <w:r w:rsidR="00933113">
        <w:t>or use case and thus many different methods for the</w:t>
      </w:r>
      <w:r w:rsidR="60BCC30B">
        <w:t>ir</w:t>
      </w:r>
      <w:r w:rsidR="00933113">
        <w:t xml:space="preserve"> generation exist. </w:t>
      </w:r>
      <w:r w:rsidR="003A0FE6">
        <w:t xml:space="preserve">In many cases these IDs </w:t>
      </w:r>
      <w:r w:rsidR="00E80AF8">
        <w:t xml:space="preserve">may </w:t>
      </w:r>
      <w:r w:rsidR="003A0FE6">
        <w:t xml:space="preserve">also encode object features as well, making </w:t>
      </w:r>
      <w:r w:rsidR="002517D1">
        <w:t>it easy to ascertain information</w:t>
      </w:r>
      <w:r w:rsidR="00BB35EA">
        <w:t xml:space="preserve"> or grouping information just by looking </w:t>
      </w:r>
      <w:r w:rsidR="5D81D392">
        <w:t>into the</w:t>
      </w:r>
      <w:r w:rsidR="00BB35EA">
        <w:t xml:space="preserve"> different IDs.</w:t>
      </w:r>
      <w:r w:rsidR="007507D7">
        <w:t xml:space="preserve"> </w:t>
      </w:r>
    </w:p>
    <w:p w14:paraId="0073926B" w14:textId="130DFD43" w:rsidR="00960EEF" w:rsidRDefault="00D36628" w:rsidP="0080748A">
      <w:r>
        <w:t xml:space="preserve">For projects such as LinkingAlps </w:t>
      </w:r>
      <w:r w:rsidR="00E77F92">
        <w:t>this means that</w:t>
      </w:r>
      <w:ins w:id="1275" w:author="sara.guerraoliveira@um.si" w:date="2021-03-18T12:59:00Z">
        <w:r w:rsidR="72DEE076">
          <w:t>,</w:t>
        </w:r>
      </w:ins>
      <w:r w:rsidR="00E77F92">
        <w:t xml:space="preserve"> d</w:t>
      </w:r>
      <w:r>
        <w:t>ue to organisational differences</w:t>
      </w:r>
      <w:ins w:id="1276" w:author="sara.guerraoliveira@um.si" w:date="2021-03-18T12:59:00Z">
        <w:r w:rsidR="652EA98D">
          <w:t>,</w:t>
        </w:r>
      </w:ins>
      <w:r>
        <w:t xml:space="preserve"> </w:t>
      </w:r>
      <w:r w:rsidR="00E77F92">
        <w:t>a common ID</w:t>
      </w:r>
      <w:r w:rsidR="003014DD">
        <w:t xml:space="preserve"> system for </w:t>
      </w:r>
      <w:r w:rsidR="5566C331">
        <w:t>objects,</w:t>
      </w:r>
      <w:r w:rsidR="003014DD">
        <w:t xml:space="preserve"> such as sta</w:t>
      </w:r>
      <w:r w:rsidR="006A5E7D">
        <w:t>tions, locations etc.</w:t>
      </w:r>
      <w:r w:rsidR="51BD92C8">
        <w:t>,</w:t>
      </w:r>
      <w:r w:rsidR="00A26041">
        <w:t xml:space="preserve"> </w:t>
      </w:r>
      <w:r w:rsidR="4A690786">
        <w:t>is</w:t>
      </w:r>
      <w:r w:rsidR="003F18C8">
        <w:t xml:space="preserve"> not available in the existing system</w:t>
      </w:r>
      <w:r w:rsidR="002906C1">
        <w:t>s</w:t>
      </w:r>
      <w:r w:rsidR="003F18C8">
        <w:t>.</w:t>
      </w:r>
      <w:r w:rsidR="002F7646">
        <w:t xml:space="preserve"> </w:t>
      </w:r>
      <w:r w:rsidR="00AD5A7A">
        <w:t xml:space="preserve">However, in </w:t>
      </w:r>
      <w:r w:rsidR="00BA0A43">
        <w:t>most cases</w:t>
      </w:r>
      <w:r w:rsidR="179EE79A">
        <w:t>,</w:t>
      </w:r>
      <w:r w:rsidR="00BA0A43">
        <w:t xml:space="preserve"> this may not result in </w:t>
      </w:r>
      <w:r w:rsidR="003014DD">
        <w:t xml:space="preserve">any </w:t>
      </w:r>
      <w:r w:rsidR="006A5E7D">
        <w:t>issue</w:t>
      </w:r>
      <w:r w:rsidR="17C5D2ED">
        <w:t>,</w:t>
      </w:r>
      <w:r w:rsidR="006A5E7D">
        <w:t xml:space="preserve"> as due to the architecture the individual </w:t>
      </w:r>
      <w:r w:rsidR="006A5E7D">
        <w:lastRenderedPageBreak/>
        <w:t>systems</w:t>
      </w:r>
      <w:r w:rsidR="00AA0D9C">
        <w:t xml:space="preserve"> will only provide information for their own region</w:t>
      </w:r>
      <w:r w:rsidR="00110ED1">
        <w:t xml:space="preserve">/coverage area. Thus, </w:t>
      </w:r>
      <w:r w:rsidR="000F2848">
        <w:t>the individual IDs can remain untouched.</w:t>
      </w:r>
    </w:p>
    <w:p w14:paraId="7CB9A431" w14:textId="47B65AF3" w:rsidR="00337D62" w:rsidRPr="002670D3" w:rsidRDefault="140BA863" w:rsidP="0080748A">
      <w:r>
        <w:t>I</w:t>
      </w:r>
      <w:r w:rsidR="00274261" w:rsidRPr="002670D3">
        <w:t>n order to process information in a distributed journey planning context</w:t>
      </w:r>
      <w:r w:rsidR="00CA35B4" w:rsidRPr="002670D3">
        <w:t>,</w:t>
      </w:r>
      <w:r w:rsidR="00274261" w:rsidRPr="002670D3">
        <w:t xml:space="preserve"> exchange points from different systems need to be recognised as </w:t>
      </w:r>
      <w:r w:rsidR="00CA35B4" w:rsidRPr="002670D3">
        <w:t>the same</w:t>
      </w:r>
      <w:r w:rsidR="00274261" w:rsidRPr="002670D3">
        <w:t xml:space="preserve"> or different stations/places. Therefore, all exchange points need to adhere to the same principles when it comes to generating their IDs. This may not be only limited to exchange </w:t>
      </w:r>
      <w:r w:rsidR="43BF966B" w:rsidRPr="002670D3">
        <w:t>points,</w:t>
      </w:r>
      <w:r w:rsidR="00274261" w:rsidRPr="002670D3">
        <w:t xml:space="preserve"> however</w:t>
      </w:r>
      <w:r w:rsidR="00CA35B4" w:rsidRPr="002670D3">
        <w:t>,</w:t>
      </w:r>
      <w:r w:rsidR="00274261" w:rsidRPr="002670D3">
        <w:t xml:space="preserve"> </w:t>
      </w:r>
      <w:r w:rsidR="060DAC06" w:rsidRPr="002670D3">
        <w:t xml:space="preserve">in </w:t>
      </w:r>
      <w:r w:rsidR="0D7D5D31" w:rsidRPr="002670D3">
        <w:t>that case it is</w:t>
      </w:r>
      <w:r w:rsidR="00274261" w:rsidRPr="002670D3">
        <w:t xml:space="preserve"> of upmost importance.</w:t>
      </w:r>
      <w:r w:rsidR="008337A7" w:rsidRPr="002670D3">
        <w:t xml:space="preserve"> As </w:t>
      </w:r>
      <w:r w:rsidR="00337D62" w:rsidRPr="002670D3">
        <w:t xml:space="preserve">the </w:t>
      </w:r>
      <w:r w:rsidR="008337A7" w:rsidRPr="002670D3">
        <w:t xml:space="preserve">OJP </w:t>
      </w:r>
      <w:r w:rsidR="00337D62" w:rsidRPr="002670D3">
        <w:t>standard document does not specify</w:t>
      </w:r>
      <w:r w:rsidR="07ACBC8B" w:rsidRPr="002670D3">
        <w:t xml:space="preserve"> an</w:t>
      </w:r>
      <w:r w:rsidR="00337D62" w:rsidRPr="002670D3">
        <w:t xml:space="preserve"> ID structure for exchange points it was decided that </w:t>
      </w:r>
      <w:r w:rsidR="008337A7" w:rsidRPr="002670D3">
        <w:t xml:space="preserve">the </w:t>
      </w:r>
      <w:r w:rsidR="00FE7650" w:rsidRPr="002670D3">
        <w:t>LinkingAlps</w:t>
      </w:r>
      <w:r w:rsidR="008337A7" w:rsidRPr="002670D3">
        <w:t xml:space="preserve"> </w:t>
      </w:r>
      <w:r w:rsidR="00337D62" w:rsidRPr="002670D3">
        <w:t xml:space="preserve">project will follow </w:t>
      </w:r>
      <w:r w:rsidR="00CE4954" w:rsidRPr="002670D3">
        <w:t>the</w:t>
      </w:r>
      <w:r w:rsidR="00516D4F">
        <w:t xml:space="preserve"> European</w:t>
      </w:r>
      <w:r w:rsidR="00CE4954" w:rsidRPr="002670D3">
        <w:t xml:space="preserve"> </w:t>
      </w:r>
      <w:r w:rsidR="00337D62" w:rsidRPr="63B7B448">
        <w:rPr>
          <w:b/>
          <w:bCs/>
        </w:rPr>
        <w:t>NeTEx</w:t>
      </w:r>
      <w:r w:rsidR="00337D62" w:rsidRPr="002670D3">
        <w:t xml:space="preserve"> structure format</w:t>
      </w:r>
      <w:sdt>
        <w:sdtPr>
          <w:id w:val="-887499231"/>
          <w:placeholder>
            <w:docPart w:val="DefaultPlaceholder_1081868574"/>
          </w:placeholder>
          <w:citation/>
        </w:sdtPr>
        <w:sdtEndPr/>
        <w:sdtContent>
          <w:r w:rsidR="00C1407B" w:rsidRPr="002670D3">
            <w:fldChar w:fldCharType="begin"/>
          </w:r>
          <w:r w:rsidR="00C1407B" w:rsidRPr="00804C30">
            <w:instrText xml:space="preserve"> CITATION CEN20 \l 1031 </w:instrText>
          </w:r>
          <w:r w:rsidR="00C1407B" w:rsidRPr="002670D3">
            <w:fldChar w:fldCharType="separate"/>
          </w:r>
          <w:ins w:id="1277" w:author="Jan Grüner" w:date="2021-04-01T09:36:00Z">
            <w:r w:rsidR="00EF203D">
              <w:rPr>
                <w:noProof/>
              </w:rPr>
              <w:t xml:space="preserve"> </w:t>
            </w:r>
            <w:r w:rsidR="00EF203D">
              <w:rPr>
                <w:noProof/>
              </w:rPr>
              <w:t>[2]</w:t>
            </w:r>
          </w:ins>
          <w:del w:id="1278" w:author="Jan Grüner" w:date="2021-04-01T09:36:00Z">
            <w:r w:rsidR="000C6273" w:rsidDel="00EF203D">
              <w:rPr>
                <w:noProof/>
              </w:rPr>
              <w:delText xml:space="preserve"> [2]</w:delText>
            </w:r>
          </w:del>
          <w:r w:rsidR="00C1407B" w:rsidRPr="002670D3">
            <w:fldChar w:fldCharType="end"/>
          </w:r>
        </w:sdtContent>
      </w:sdt>
      <w:r w:rsidR="00CE4954" w:rsidRPr="002670D3">
        <w:t>:</w:t>
      </w:r>
    </w:p>
    <w:p w14:paraId="78DCEB7A" w14:textId="77777777" w:rsidR="00337D62" w:rsidRPr="0040755C" w:rsidRDefault="00337D62" w:rsidP="00F74FD2">
      <w:pPr>
        <w:pStyle w:val="Code"/>
        <w:keepNext/>
        <w:rPr>
          <w:lang w:val="it-CH"/>
        </w:rPr>
      </w:pPr>
      <w:r w:rsidRPr="0040755C">
        <w:rPr>
          <w:lang w:val="it-CH"/>
        </w:rPr>
        <w:t>General Format:</w:t>
      </w:r>
      <w:r w:rsidRPr="0040755C">
        <w:rPr>
          <w:lang w:val="it-CH"/>
        </w:rPr>
        <w:br/>
        <w:t>[CC]:[LC]:[OT]:[TI]:[ID]</w:t>
      </w:r>
    </w:p>
    <w:p w14:paraId="4E42AC05" w14:textId="77777777" w:rsidR="00337D62" w:rsidRPr="0040755C" w:rsidRDefault="00337D62" w:rsidP="00337D62">
      <w:pPr>
        <w:pStyle w:val="Code"/>
        <w:rPr>
          <w:lang w:val="it-CH"/>
        </w:rPr>
      </w:pPr>
      <w:r w:rsidRPr="0040755C">
        <w:rPr>
          <w:lang w:val="it-CH"/>
        </w:rPr>
        <w:t>Example:</w:t>
      </w:r>
      <w:r w:rsidRPr="0040755C">
        <w:rPr>
          <w:lang w:val="it-CH"/>
        </w:rPr>
        <w:br/>
        <w:t>SI:SI0:EP:350271b3-c0cd-43e0-a244-940f744b4875:IJPP</w:t>
      </w:r>
    </w:p>
    <w:p w14:paraId="6ECE09AA" w14:textId="77777777" w:rsidR="004C20E3" w:rsidRPr="002670D3" w:rsidRDefault="004C20E3" w:rsidP="00CE4954">
      <w:r w:rsidRPr="002670D3">
        <w:t>Please note that all separating characters (“:”) are mandatory, even if a field is empty.</w:t>
      </w:r>
    </w:p>
    <w:p w14:paraId="7155B464" w14:textId="272ABB83" w:rsidR="00CE4954" w:rsidRPr="002670D3" w:rsidRDefault="00CE4954" w:rsidP="00CE4954">
      <w:r>
        <w:t xml:space="preserve">The meaning and length of the different elements is given in </w:t>
      </w:r>
      <w:r>
        <w:fldChar w:fldCharType="begin"/>
      </w:r>
      <w:r>
        <w:instrText xml:space="preserve"> REF _Ref47528042 \h </w:instrText>
      </w:r>
      <w:r>
        <w:fldChar w:fldCharType="separate"/>
      </w:r>
      <w:r w:rsidR="00743E40">
        <w:t xml:space="preserve">Table </w:t>
      </w:r>
      <w:r w:rsidR="00743E40">
        <w:rPr>
          <w:noProof/>
        </w:rPr>
        <w:t>4</w:t>
      </w:r>
      <w:r>
        <w:fldChar w:fldCharType="end"/>
      </w:r>
      <w:r>
        <w:t xml:space="preserve">. It should be noted that these IDs should only be used for the identification of exchange points and not </w:t>
      </w:r>
      <w:r w:rsidR="00CA35B4">
        <w:t xml:space="preserve">for </w:t>
      </w:r>
      <w:r>
        <w:t>any other characteristic</w:t>
      </w:r>
      <w:del w:id="1279" w:author="sara.guerraoliveira@um.si" w:date="2021-03-18T13:01:00Z">
        <w:r w:rsidDel="00CE4954">
          <w:delText>s</w:delText>
        </w:r>
      </w:del>
      <w:r>
        <w:t>.</w:t>
      </w:r>
    </w:p>
    <w:p w14:paraId="7FF6676C" w14:textId="52521DC3" w:rsidR="00337D62" w:rsidRPr="002670D3" w:rsidRDefault="00337D62" w:rsidP="00A259C0">
      <w:pPr>
        <w:pStyle w:val="Beschriftung"/>
        <w:keepNext/>
      </w:pPr>
      <w:bookmarkStart w:id="1280" w:name="_Ref47528042"/>
      <w:bookmarkStart w:id="1281" w:name="_Toc68162276"/>
      <w:r>
        <w:t xml:space="preserve">Table </w:t>
      </w:r>
      <w:r>
        <w:fldChar w:fldCharType="begin"/>
      </w:r>
      <w:r>
        <w:instrText xml:space="preserve"> SEQ Table \* ARABIC </w:instrText>
      </w:r>
      <w:r>
        <w:fldChar w:fldCharType="separate"/>
      </w:r>
      <w:r w:rsidR="00743E40">
        <w:rPr>
          <w:noProof/>
        </w:rPr>
        <w:t>4</w:t>
      </w:r>
      <w:r>
        <w:fldChar w:fldCharType="end"/>
      </w:r>
      <w:bookmarkEnd w:id="1280"/>
      <w:r>
        <w:t xml:space="preserve"> NeTEx Format elements</w:t>
      </w:r>
      <w:r w:rsidR="33E1C567">
        <w:t>.</w:t>
      </w:r>
      <w:bookmarkEnd w:id="1281"/>
    </w:p>
    <w:tbl>
      <w:tblPr>
        <w:tblStyle w:val="Gitternetztabelle22"/>
        <w:tblW w:w="0" w:type="auto"/>
        <w:tblLook w:val="04A0" w:firstRow="1" w:lastRow="0" w:firstColumn="1" w:lastColumn="0" w:noHBand="0" w:noVBand="1"/>
      </w:tblPr>
      <w:tblGrid>
        <w:gridCol w:w="1408"/>
        <w:gridCol w:w="7095"/>
      </w:tblGrid>
      <w:tr w:rsidR="004C20E3" w:rsidRPr="002670D3" w14:paraId="5F357AAC" w14:textId="77777777" w:rsidTr="63B7B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EA8742" w14:textId="77777777" w:rsidR="004C20E3" w:rsidRPr="002670D3" w:rsidRDefault="004C20E3" w:rsidP="00A259C0">
            <w:pPr>
              <w:spacing w:before="0" w:after="0"/>
            </w:pPr>
            <w:r w:rsidRPr="002670D3">
              <w:t>Abbreviation</w:t>
            </w:r>
          </w:p>
        </w:tc>
        <w:tc>
          <w:tcPr>
            <w:tcW w:w="0" w:type="auto"/>
          </w:tcPr>
          <w:p w14:paraId="0253AD8C" w14:textId="77777777" w:rsidR="004C20E3" w:rsidRPr="002670D3" w:rsidRDefault="004C20E3" w:rsidP="00A259C0">
            <w:pPr>
              <w:spacing w:before="0" w:after="0"/>
              <w:cnfStyle w:val="100000000000" w:firstRow="1" w:lastRow="0" w:firstColumn="0" w:lastColumn="0" w:oddVBand="0" w:evenVBand="0" w:oddHBand="0" w:evenHBand="0" w:firstRowFirstColumn="0" w:firstRowLastColumn="0" w:lastRowFirstColumn="0" w:lastRowLastColumn="0"/>
            </w:pPr>
            <w:r w:rsidRPr="002670D3">
              <w:t>Name</w:t>
            </w:r>
          </w:p>
        </w:tc>
      </w:tr>
      <w:tr w:rsidR="004C20E3" w:rsidRPr="002670D3" w14:paraId="6DE7964F"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AFF5C6" w14:textId="77777777" w:rsidR="004C20E3" w:rsidRPr="002670D3" w:rsidRDefault="004C20E3" w:rsidP="00A259C0">
            <w:pPr>
              <w:spacing w:before="0" w:after="0"/>
            </w:pPr>
            <w:r w:rsidRPr="002670D3">
              <w:t>CC</w:t>
            </w:r>
          </w:p>
        </w:tc>
        <w:tc>
          <w:tcPr>
            <w:tcW w:w="0" w:type="auto"/>
          </w:tcPr>
          <w:p w14:paraId="76747CE0" w14:textId="6568866A" w:rsidR="004C20E3" w:rsidRPr="002670D3" w:rsidRDefault="004C20E3" w:rsidP="00A259C0">
            <w:pPr>
              <w:spacing w:before="0" w:after="0"/>
              <w:cnfStyle w:val="000000100000" w:firstRow="0" w:lastRow="0" w:firstColumn="0" w:lastColumn="0" w:oddVBand="0" w:evenVBand="0" w:oddHBand="1" w:evenHBand="0" w:firstRowFirstColumn="0" w:firstRowLastColumn="0" w:lastRowFirstColumn="0" w:lastRowLastColumn="0"/>
            </w:pPr>
            <w:r>
              <w:t>ISO 3166-1 code of the country (2 characters)</w:t>
            </w:r>
          </w:p>
        </w:tc>
      </w:tr>
      <w:tr w:rsidR="004C20E3" w:rsidRPr="002670D3" w14:paraId="5C703F79" w14:textId="77777777" w:rsidTr="63B7B448">
        <w:tc>
          <w:tcPr>
            <w:cnfStyle w:val="001000000000" w:firstRow="0" w:lastRow="0" w:firstColumn="1" w:lastColumn="0" w:oddVBand="0" w:evenVBand="0" w:oddHBand="0" w:evenHBand="0" w:firstRowFirstColumn="0" w:firstRowLastColumn="0" w:lastRowFirstColumn="0" w:lastRowLastColumn="0"/>
            <w:tcW w:w="0" w:type="auto"/>
          </w:tcPr>
          <w:p w14:paraId="687E3521" w14:textId="77777777" w:rsidR="004C20E3" w:rsidRPr="002670D3" w:rsidRDefault="004C20E3" w:rsidP="00A259C0">
            <w:pPr>
              <w:spacing w:before="0" w:after="0"/>
            </w:pPr>
            <w:r w:rsidRPr="002670D3">
              <w:t>LC</w:t>
            </w:r>
          </w:p>
        </w:tc>
        <w:tc>
          <w:tcPr>
            <w:tcW w:w="0" w:type="auto"/>
          </w:tcPr>
          <w:p w14:paraId="4CC92A80" w14:textId="75F96FE3" w:rsidR="004C20E3" w:rsidRPr="002670D3" w:rsidRDefault="018D2AAA" w:rsidP="00A259C0">
            <w:pPr>
              <w:spacing w:before="0" w:after="0"/>
              <w:cnfStyle w:val="000000000000" w:firstRow="0" w:lastRow="0" w:firstColumn="0" w:lastColumn="0" w:oddVBand="0" w:evenVBand="0" w:oddHBand="0" w:evenHBand="0" w:firstRowFirstColumn="0" w:firstRowLastColumn="0" w:lastRowFirstColumn="0" w:lastRowLastColumn="0"/>
            </w:pPr>
            <w:r>
              <w:t>C</w:t>
            </w:r>
            <w:r w:rsidR="004C20E3">
              <w:t>ode uniquely identifying the locality or the provider within the country (region code like the European NUTS code, an authority code</w:t>
            </w:r>
            <w:r w:rsidR="3E4ACD68">
              <w:t>, …</w:t>
            </w:r>
            <w:r w:rsidR="004C20E3">
              <w:t>).</w:t>
            </w:r>
            <w:r w:rsidR="31E2ACD6">
              <w:t xml:space="preserve"> </w:t>
            </w:r>
            <w:r w:rsidR="004C20E3">
              <w:t>The Europe</w:t>
            </w:r>
            <w:r w:rsidR="31E2ACD6">
              <w:t>a</w:t>
            </w:r>
            <w:r w:rsidR="004C20E3">
              <w:t>n NUTS code is recommended here</w:t>
            </w:r>
            <w:r w:rsidR="00CA35B4">
              <w:t>, h</w:t>
            </w:r>
            <w:r w:rsidR="004C20E3">
              <w:t>owever, this code is not mandatory if the other elements make the code unique (but surrounding ":" must be</w:t>
            </w:r>
            <w:r w:rsidR="50740E07">
              <w:t xml:space="preserve"> present).</w:t>
            </w:r>
          </w:p>
        </w:tc>
      </w:tr>
      <w:tr w:rsidR="004C20E3" w:rsidRPr="002670D3" w14:paraId="59EE39E6"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FF007" w14:textId="77777777" w:rsidR="004C20E3" w:rsidRPr="002670D3" w:rsidRDefault="004C20E3" w:rsidP="00A259C0">
            <w:pPr>
              <w:spacing w:before="0" w:after="0"/>
            </w:pPr>
            <w:r w:rsidRPr="002670D3">
              <w:t>OT</w:t>
            </w:r>
          </w:p>
        </w:tc>
        <w:tc>
          <w:tcPr>
            <w:tcW w:w="0" w:type="auto"/>
          </w:tcPr>
          <w:p w14:paraId="04E82C0A" w14:textId="487E1ADE" w:rsidR="004C20E3" w:rsidRPr="002670D3" w:rsidRDefault="004C20E3" w:rsidP="00A259C0">
            <w:pPr>
              <w:spacing w:before="0" w:after="0"/>
              <w:cnfStyle w:val="000000100000" w:firstRow="0" w:lastRow="0" w:firstColumn="0" w:lastColumn="0" w:oddVBand="0" w:evenVBand="0" w:oddHBand="1" w:evenHBand="0" w:firstRowFirstColumn="0" w:firstRowLastColumn="0" w:lastRowFirstColumn="0" w:lastRowLastColumn="0"/>
            </w:pPr>
            <w:r>
              <w:t>NeTEx object type (ServiceJourney PassengerStopAssignment Line, etc. using exactly the tag format, UpperCamelCase and no space) corresponding to the XML tag and is provided to avoid any collision of single identifiers being used for different types of objects. A small exception is defined for StopPlace in order to differentiate between monomodal and General STOP PLACEs, the [object will be MonomodalStopPlace or GeneralStopPlace instead of StopPlace (see 6.1 Stop place hierarchy)</w:t>
            </w:r>
            <w:r w:rsidR="522BD3B8">
              <w:t>.</w:t>
            </w:r>
          </w:p>
        </w:tc>
      </w:tr>
      <w:tr w:rsidR="004C20E3" w:rsidRPr="002670D3" w14:paraId="2BA32459" w14:textId="77777777" w:rsidTr="63B7B448">
        <w:tc>
          <w:tcPr>
            <w:cnfStyle w:val="001000000000" w:firstRow="0" w:lastRow="0" w:firstColumn="1" w:lastColumn="0" w:oddVBand="0" w:evenVBand="0" w:oddHBand="0" w:evenHBand="0" w:firstRowFirstColumn="0" w:firstRowLastColumn="0" w:lastRowFirstColumn="0" w:lastRowLastColumn="0"/>
            <w:tcW w:w="0" w:type="auto"/>
          </w:tcPr>
          <w:p w14:paraId="23300439" w14:textId="77777777" w:rsidR="004C20E3" w:rsidRPr="002670D3" w:rsidRDefault="004C20E3" w:rsidP="00A259C0">
            <w:pPr>
              <w:spacing w:before="0" w:after="0"/>
            </w:pPr>
            <w:r w:rsidRPr="002670D3">
              <w:t>TI</w:t>
            </w:r>
          </w:p>
        </w:tc>
        <w:tc>
          <w:tcPr>
            <w:tcW w:w="0" w:type="auto"/>
          </w:tcPr>
          <w:p w14:paraId="041EC61E" w14:textId="0D798CC1" w:rsidR="004C20E3" w:rsidRPr="002670D3" w:rsidRDefault="6509A65B" w:rsidP="00A259C0">
            <w:pPr>
              <w:spacing w:before="0" w:after="0"/>
              <w:cnfStyle w:val="000000000000" w:firstRow="0" w:lastRow="0" w:firstColumn="0" w:lastColumn="0" w:oddVBand="0" w:evenVBand="0" w:oddHBand="0" w:evenHBand="0" w:firstRowFirstColumn="0" w:firstRowLastColumn="0" w:lastRowFirstColumn="0" w:lastRowLastColumn="0"/>
            </w:pPr>
            <w:r>
              <w:t>T</w:t>
            </w:r>
            <w:r w:rsidR="004C20E3">
              <w:t>echnical identifier for the object, it can be whatever code the system define</w:t>
            </w:r>
            <w:r w:rsidR="00CA35B4">
              <w:t>s</w:t>
            </w:r>
            <w:r w:rsidR="004C20E3">
              <w:t xml:space="preserve"> (built of upper case or lower case non accented characters, numbers " "--" and "_") but shall be unique for the object and durable (a single object can</w:t>
            </w:r>
            <w:r w:rsidR="3A2B0EF4">
              <w:t>not</w:t>
            </w:r>
            <w:r w:rsidR="004C20E3">
              <w:t xml:space="preserve"> change its identifier)</w:t>
            </w:r>
            <w:r w:rsidR="4F88B599">
              <w:t>.</w:t>
            </w:r>
          </w:p>
        </w:tc>
      </w:tr>
      <w:tr w:rsidR="004C20E3" w:rsidRPr="002670D3" w14:paraId="7F947838" w14:textId="77777777" w:rsidTr="63B7B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62DB2" w14:textId="77777777" w:rsidR="004C20E3" w:rsidRPr="002670D3" w:rsidRDefault="004C20E3" w:rsidP="00A259C0">
            <w:pPr>
              <w:spacing w:before="0" w:after="0"/>
            </w:pPr>
            <w:r w:rsidRPr="002670D3">
              <w:t>ID</w:t>
            </w:r>
          </w:p>
        </w:tc>
        <w:tc>
          <w:tcPr>
            <w:tcW w:w="0" w:type="auto"/>
          </w:tcPr>
          <w:p w14:paraId="6403C474" w14:textId="143603FD" w:rsidR="004C20E3" w:rsidRPr="002670D3" w:rsidRDefault="115572C6" w:rsidP="00A259C0">
            <w:pPr>
              <w:spacing w:before="0" w:after="0"/>
              <w:cnfStyle w:val="000000100000" w:firstRow="0" w:lastRow="0" w:firstColumn="0" w:lastColumn="0" w:oddVBand="0" w:evenVBand="0" w:oddHBand="1" w:evenHBand="0" w:firstRowFirstColumn="0" w:firstRowLastColumn="0" w:lastRowFirstColumn="0" w:lastRowLastColumn="0"/>
            </w:pPr>
            <w:r>
              <w:t>C</w:t>
            </w:r>
            <w:r w:rsidR="3E4ACD68">
              <w:t>ode identifying the organisation that defines/manages the IDs (e.g.</w:t>
            </w:r>
            <w:ins w:id="1282" w:author="Jan Grüner" w:date="2021-03-18T10:10:00Z">
              <w:r w:rsidR="00FD230B">
                <w:t>,</w:t>
              </w:r>
            </w:ins>
            <w:r w:rsidR="3E4ACD68">
              <w:t xml:space="preserve"> SBB for </w:t>
            </w:r>
            <w:r w:rsidR="1C5BD333">
              <w:t>S</w:t>
            </w:r>
            <w:r w:rsidR="3E4ACD68">
              <w:t>wiss exchange points).</w:t>
            </w:r>
          </w:p>
        </w:tc>
      </w:tr>
    </w:tbl>
    <w:p w14:paraId="7DD4F3A0" w14:textId="447942E3" w:rsidR="00274261" w:rsidRPr="002670D3" w:rsidRDefault="003E622B" w:rsidP="0080748A">
      <w:r>
        <w:lastRenderedPageBreak/>
        <w:t>In order to allow compatibility with other systems/projects (e.g.</w:t>
      </w:r>
      <w:ins w:id="1283" w:author="Jan Grüner" w:date="2021-03-18T10:10:00Z">
        <w:r w:rsidR="00FD230B">
          <w:t>,</w:t>
        </w:r>
      </w:ins>
      <w:r>
        <w:t xml:space="preserve"> EU-Spirit</w:t>
      </w:r>
      <w:r w:rsidR="00530F61">
        <w:t xml:space="preserve">, see chapter </w:t>
      </w:r>
      <w:r>
        <w:fldChar w:fldCharType="begin"/>
      </w:r>
      <w:r>
        <w:instrText xml:space="preserve"> REF _Ref48733818 \r \h </w:instrText>
      </w:r>
      <w:r>
        <w:fldChar w:fldCharType="separate"/>
      </w:r>
      <w:r w:rsidR="00743E40">
        <w:t>7</w:t>
      </w:r>
      <w:r>
        <w:fldChar w:fldCharType="end"/>
      </w:r>
      <w:r w:rsidR="00B66257">
        <w:t xml:space="preserve"> of this document</w:t>
      </w:r>
      <w:r>
        <w:t xml:space="preserve">) the </w:t>
      </w:r>
      <w:r w:rsidR="00FE7650">
        <w:t>LinkingAlps</w:t>
      </w:r>
      <w:r>
        <w:t xml:space="preserve"> project </w:t>
      </w:r>
      <w:r w:rsidR="39551E11">
        <w:t>uses</w:t>
      </w:r>
      <w:r>
        <w:t xml:space="preserve"> the concept of “meta IDs” where the </w:t>
      </w:r>
      <w:r w:rsidR="003A1D04">
        <w:t>exchange point ID</w:t>
      </w:r>
      <w:r w:rsidR="00CA35B4">
        <w:t>’s</w:t>
      </w:r>
      <w:r w:rsidR="003A1D04">
        <w:t xml:space="preserve"> </w:t>
      </w:r>
      <w:r w:rsidR="00CA35B4">
        <w:t>are</w:t>
      </w:r>
      <w:r w:rsidR="003A1D04">
        <w:t xml:space="preserve"> added to the </w:t>
      </w:r>
      <w:r w:rsidR="003A1D04" w:rsidRPr="63B7B448">
        <w:rPr>
          <w:i/>
          <w:iCs/>
        </w:rPr>
        <w:t>PrivateCode</w:t>
      </w:r>
      <w:r w:rsidR="003A1D04">
        <w:t xml:space="preserve"> element in </w:t>
      </w:r>
      <w:r w:rsidR="003A1D04" w:rsidRPr="63B7B448">
        <w:rPr>
          <w:i/>
          <w:iCs/>
        </w:rPr>
        <w:t>StopPointStructure</w:t>
      </w:r>
      <w:r w:rsidR="003A1D04">
        <w:t xml:space="preserve"> or </w:t>
      </w:r>
      <w:r w:rsidR="003A1D04" w:rsidRPr="63B7B448">
        <w:rPr>
          <w:i/>
          <w:iCs/>
        </w:rPr>
        <w:t>StopPlaceStructure</w:t>
      </w:r>
      <w:r w:rsidR="4A7F0447" w:rsidRPr="63B7B448">
        <w:rPr>
          <w:i/>
          <w:iCs/>
        </w:rPr>
        <w:t>,</w:t>
      </w:r>
      <w:r w:rsidR="003A1D04">
        <w:t xml:space="preserve"> keeping the original ID as well.</w:t>
      </w:r>
      <w:r w:rsidR="00AD79BC">
        <w:t xml:space="preserve"> For a better understanding see the following </w:t>
      </w:r>
      <w:r w:rsidR="00E10E0F">
        <w:t xml:space="preserve">simplified </w:t>
      </w:r>
      <w:r w:rsidR="00AD79BC">
        <w:t>example:</w:t>
      </w:r>
    </w:p>
    <w:p w14:paraId="6D9347EB" w14:textId="2E9BA846" w:rsidR="008337A7" w:rsidRPr="002670D3" w:rsidRDefault="003A1D04" w:rsidP="00A259C0">
      <w:pPr>
        <w:pStyle w:val="Code"/>
      </w:pPr>
      <w:r w:rsidRPr="002670D3">
        <w:t>&lt;StopPoint&gt;</w:t>
      </w:r>
      <w:r w:rsidRPr="002670D3">
        <w:br/>
      </w:r>
      <w:r w:rsidRPr="002670D3">
        <w:tab/>
        <w:t>&lt;siri:StopPointref&gt;</w:t>
      </w:r>
      <w:r w:rsidR="00570E67">
        <w:t>idLocal</w:t>
      </w:r>
      <w:r w:rsidR="00F97E92">
        <w:t>Point</w:t>
      </w:r>
      <w:r w:rsidRPr="002670D3">
        <w:t>&lt;/siri:StopPointref&gt;</w:t>
      </w:r>
      <w:r w:rsidRPr="002670D3">
        <w:br/>
      </w:r>
      <w:r w:rsidRPr="002670D3">
        <w:tab/>
        <w:t>&lt;StopPointName&gt;</w:t>
      </w:r>
      <w:r w:rsidRPr="002670D3">
        <w:br/>
      </w:r>
      <w:r w:rsidRPr="002670D3">
        <w:tab/>
      </w:r>
      <w:r w:rsidRPr="002670D3">
        <w:tab/>
        <w:t>&lt;Text&gt;</w:t>
      </w:r>
      <w:r w:rsidRPr="002670D3">
        <w:rPr>
          <w:i/>
        </w:rPr>
        <w:t>the name of the stop</w:t>
      </w:r>
      <w:r w:rsidRPr="002670D3">
        <w:t>&lt;/Text&gt;</w:t>
      </w:r>
      <w:r w:rsidRPr="002670D3">
        <w:br/>
      </w:r>
      <w:r w:rsidRPr="002670D3">
        <w:tab/>
      </w:r>
      <w:r w:rsidRPr="002670D3">
        <w:tab/>
        <w:t>&lt;/StopPointName&gt;</w:t>
      </w:r>
      <w:r w:rsidRPr="002670D3">
        <w:br/>
      </w:r>
      <w:r w:rsidRPr="002670D3">
        <w:tab/>
        <w:t>&lt;PrivateCode&gt;</w:t>
      </w:r>
      <w:r w:rsidRPr="002670D3">
        <w:br/>
      </w:r>
      <w:r w:rsidRPr="002670D3">
        <w:tab/>
      </w:r>
      <w:r w:rsidRPr="002670D3">
        <w:tab/>
        <w:t>&lt;System&gt;</w:t>
      </w:r>
      <w:ins w:id="1284" w:author="Jan Grüner" w:date="2021-03-18T09:30:00Z">
        <w:r w:rsidR="00A02D79">
          <w:t>LinkingAlps</w:t>
        </w:r>
      </w:ins>
      <w:del w:id="1285" w:author="Jan Grüner" w:date="2021-03-18T09:30:00Z">
        <w:r w:rsidRPr="002670D3" w:rsidDel="00A02D79">
          <w:delText>idSystem</w:delText>
        </w:r>
      </w:del>
      <w:r w:rsidRPr="002670D3">
        <w:t>&lt;/System&gt;</w:t>
      </w:r>
      <w:r w:rsidRPr="002670D3">
        <w:br/>
      </w:r>
      <w:r w:rsidRPr="002670D3">
        <w:tab/>
      </w:r>
      <w:r w:rsidRPr="002670D3">
        <w:tab/>
        <w:t>&lt;Value&gt;idExchangePoint&lt;/Value&gt;</w:t>
      </w:r>
      <w:r w:rsidRPr="002670D3">
        <w:br/>
      </w:r>
      <w:r w:rsidRPr="002670D3">
        <w:tab/>
        <w:t>&lt;/PrivateCode&gt;</w:t>
      </w:r>
      <w:r w:rsidRPr="002670D3">
        <w:br/>
      </w:r>
      <w:r w:rsidR="00DB43C3" w:rsidRPr="002670D3">
        <w:tab/>
      </w:r>
      <w:r w:rsidR="00DB43C3">
        <w:t xml:space="preserve">&lt;-- </w:t>
      </w:r>
      <w:r w:rsidR="00D6264C">
        <w:t>...</w:t>
      </w:r>
      <w:r w:rsidR="00DB43C3">
        <w:t xml:space="preserve"> --&gt;</w:t>
      </w:r>
      <w:r w:rsidRPr="002670D3">
        <w:br/>
        <w:t>&lt;/StopPoint&gt;</w:t>
      </w:r>
    </w:p>
    <w:p w14:paraId="463AF9E2" w14:textId="4CD419E9" w:rsidR="008337A7" w:rsidRDefault="00E8215D" w:rsidP="0080748A">
      <w:pPr>
        <w:rPr>
          <w:ins w:id="1286" w:author="Jan Grüner" w:date="2021-03-18T09:30:00Z"/>
        </w:rPr>
      </w:pPr>
      <w:r>
        <w:t xml:space="preserve">This method </w:t>
      </w:r>
      <w:r w:rsidR="00001B3B">
        <w:t xml:space="preserve">will </w:t>
      </w:r>
      <w:r>
        <w:t xml:space="preserve">also allow a </w:t>
      </w:r>
      <w:r w:rsidR="009B227B">
        <w:t>relatively</w:t>
      </w:r>
      <w:r>
        <w:t xml:space="preserve"> easy addition of other systems following the same concept, as</w:t>
      </w:r>
      <w:r w:rsidR="009B227B">
        <w:t xml:space="preserve"> multiple System/Value instances are possible in the PrivateCode </w:t>
      </w:r>
      <w:r w:rsidR="0DAC425D">
        <w:t>section,</w:t>
      </w:r>
      <w:r w:rsidR="0008552E">
        <w:t xml:space="preserve"> which can be easily identified</w:t>
      </w:r>
      <w:r w:rsidR="009B227B">
        <w:t>.</w:t>
      </w:r>
    </w:p>
    <w:p w14:paraId="7FF2CF5D" w14:textId="028D4D88" w:rsidR="0054398E" w:rsidRPr="002670D3" w:rsidRDefault="0054398E" w:rsidP="0080748A">
      <w:commentRangeStart w:id="1287"/>
      <w:ins w:id="1288" w:author="Jan Grüner" w:date="2021-03-18T09:30:00Z">
        <w:r>
          <w:t xml:space="preserve">The </w:t>
        </w:r>
      </w:ins>
      <w:ins w:id="1289" w:author="Jan Grüner" w:date="2021-03-18T09:31:00Z">
        <w:r w:rsidR="00374109">
          <w:t>S</w:t>
        </w:r>
      </w:ins>
      <w:ins w:id="1290" w:author="Jan Grüner" w:date="2021-03-18T09:30:00Z">
        <w:r>
          <w:t>yst</w:t>
        </w:r>
      </w:ins>
      <w:ins w:id="1291" w:author="Jan Grüner" w:date="2021-03-18T09:31:00Z">
        <w:r>
          <w:t>em</w:t>
        </w:r>
        <w:r w:rsidR="00374109">
          <w:t xml:space="preserve">-ID for LinkingAlps is </w:t>
        </w:r>
        <w:r w:rsidR="00374109" w:rsidRPr="002C30AB">
          <w:rPr>
            <w:b/>
            <w:i/>
          </w:rPr>
          <w:t>LinkingAlps</w:t>
        </w:r>
        <w:r w:rsidR="00FD6ABC" w:rsidRPr="002C30AB">
          <w:t>.</w:t>
        </w:r>
      </w:ins>
      <w:commentRangeEnd w:id="1287"/>
      <w:ins w:id="1292" w:author="Jan Grüner" w:date="2021-03-18T15:58:00Z">
        <w:r w:rsidR="007B7DF2">
          <w:rPr>
            <w:rStyle w:val="Kommentarzeichen"/>
          </w:rPr>
          <w:commentReference w:id="1287"/>
        </w:r>
      </w:ins>
    </w:p>
    <w:p w14:paraId="5F912226" w14:textId="32B162F3" w:rsidR="00D8353C" w:rsidRPr="002670D3" w:rsidRDefault="00D8353C" w:rsidP="00402B07">
      <w:pPr>
        <w:pStyle w:val="berschrift3"/>
      </w:pPr>
      <w:bookmarkStart w:id="1293" w:name="_Ref62546118"/>
      <w:bookmarkStart w:id="1294" w:name="_Toc68162226"/>
      <w:r w:rsidRPr="002670D3">
        <w:t>Language</w:t>
      </w:r>
      <w:bookmarkEnd w:id="1293"/>
      <w:bookmarkEnd w:id="1294"/>
    </w:p>
    <w:p w14:paraId="5DD7FDD8" w14:textId="77777777" w:rsidR="00D8353C" w:rsidRPr="002670D3" w:rsidRDefault="0019199B" w:rsidP="00D8353C">
      <w:r w:rsidRPr="002670D3">
        <w:t>All language fields and filters in the used OJP</w:t>
      </w:r>
      <w:r w:rsidR="00DD5835" w:rsidRPr="002670D3">
        <w:t xml:space="preserve"> s</w:t>
      </w:r>
      <w:r w:rsidRPr="002670D3">
        <w:t xml:space="preserve">ervices are supported. The behaviour </w:t>
      </w:r>
      <w:r w:rsidR="001524F0" w:rsidRPr="002670D3">
        <w:t xml:space="preserve">and order </w:t>
      </w:r>
      <w:r w:rsidRPr="002670D3">
        <w:t>of language transmission is des</w:t>
      </w:r>
      <w:r w:rsidR="001524F0" w:rsidRPr="002670D3">
        <w:t>cribed in the following subsections.</w:t>
      </w:r>
    </w:p>
    <w:p w14:paraId="423232D7" w14:textId="77777777" w:rsidR="00D8353C" w:rsidRPr="002670D3" w:rsidRDefault="00D8353C" w:rsidP="00D8353C">
      <w:pPr>
        <w:pStyle w:val="berschrift4"/>
      </w:pPr>
      <w:bookmarkStart w:id="1295" w:name="_Ref54768874"/>
      <w:r w:rsidRPr="002670D3">
        <w:t>Names</w:t>
      </w:r>
      <w:bookmarkEnd w:id="1295"/>
    </w:p>
    <w:p w14:paraId="53E8674E" w14:textId="770410A0" w:rsidR="00FC65DB" w:rsidRPr="002670D3" w:rsidRDefault="00CB4F45" w:rsidP="00FC65DB">
      <w:r>
        <w:t xml:space="preserve">Names (e.g. </w:t>
      </w:r>
      <w:del w:id="1296" w:author="sara.guerraoliveira@um.si" w:date="2021-03-18T13:01:00Z">
        <w:r w:rsidDel="00CB4F45">
          <w:delText>city</w:delText>
        </w:r>
      </w:del>
      <w:ins w:id="1297" w:author="sara.guerraoliveira@um.si" w:date="2021-03-18T13:01:00Z">
        <w:r w:rsidR="74EAB1F4">
          <w:t>cities</w:t>
        </w:r>
      </w:ins>
      <w:r>
        <w:t xml:space="preserve">, station names or general locations) should be sent in the </w:t>
      </w:r>
      <w:r w:rsidR="00D325BD">
        <w:t xml:space="preserve">desired </w:t>
      </w:r>
      <w:r>
        <w:t>language of the requesting user. If a name is not available in</w:t>
      </w:r>
      <w:r w:rsidR="32DDEAED">
        <w:t xml:space="preserve"> the desired</w:t>
      </w:r>
      <w:r>
        <w:t xml:space="preserve"> language</w:t>
      </w:r>
      <w:r w:rsidR="00D6682A">
        <w:t xml:space="preserve">, the original name in the language of the region should be used. This guarantees at least recognition of texts on the passenger information systems. </w:t>
      </w:r>
      <w:r w:rsidR="00474F95">
        <w:t xml:space="preserve">In the unlikely event that the original name is not available in the language of the region, the name should be </w:t>
      </w:r>
      <w:r w:rsidR="005300C2">
        <w:t xml:space="preserve">transmitted in </w:t>
      </w:r>
      <w:r w:rsidR="00474F95">
        <w:t>English.</w:t>
      </w:r>
    </w:p>
    <w:p w14:paraId="1AD5471D" w14:textId="5682A7FB" w:rsidR="005300C2" w:rsidRPr="002670D3" w:rsidRDefault="005300C2" w:rsidP="00FC65DB">
      <w:r>
        <w:t xml:space="preserve">A translation of the names from English </w:t>
      </w:r>
      <w:r w:rsidR="1905BC94">
        <w:t>to</w:t>
      </w:r>
      <w:r>
        <w:t xml:space="preserve"> the native language of the requesting end-user or </w:t>
      </w:r>
      <w:r w:rsidR="16EC8D95">
        <w:t>to</w:t>
      </w:r>
      <w:r>
        <w:t xml:space="preserve"> the original language of the region, by using a translating algorithm, is not recommend</w:t>
      </w:r>
      <w:r w:rsidR="004E6347">
        <w:t>ed</w:t>
      </w:r>
      <w:r>
        <w:t xml:space="preserve">. The </w:t>
      </w:r>
      <w:ins w:id="1298" w:author="Jan Grüner" w:date="2021-03-10T10:05:00Z">
        <w:r w:rsidR="00404276">
          <w:t>(</w:t>
        </w:r>
      </w:ins>
      <w:commentRangeStart w:id="1299"/>
      <w:commentRangeStart w:id="1300"/>
      <w:commentRangeStart w:id="1301"/>
      <w:r>
        <w:t>historical</w:t>
      </w:r>
      <w:ins w:id="1302" w:author="Jan Grüner" w:date="2021-03-10T10:05:00Z">
        <w:r w:rsidR="00404276">
          <w:t>) name</w:t>
        </w:r>
      </w:ins>
      <w:r>
        <w:t xml:space="preserve"> </w:t>
      </w:r>
      <w:del w:id="1303" w:author="Jan Grüner" w:date="2021-03-10T10:05:00Z">
        <w:r w:rsidDel="005300C2">
          <w:delText>background</w:delText>
        </w:r>
      </w:del>
      <w:commentRangeEnd w:id="1299"/>
      <w:r>
        <w:commentReference w:id="1299"/>
      </w:r>
      <w:commentRangeEnd w:id="1300"/>
      <w:r>
        <w:commentReference w:id="1300"/>
      </w:r>
      <w:commentRangeEnd w:id="1301"/>
      <w:r>
        <w:commentReference w:id="1301"/>
      </w:r>
      <w:del w:id="1304" w:author="Jan Grüner" w:date="2021-03-10T10:05:00Z">
        <w:r w:rsidDel="005300C2">
          <w:delText xml:space="preserve"> </w:delText>
        </w:r>
      </w:del>
      <w:r>
        <w:t xml:space="preserve">of the object (e.g. city, station, POI, line) in question may </w:t>
      </w:r>
      <w:r w:rsidR="2E354F61">
        <w:t xml:space="preserve">be </w:t>
      </w:r>
      <w:r>
        <w:t>untranslatable</w:t>
      </w:r>
      <w:r w:rsidR="282EC552">
        <w:t xml:space="preserve">, in the sense that it may </w:t>
      </w:r>
      <w:r w:rsidR="2CEF1654">
        <w:t>lose</w:t>
      </w:r>
      <w:r w:rsidR="282EC552">
        <w:t xml:space="preserve"> its correct meaning.</w:t>
      </w:r>
      <w:r>
        <w:t xml:space="preserve"> </w:t>
      </w:r>
      <w:r w:rsidR="00FC65DB">
        <w:t>Also, this can be done by the end user application, if necessary.</w:t>
      </w:r>
    </w:p>
    <w:p w14:paraId="770BE996" w14:textId="77777777" w:rsidR="00D8353C" w:rsidRPr="002670D3" w:rsidRDefault="00D8353C" w:rsidP="00D8353C">
      <w:pPr>
        <w:pStyle w:val="berschrift4"/>
      </w:pPr>
      <w:r w:rsidRPr="002670D3">
        <w:lastRenderedPageBreak/>
        <w:t>Texts and descriptions</w:t>
      </w:r>
    </w:p>
    <w:p w14:paraId="1F0D258B" w14:textId="74709BE1" w:rsidR="00DF62C0" w:rsidRPr="002670D3" w:rsidRDefault="00DF62C0" w:rsidP="00DF62C0">
      <w:commentRangeStart w:id="1305"/>
      <w:r>
        <w:t xml:space="preserve">All other texts and descriptions </w:t>
      </w:r>
      <w:r w:rsidR="00474F95">
        <w:t>should be transmitted in the native language of the requesting end user. If the native language of the requesting end user is not available, the texts and descriptions should be transmitted in English</w:t>
      </w:r>
      <w:r w:rsidR="4EEA0D26">
        <w:t>,</w:t>
      </w:r>
      <w:r w:rsidR="005B29AE">
        <w:t xml:space="preserve"> allowing for the use of external translation tools</w:t>
      </w:r>
      <w:r w:rsidR="00474F95">
        <w:t>. If English is not available</w:t>
      </w:r>
      <w:r w:rsidR="00D90FAC">
        <w:t>,</w:t>
      </w:r>
      <w:r w:rsidR="00474F95">
        <w:t xml:space="preserve"> the original language of the region should be used.</w:t>
      </w:r>
      <w:commentRangeEnd w:id="1305"/>
      <w:r>
        <w:commentReference w:id="1305"/>
      </w:r>
    </w:p>
    <w:p w14:paraId="56660E40" w14:textId="75A349C8" w:rsidR="00474F95" w:rsidRPr="002670D3" w:rsidRDefault="00D26C86" w:rsidP="00DF62C0">
      <w:r>
        <w:t xml:space="preserve">In </w:t>
      </w:r>
      <w:r w:rsidR="004E6347">
        <w:t>case</w:t>
      </w:r>
      <w:r>
        <w:t xml:space="preserve"> </w:t>
      </w:r>
      <w:r w:rsidR="766CF99B">
        <w:t>the</w:t>
      </w:r>
      <w:r w:rsidR="00474F95">
        <w:t xml:space="preserve"> requested language is not available an error message (see </w:t>
      </w:r>
      <w:r>
        <w:fldChar w:fldCharType="begin"/>
      </w:r>
      <w:r>
        <w:instrText xml:space="preserve"> REF _Ref41481555 \r \h </w:instrText>
      </w:r>
      <w:r>
        <w:fldChar w:fldCharType="separate"/>
      </w:r>
      <w:r w:rsidR="00743E40">
        <w:t>4.2.2.3</w:t>
      </w:r>
      <w:r>
        <w:fldChar w:fldCharType="end"/>
      </w:r>
      <w:r w:rsidR="00474F95">
        <w:t>) will be sen</w:t>
      </w:r>
      <w:r w:rsidR="00033343">
        <w:t>t</w:t>
      </w:r>
      <w:r w:rsidR="00474F95">
        <w:t>.</w:t>
      </w:r>
    </w:p>
    <w:p w14:paraId="243D9567" w14:textId="77777777" w:rsidR="00D6682A" w:rsidRPr="002670D3" w:rsidRDefault="00D6682A" w:rsidP="00D6682A">
      <w:pPr>
        <w:pStyle w:val="berschrift4"/>
      </w:pPr>
      <w:bookmarkStart w:id="1306" w:name="_Ref41481555"/>
      <w:r w:rsidRPr="002670D3">
        <w:t>ErrorMessages regarding the language</w:t>
      </w:r>
      <w:bookmarkEnd w:id="1306"/>
    </w:p>
    <w:p w14:paraId="7A7CA68B" w14:textId="02AE1237" w:rsidR="002B6753" w:rsidRPr="002670D3" w:rsidRDefault="001D34AE" w:rsidP="00A259C0">
      <w:r w:rsidRPr="002670D3">
        <w:t xml:space="preserve">Language related error messages can be found in </w:t>
      </w:r>
      <w:sdt>
        <w:sdtPr>
          <w:id w:val="-1037966711"/>
          <w:citation/>
        </w:sdtPr>
        <w:sdtEndPr/>
        <w:sdtContent>
          <w:r w:rsidRPr="002670D3">
            <w:fldChar w:fldCharType="begin"/>
          </w:r>
          <w:r w:rsidRPr="00804C30">
            <w:instrText xml:space="preserve"> CITATION Eur17 \l 1031 </w:instrText>
          </w:r>
          <w:r w:rsidRPr="002670D3">
            <w:fldChar w:fldCharType="separate"/>
          </w:r>
          <w:r w:rsidR="00EF203D">
            <w:rPr>
              <w:noProof/>
            </w:rPr>
            <w:t>[1]</w:t>
          </w:r>
          <w:r w:rsidRPr="002670D3">
            <w:fldChar w:fldCharType="end"/>
          </w:r>
        </w:sdtContent>
      </w:sdt>
      <w:r w:rsidRPr="002670D3">
        <w:t xml:space="preserve"> section 8.3.6 and are listed as well in </w:t>
      </w:r>
      <w:r w:rsidRPr="002670D3">
        <w:fldChar w:fldCharType="begin"/>
      </w:r>
      <w:r w:rsidRPr="002670D3">
        <w:instrText xml:space="preserve"> REF _Ref48198677 \h </w:instrText>
      </w:r>
      <w:r w:rsidRPr="002670D3">
        <w:fldChar w:fldCharType="separate"/>
      </w:r>
      <w:r w:rsidR="00743E40">
        <w:t xml:space="preserve">Table </w:t>
      </w:r>
      <w:r w:rsidR="00743E40">
        <w:rPr>
          <w:noProof/>
        </w:rPr>
        <w:t>5</w:t>
      </w:r>
      <w:r w:rsidRPr="002670D3">
        <w:fldChar w:fldCharType="end"/>
      </w:r>
      <w:r w:rsidRPr="002670D3">
        <w:t>. It is important to note that general OJP error messages can appear in any message.</w:t>
      </w:r>
    </w:p>
    <w:p w14:paraId="73F74CC7" w14:textId="437D6C8E" w:rsidR="002B6753" w:rsidRPr="002670D3" w:rsidRDefault="002B6753" w:rsidP="00A259C0">
      <w:pPr>
        <w:pStyle w:val="Beschriftung"/>
        <w:keepNext/>
      </w:pPr>
      <w:bookmarkStart w:id="1307" w:name="_Ref48198677"/>
      <w:bookmarkStart w:id="1308" w:name="_Toc68162277"/>
      <w:r>
        <w:t xml:space="preserve">Table </w:t>
      </w:r>
      <w:r>
        <w:fldChar w:fldCharType="begin"/>
      </w:r>
      <w:r>
        <w:instrText xml:space="preserve"> SEQ Table \* ARABIC </w:instrText>
      </w:r>
      <w:r>
        <w:fldChar w:fldCharType="separate"/>
      </w:r>
      <w:r w:rsidR="00743E40">
        <w:rPr>
          <w:noProof/>
        </w:rPr>
        <w:t>5</w:t>
      </w:r>
      <w:r>
        <w:fldChar w:fldCharType="end"/>
      </w:r>
      <w:bookmarkEnd w:id="1307"/>
      <w:r>
        <w:t xml:space="preserve"> </w:t>
      </w:r>
      <w:r w:rsidR="001D34AE">
        <w:t>Language related ErrorMessages</w:t>
      </w:r>
      <w:r w:rsidR="6AA61C3E">
        <w:t>.</w:t>
      </w:r>
      <w:bookmarkEnd w:id="1308"/>
    </w:p>
    <w:tbl>
      <w:tblPr>
        <w:tblStyle w:val="Gitternetztabelle22"/>
        <w:tblW w:w="0" w:type="auto"/>
        <w:tblLook w:val="0420" w:firstRow="1" w:lastRow="0" w:firstColumn="0" w:lastColumn="0" w:noHBand="0" w:noVBand="1"/>
      </w:tblPr>
      <w:tblGrid>
        <w:gridCol w:w="5098"/>
        <w:gridCol w:w="3405"/>
      </w:tblGrid>
      <w:tr w:rsidR="002B6753" w:rsidRPr="002670D3" w14:paraId="4954D5A8" w14:textId="77777777" w:rsidTr="63B7B448">
        <w:trPr>
          <w:cnfStyle w:val="100000000000" w:firstRow="1" w:lastRow="0" w:firstColumn="0" w:lastColumn="0" w:oddVBand="0" w:evenVBand="0" w:oddHBand="0" w:evenHBand="0" w:firstRowFirstColumn="0" w:firstRowLastColumn="0" w:lastRowFirstColumn="0" w:lastRowLastColumn="0"/>
          <w:tblHeader/>
        </w:trPr>
        <w:tc>
          <w:tcPr>
            <w:tcW w:w="0" w:type="auto"/>
          </w:tcPr>
          <w:p w14:paraId="5651962D" w14:textId="77777777" w:rsidR="002B6753" w:rsidRPr="002670D3" w:rsidRDefault="002B6753" w:rsidP="005F2A88">
            <w:pPr>
              <w:spacing w:before="0" w:after="0"/>
            </w:pPr>
            <w:r w:rsidRPr="002670D3">
              <w:t>Code</w:t>
            </w:r>
          </w:p>
        </w:tc>
        <w:tc>
          <w:tcPr>
            <w:tcW w:w="0" w:type="auto"/>
          </w:tcPr>
          <w:p w14:paraId="12FB2F5E" w14:textId="77777777" w:rsidR="002B6753" w:rsidRPr="002670D3" w:rsidRDefault="002B6753" w:rsidP="005F2A88">
            <w:pPr>
              <w:spacing w:before="0" w:after="0"/>
            </w:pPr>
            <w:r w:rsidRPr="002670D3">
              <w:t>Description</w:t>
            </w:r>
          </w:p>
        </w:tc>
      </w:tr>
      <w:tr w:rsidR="002B6753" w:rsidRPr="002670D3" w14:paraId="1EF29002"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3C236EAB" w14:textId="6552E8FC" w:rsidR="002B6753" w:rsidRPr="002670D3" w:rsidRDefault="002B6753" w:rsidP="005F2A88">
            <w:pPr>
              <w:spacing w:before="0" w:after="0"/>
            </w:pPr>
            <w:r w:rsidRPr="002670D3">
              <w:t>OJPGENERIC_LANGUAGENOTSUPPORTED</w:t>
            </w:r>
          </w:p>
        </w:tc>
        <w:tc>
          <w:tcPr>
            <w:tcW w:w="0" w:type="auto"/>
          </w:tcPr>
          <w:p w14:paraId="365967DE" w14:textId="401729DD" w:rsidR="002B6753" w:rsidRPr="002670D3" w:rsidRDefault="002B6753" w:rsidP="005F2A88">
            <w:pPr>
              <w:spacing w:before="0" w:after="0"/>
            </w:pPr>
            <w:r>
              <w:t>For the display of texts within the result, the server does not support (at least within the context of this request) the language required by the requestor</w:t>
            </w:r>
            <w:r w:rsidR="5BFD9DFD">
              <w:t>.</w:t>
            </w:r>
          </w:p>
        </w:tc>
      </w:tr>
      <w:tr w:rsidR="002B6753" w:rsidRPr="002670D3" w14:paraId="607109D9" w14:textId="77777777" w:rsidTr="63B7B448">
        <w:tc>
          <w:tcPr>
            <w:tcW w:w="0" w:type="auto"/>
          </w:tcPr>
          <w:p w14:paraId="30F4C582" w14:textId="73FAB4F2" w:rsidR="002B6753" w:rsidRPr="002670D3" w:rsidRDefault="002B6753" w:rsidP="00A259C0">
            <w:r w:rsidRPr="002670D3">
              <w:t>OJPGENERIC_EXCEPTIONFROMREQUESTEDLANGUAGE</w:t>
            </w:r>
          </w:p>
        </w:tc>
        <w:tc>
          <w:tcPr>
            <w:tcW w:w="0" w:type="auto"/>
          </w:tcPr>
          <w:p w14:paraId="3949D4AF" w14:textId="513DEDEE" w:rsidR="002B6753" w:rsidRPr="002670D3" w:rsidRDefault="002B6753" w:rsidP="005F2A88">
            <w:pPr>
              <w:spacing w:before="0" w:after="0"/>
            </w:pPr>
            <w:r>
              <w:t>For the display of texts within the result, the server does not support the language required by the requestor for all of the occurring text elements</w:t>
            </w:r>
            <w:r w:rsidR="67FC663F">
              <w:t>.</w:t>
            </w:r>
          </w:p>
        </w:tc>
      </w:tr>
    </w:tbl>
    <w:p w14:paraId="5A3C5879" w14:textId="581B0EFE" w:rsidR="007F703B" w:rsidRDefault="007F703B" w:rsidP="007F703B"/>
    <w:p w14:paraId="211B1BD7" w14:textId="7F83C38B" w:rsidR="007F703B" w:rsidRDefault="00AA1D13" w:rsidP="007F703B">
      <w:pPr>
        <w:pStyle w:val="berschrift4"/>
      </w:pPr>
      <w:del w:id="1309" w:author="Jan Grüner" w:date="2021-01-19T09:09:00Z">
        <w:r w:rsidDel="00205516">
          <w:delText xml:space="preserve"> </w:delText>
        </w:r>
      </w:del>
      <w:commentRangeStart w:id="1310"/>
      <w:r>
        <w:t>Outlook regarding language handling</w:t>
      </w:r>
      <w:commentRangeEnd w:id="1310"/>
      <w:r w:rsidR="001B00D7">
        <w:rPr>
          <w:rStyle w:val="Kommentarzeichen"/>
          <w:rFonts w:asciiTheme="minorHAnsi" w:eastAsia="Times New Roman" w:hAnsiTheme="minorHAnsi" w:cs="Times New Roman"/>
          <w:i w:val="0"/>
          <w:iCs w:val="0"/>
          <w:color w:val="auto"/>
        </w:rPr>
        <w:commentReference w:id="1310"/>
      </w:r>
      <w:ins w:id="1311" w:author="Jan Grüner" w:date="2021-01-19T09:08:00Z">
        <w:r w:rsidR="00E9332E">
          <w:t xml:space="preserve"> (future OJP Versions)</w:t>
        </w:r>
      </w:ins>
    </w:p>
    <w:p w14:paraId="1BAEA0DA" w14:textId="24798CFD" w:rsidR="009C21C0" w:rsidRDefault="00AA1D13" w:rsidP="009C21C0">
      <w:r>
        <w:t>As of the current version of OJP (V1</w:t>
      </w:r>
      <w:r w:rsidR="4CE6255C">
        <w:t>.0</w:t>
      </w:r>
      <w:r>
        <w:t xml:space="preserve">) </w:t>
      </w:r>
      <w:r w:rsidR="00A25111">
        <w:t xml:space="preserve">providing multiple text fields for the use of different </w:t>
      </w:r>
      <w:r w:rsidR="6051504A">
        <w:t>languages</w:t>
      </w:r>
      <w:r w:rsidR="002C372D">
        <w:t xml:space="preserve"> within the request or response </w:t>
      </w:r>
      <w:r w:rsidR="00E50A7A">
        <w:t xml:space="preserve">is not supported. However, starting with version 1.1 of the standard </w:t>
      </w:r>
      <w:r w:rsidR="00B20924">
        <w:t xml:space="preserve">sending multiple text elements within the </w:t>
      </w:r>
      <w:r w:rsidR="001B371F">
        <w:t xml:space="preserve">context of the response </w:t>
      </w:r>
      <w:r w:rsidR="00D07A56">
        <w:t>is allowed</w:t>
      </w:r>
      <w:r w:rsidR="003749EC">
        <w:t xml:space="preserve">, as this is a necessary feature for </w:t>
      </w:r>
      <w:r w:rsidR="00422AA8">
        <w:t>multilingual regions/countries</w:t>
      </w:r>
      <w:r w:rsidR="00D2000C">
        <w:t xml:space="preserve">. </w:t>
      </w:r>
      <w:commentRangeStart w:id="1312"/>
      <w:del w:id="1313" w:author="Jan Grüner" w:date="2021-01-19T09:43:00Z">
        <w:r w:rsidDel="001B371F">
          <w:delText>This lead</w:delText>
        </w:r>
      </w:del>
      <w:del w:id="1314" w:author="Jan Grüner" w:date="2021-01-19T09:05:00Z">
        <w:r w:rsidDel="001B371F">
          <w:delText>s</w:delText>
        </w:r>
      </w:del>
      <w:del w:id="1315" w:author="Jan Grüner" w:date="2021-01-19T09:43:00Z">
        <w:r w:rsidDel="001B371F">
          <w:delText xml:space="preserve"> to the </w:delText>
        </w:r>
        <w:r w:rsidDel="009B2F37">
          <w:delText xml:space="preserve">situation where different </w:delText>
        </w:r>
        <w:r w:rsidDel="00574EC0">
          <w:delText xml:space="preserve">versions of the standard </w:delText>
        </w:r>
      </w:del>
      <w:del w:id="1316" w:author="Jan Grüner" w:date="2021-01-19T09:05:00Z">
        <w:r w:rsidDel="00574EC0">
          <w:delText xml:space="preserve">may </w:delText>
        </w:r>
      </w:del>
      <w:del w:id="1317" w:author="Jan Grüner" w:date="2021-01-19T09:43:00Z">
        <w:r w:rsidDel="00574EC0">
          <w:delText>interpret responses differently.</w:delText>
        </w:r>
        <w:r w:rsidDel="00990000">
          <w:delText xml:space="preserve"> Regarding languages it therefore suggested </w:delText>
        </w:r>
        <w:r w:rsidDel="004B59E2">
          <w:delText>to fix the order</w:delText>
        </w:r>
        <w:r w:rsidDel="009061CF">
          <w:delText xml:space="preserve"> </w:delText>
        </w:r>
        <w:r w:rsidDel="004B59E2">
          <w:delText>of the returned language elements</w:delText>
        </w:r>
        <w:r w:rsidDel="00BF5B61">
          <w:delText xml:space="preserve"> (as described above</w:delText>
        </w:r>
        <w:r w:rsidDel="003849F7">
          <w:delText xml:space="preserve"> in section </w:delText>
        </w:r>
        <w:r>
          <w:fldChar w:fldCharType="begin"/>
        </w:r>
        <w:r>
          <w:delInstrText xml:space="preserve"> REF _Ref54768874 \r \h </w:delInstrText>
        </w:r>
        <w:r>
          <w:fldChar w:fldCharType="separate"/>
        </w:r>
        <w:r w:rsidDel="00D12C9E">
          <w:delText>4.2.2.1</w:delText>
        </w:r>
        <w:r>
          <w:fldChar w:fldCharType="end"/>
        </w:r>
        <w:r w:rsidDel="003849F7">
          <w:delText xml:space="preserve"> and </w:delText>
        </w:r>
        <w:r>
          <w:fldChar w:fldCharType="begin"/>
        </w:r>
        <w:r>
          <w:delInstrText xml:space="preserve"> REF _Ref41481555 \r \h </w:delInstrText>
        </w:r>
        <w:r>
          <w:fldChar w:fldCharType="separate"/>
        </w:r>
        <w:r w:rsidDel="00D12C9E">
          <w:delText>4.2.2.3</w:delText>
        </w:r>
        <w:r>
          <w:fldChar w:fldCharType="end"/>
        </w:r>
        <w:r w:rsidDel="00BF5B61">
          <w:delText xml:space="preserve">) </w:delText>
        </w:r>
        <w:r w:rsidDel="004B59E2">
          <w:delText xml:space="preserve">as well as </w:delText>
        </w:r>
        <w:r w:rsidDel="00FC2480">
          <w:delText>using a language tag.</w:delText>
        </w:r>
      </w:del>
      <w:commentRangeEnd w:id="1312"/>
      <w:r>
        <w:commentReference w:id="1312"/>
      </w:r>
      <w:del w:id="1318" w:author="Jan Grüner" w:date="2021-01-19T09:43:00Z">
        <w:r w:rsidDel="00AE3A88">
          <w:delText xml:space="preserve"> </w:delText>
        </w:r>
      </w:del>
      <w:r w:rsidR="003670C4">
        <w:t xml:space="preserve">An example </w:t>
      </w:r>
      <w:r w:rsidR="39ABF529">
        <w:t>of</w:t>
      </w:r>
      <w:r w:rsidR="008C782A">
        <w:t xml:space="preserve"> </w:t>
      </w:r>
      <w:r w:rsidR="00B84821">
        <w:t>such a</w:t>
      </w:r>
      <w:r w:rsidR="00AE3A88">
        <w:t xml:space="preserve"> response is given below.</w:t>
      </w:r>
    </w:p>
    <w:p w14:paraId="34AF2821" w14:textId="0623C799" w:rsidR="00FC2480" w:rsidRDefault="009C21C0" w:rsidP="00744B88">
      <w:pPr>
        <w:pStyle w:val="Code"/>
      </w:pPr>
      <w:r>
        <w:t>&lt;LocationName&gt;</w:t>
      </w:r>
      <w:r w:rsidR="00744B88">
        <w:br/>
      </w:r>
      <w:r w:rsidRPr="002670D3">
        <w:tab/>
      </w:r>
      <w:r>
        <w:t>&lt;Text xml:lang="de"&gt;Bern&lt;/ojp:Text&gt;</w:t>
      </w:r>
      <w:r w:rsidR="00744B88">
        <w:br/>
      </w:r>
      <w:r w:rsidRPr="002670D3">
        <w:tab/>
      </w:r>
      <w:r>
        <w:t>&lt;</w:t>
      </w:r>
      <w:r w:rsidR="00B84821">
        <w:t>T</w:t>
      </w:r>
      <w:r>
        <w:t>ext xml:lang="fr"&gt;Bern</w:t>
      </w:r>
      <w:r w:rsidR="007C573D">
        <w:t>e</w:t>
      </w:r>
      <w:r>
        <w:t>&lt;/ojp:Text&gt;</w:t>
      </w:r>
      <w:r w:rsidR="00744B88">
        <w:br/>
      </w:r>
      <w:r w:rsidRPr="002670D3">
        <w:tab/>
      </w:r>
      <w:r>
        <w:t>&lt;Text xml:lang="it"&gt;Bern</w:t>
      </w:r>
      <w:r w:rsidR="001D1B62">
        <w:t>a</w:t>
      </w:r>
      <w:r>
        <w:t>&lt;/ojp:Text&gt;</w:t>
      </w:r>
      <w:r w:rsidR="00B84821">
        <w:br/>
      </w:r>
      <w:r w:rsidR="00B84821" w:rsidRPr="002670D3">
        <w:tab/>
      </w:r>
      <w:r w:rsidR="00B84821">
        <w:t>&lt;</w:t>
      </w:r>
      <w:r w:rsidR="008F3361">
        <w:t>-- ... --&gt;</w:t>
      </w:r>
      <w:r w:rsidR="00744B88">
        <w:br/>
      </w:r>
      <w:r>
        <w:t>&lt;/LocationName&gt;</w:t>
      </w:r>
    </w:p>
    <w:p w14:paraId="57336ED1" w14:textId="705DD654" w:rsidR="00990000" w:rsidRPr="007F703B" w:rsidRDefault="00AE3A88" w:rsidP="00D07A56">
      <w:del w:id="1319" w:author="Jan Grüner" w:date="2021-01-19T09:42:00Z">
        <w:r w:rsidDel="00D66D4A">
          <w:lastRenderedPageBreak/>
          <w:delText xml:space="preserve">It is assumed that </w:delText>
        </w:r>
        <w:r w:rsidR="00024CEF" w:rsidDel="00D66D4A">
          <w:delText>V1 will only process the first element and disregard the other text-elements.</w:delText>
        </w:r>
      </w:del>
      <w:ins w:id="1320" w:author="Jan Grüner" w:date="2021-01-19T09:42:00Z">
        <w:r w:rsidR="00D66D4A">
          <w:t>For further information regarding the usage of futur</w:t>
        </w:r>
      </w:ins>
      <w:ins w:id="1321" w:author="Jan Grüner" w:date="2021-01-19T09:43:00Z">
        <w:r w:rsidR="00D66D4A">
          <w:t xml:space="preserve">e OJP versions see </w:t>
        </w:r>
        <w:r w:rsidR="001B2641">
          <w:t xml:space="preserve">section </w:t>
        </w:r>
      </w:ins>
      <w:ins w:id="1322" w:author="Jan Grüner" w:date="2021-03-10T10:07:00Z">
        <w:r w:rsidR="00F17841">
          <w:fldChar w:fldCharType="begin"/>
        </w:r>
        <w:r w:rsidR="00F17841">
          <w:instrText xml:space="preserve"> REF _Ref66263274 \r \h </w:instrText>
        </w:r>
      </w:ins>
      <w:r w:rsidR="00F17841">
        <w:fldChar w:fldCharType="separate"/>
      </w:r>
      <w:r w:rsidR="00743E40">
        <w:t>8</w:t>
      </w:r>
      <w:ins w:id="1323" w:author="Jan Grüner" w:date="2021-03-10T10:07:00Z">
        <w:r w:rsidR="00F17841">
          <w:fldChar w:fldCharType="end"/>
        </w:r>
      </w:ins>
      <w:ins w:id="1324" w:author="Jan Grüner" w:date="2021-01-19T09:43:00Z">
        <w:r w:rsidR="001B2641">
          <w:t xml:space="preserve"> of this document.</w:t>
        </w:r>
      </w:ins>
    </w:p>
    <w:p w14:paraId="6509F1F9" w14:textId="5C17D593" w:rsidR="002B6753" w:rsidRPr="002670D3" w:rsidRDefault="002B6753" w:rsidP="002B6753">
      <w:pPr>
        <w:pStyle w:val="berschrift3"/>
      </w:pPr>
      <w:bookmarkStart w:id="1325" w:name="_Toc68162227"/>
      <w:r w:rsidRPr="002670D3">
        <w:t>Error Handling and Messages</w:t>
      </w:r>
      <w:bookmarkEnd w:id="1325"/>
    </w:p>
    <w:p w14:paraId="4994D4D1" w14:textId="676D0490" w:rsidR="002B6753" w:rsidRPr="002670D3" w:rsidRDefault="002B6753" w:rsidP="002B6753">
      <w:r w:rsidRPr="002670D3">
        <w:t xml:space="preserve">The error states when operating OJP services are </w:t>
      </w:r>
      <w:commentRangeStart w:id="1326"/>
      <w:commentRangeStart w:id="1327"/>
      <w:del w:id="1328" w:author="Jan Grüner" w:date="2021-03-18T15:59:00Z">
        <w:r w:rsidRPr="002670D3" w:rsidDel="00F4295F">
          <w:delText>signified</w:delText>
        </w:r>
        <w:commentRangeEnd w:id="1326"/>
        <w:r w:rsidDel="00F4295F">
          <w:commentReference w:id="1326"/>
        </w:r>
      </w:del>
      <w:commentRangeEnd w:id="1327"/>
      <w:r w:rsidR="00F4295F">
        <w:rPr>
          <w:rStyle w:val="Kommentarzeichen"/>
        </w:rPr>
        <w:commentReference w:id="1327"/>
      </w:r>
      <w:del w:id="1329" w:author="Jan Grüner" w:date="2021-03-18T15:59:00Z">
        <w:r w:rsidRPr="002670D3" w:rsidDel="00F4295F">
          <w:delText xml:space="preserve"> </w:delText>
        </w:r>
      </w:del>
      <w:ins w:id="1330" w:author="Jan Grüner" w:date="2021-03-18T15:59:00Z">
        <w:r w:rsidR="00F4295F">
          <w:t>signalized</w:t>
        </w:r>
        <w:r w:rsidR="00F4295F" w:rsidRPr="002670D3">
          <w:t xml:space="preserve"> </w:t>
        </w:r>
      </w:ins>
      <w:r w:rsidRPr="002670D3">
        <w:t xml:space="preserve">by error codes, which can be transferred into the ErrorMessage structure. ErrorMessage can occur multiple times in most places and therefore also describe a frequently occurring, multi-layered error situation. In ErrorMessage, error codes can occur that </w:t>
      </w:r>
      <w:sdt>
        <w:sdtPr>
          <w:id w:val="614485347"/>
          <w:placeholder>
            <w:docPart w:val="DefaultPlaceholder_1081868574"/>
          </w:placeholder>
          <w:citation/>
        </w:sdtPr>
        <w:sdtEndPr/>
        <w:sdtContent>
          <w:r w:rsidRPr="002670D3">
            <w:fldChar w:fldCharType="begin"/>
          </w:r>
          <w:r w:rsidRPr="00804C30">
            <w:instrText xml:space="preserve"> CITATION Eur17 \l 1031 </w:instrText>
          </w:r>
          <w:r w:rsidRPr="002670D3">
            <w:fldChar w:fldCharType="separate"/>
          </w:r>
          <w:r w:rsidR="00EF203D">
            <w:rPr>
              <w:noProof/>
            </w:rPr>
            <w:t>[1]</w:t>
          </w:r>
          <w:r w:rsidRPr="002670D3">
            <w:fldChar w:fldCharType="end"/>
          </w:r>
        </w:sdtContent>
      </w:sdt>
      <w:r w:rsidRPr="002670D3">
        <w:t>:</w:t>
      </w:r>
    </w:p>
    <w:p w14:paraId="6DB53D53" w14:textId="5E8AF042" w:rsidR="002B6753" w:rsidRPr="002670D3" w:rsidRDefault="002B6753" w:rsidP="002B6753">
      <w:pPr>
        <w:pStyle w:val="Listenabsatz"/>
        <w:numPr>
          <w:ilvl w:val="0"/>
          <w:numId w:val="29"/>
        </w:numPr>
      </w:pPr>
      <w:r w:rsidRPr="002670D3">
        <w:t>Are inherited from the SIRI services (see</w:t>
      </w:r>
      <w:sdt>
        <w:sdtPr>
          <w:id w:val="41569012"/>
          <w:placeholder>
            <w:docPart w:val="DefaultPlaceholder_1081868574"/>
          </w:placeholder>
          <w:citation/>
        </w:sdtPr>
        <w:sdtEndPr/>
        <w:sdtContent>
          <w:r w:rsidRPr="002670D3">
            <w:fldChar w:fldCharType="begin"/>
          </w:r>
          <w:r w:rsidRPr="00804C30">
            <w:instrText xml:space="preserve"> CITATION Eur17 \l 1031 </w:instrText>
          </w:r>
          <w:r w:rsidRPr="002670D3">
            <w:fldChar w:fldCharType="separate"/>
          </w:r>
          <w:ins w:id="1331" w:author="Jan Grüner" w:date="2021-04-01T09:36:00Z">
            <w:r w:rsidR="00EF203D">
              <w:rPr>
                <w:noProof/>
              </w:rPr>
              <w:t xml:space="preserve"> </w:t>
            </w:r>
            <w:r w:rsidR="00EF203D">
              <w:rPr>
                <w:noProof/>
              </w:rPr>
              <w:t>[1]</w:t>
            </w:r>
          </w:ins>
          <w:del w:id="1332" w:author="Jan Grüner" w:date="2021-04-01T09:36:00Z">
            <w:r w:rsidR="000C6273" w:rsidDel="00EF203D">
              <w:rPr>
                <w:noProof/>
              </w:rPr>
              <w:delText xml:space="preserve"> [1]</w:delText>
            </w:r>
          </w:del>
          <w:r w:rsidRPr="002670D3">
            <w:fldChar w:fldCharType="end"/>
          </w:r>
        </w:sdtContent>
      </w:sdt>
      <w:r w:rsidRPr="002670D3">
        <w:t xml:space="preserve"> section 8.3.5),</w:t>
      </w:r>
    </w:p>
    <w:p w14:paraId="5CFE8C77" w14:textId="4927D8EB" w:rsidR="002B6753" w:rsidRPr="002670D3" w:rsidRDefault="002B6753" w:rsidP="002B6753">
      <w:pPr>
        <w:pStyle w:val="Listenabsatz"/>
        <w:numPr>
          <w:ilvl w:val="0"/>
          <w:numId w:val="29"/>
        </w:numPr>
      </w:pPr>
      <w:r>
        <w:t>Describe general OJP error situations across services</w:t>
      </w:r>
      <w:r w:rsidR="7658DBAB">
        <w:t>,</w:t>
      </w:r>
      <w:r>
        <w:t xml:space="preserve"> or</w:t>
      </w:r>
    </w:p>
    <w:p w14:paraId="2C5FA00D" w14:textId="77777777" w:rsidR="002B6753" w:rsidRPr="002670D3" w:rsidRDefault="002B6753" w:rsidP="002B6753">
      <w:pPr>
        <w:pStyle w:val="Listenabsatz"/>
        <w:numPr>
          <w:ilvl w:val="0"/>
          <w:numId w:val="29"/>
        </w:numPr>
      </w:pPr>
      <w:r w:rsidRPr="002670D3">
        <w:t>Indicate service-specific error situations.</w:t>
      </w:r>
    </w:p>
    <w:p w14:paraId="6B8BDEFF" w14:textId="3F639BD1" w:rsidR="002B6753" w:rsidRPr="002670D3" w:rsidRDefault="002B6753" w:rsidP="002B6753">
      <w:r w:rsidRPr="002670D3">
        <w:t xml:space="preserve">The OJP error codes are indicated by a prefix that is specified by the respective service (e.g. </w:t>
      </w:r>
      <w:r w:rsidR="0008552E">
        <w:t>“</w:t>
      </w:r>
      <w:r w:rsidRPr="002670D3">
        <w:t>STOPEVENT_</w:t>
      </w:r>
      <w:r w:rsidR="0008552E">
        <w:t>”</w:t>
      </w:r>
      <w:r w:rsidRPr="002670D3">
        <w:t>) or shows that there is a general error state (</w:t>
      </w:r>
      <w:r w:rsidR="0008552E">
        <w:t>“</w:t>
      </w:r>
      <w:r w:rsidRPr="002670D3">
        <w:t>OJPGENERIC_</w:t>
      </w:r>
      <w:r w:rsidR="0008552E">
        <w:t>”</w:t>
      </w:r>
      <w:r w:rsidRPr="002670D3">
        <w:t>)</w:t>
      </w:r>
      <w:sdt>
        <w:sdtPr>
          <w:id w:val="623278204"/>
          <w:citation/>
        </w:sdtPr>
        <w:sdtEndPr/>
        <w:sdtContent>
          <w:r w:rsidRPr="002670D3">
            <w:fldChar w:fldCharType="begin"/>
          </w:r>
          <w:r w:rsidRPr="00804C30">
            <w:instrText xml:space="preserve"> CITATION Eur17 \l 1031 </w:instrText>
          </w:r>
          <w:r w:rsidRPr="002670D3">
            <w:fldChar w:fldCharType="separate"/>
          </w:r>
          <w:ins w:id="1333" w:author="Jan Grüner" w:date="2021-04-01T09:36:00Z">
            <w:r w:rsidR="00EF203D">
              <w:rPr>
                <w:noProof/>
              </w:rPr>
              <w:t xml:space="preserve"> </w:t>
            </w:r>
            <w:r w:rsidR="00EF203D">
              <w:rPr>
                <w:noProof/>
              </w:rPr>
              <w:t>[1]</w:t>
            </w:r>
          </w:ins>
          <w:del w:id="1334" w:author="Jan Grüner" w:date="2021-04-01T09:36:00Z">
            <w:r w:rsidR="000C6273" w:rsidDel="00EF203D">
              <w:rPr>
                <w:noProof/>
              </w:rPr>
              <w:delText xml:space="preserve"> [1]</w:delText>
            </w:r>
          </w:del>
          <w:r w:rsidRPr="002670D3">
            <w:fldChar w:fldCharType="end"/>
          </w:r>
        </w:sdtContent>
      </w:sdt>
      <w:r w:rsidRPr="002670D3">
        <w:t>.</w:t>
      </w:r>
    </w:p>
    <w:p w14:paraId="6FF6D964" w14:textId="14E7444C" w:rsidR="002B6753" w:rsidRPr="002670D3" w:rsidRDefault="002B6753" w:rsidP="002B6753">
      <w:r w:rsidRPr="002670D3">
        <w:t xml:space="preserve">General OJP Error States are defined in </w:t>
      </w:r>
      <w:sdt>
        <w:sdtPr>
          <w:id w:val="-2016613529"/>
          <w:citation/>
        </w:sdtPr>
        <w:sdtEndPr/>
        <w:sdtContent>
          <w:r w:rsidRPr="002670D3">
            <w:fldChar w:fldCharType="begin"/>
          </w:r>
          <w:r w:rsidRPr="00804C30">
            <w:instrText xml:space="preserve"> CITATION Eur17 \l 1031 </w:instrText>
          </w:r>
          <w:r w:rsidRPr="002670D3">
            <w:fldChar w:fldCharType="separate"/>
          </w:r>
          <w:r w:rsidR="00EF203D">
            <w:rPr>
              <w:noProof/>
            </w:rPr>
            <w:t>[1]</w:t>
          </w:r>
          <w:r w:rsidRPr="002670D3">
            <w:fldChar w:fldCharType="end"/>
          </w:r>
        </w:sdtContent>
      </w:sdt>
      <w:r w:rsidRPr="002670D3">
        <w:t xml:space="preserve"> section 8.3.6, service dependent error codes are given in the context of each service. Service specific errors are part of the respective response and can be found in the </w:t>
      </w:r>
      <w:r w:rsidR="0008552E">
        <w:t>corresponding sections for each service</w:t>
      </w:r>
      <w:r w:rsidR="00D70DA2">
        <w:t xml:space="preserve"> in </w:t>
      </w:r>
      <w:r w:rsidRPr="002670D3">
        <w:t>this document. The general error structure (ErrorMessageStructure</w:t>
      </w:r>
      <w:r w:rsidR="00C26402">
        <w:t xml:space="preserve">, </w:t>
      </w:r>
      <w:r w:rsidR="00C26402">
        <w:fldChar w:fldCharType="begin"/>
      </w:r>
      <w:r w:rsidR="00C26402">
        <w:instrText xml:space="preserve"> REF _Ref48726512 \h </w:instrText>
      </w:r>
      <w:r w:rsidR="00C26402">
        <w:fldChar w:fldCharType="separate"/>
      </w:r>
      <w:r w:rsidR="00743E40">
        <w:t xml:space="preserve">Table </w:t>
      </w:r>
      <w:r w:rsidR="00743E40">
        <w:rPr>
          <w:noProof/>
        </w:rPr>
        <w:t>6</w:t>
      </w:r>
      <w:r w:rsidR="00C26402">
        <w:fldChar w:fldCharType="end"/>
      </w:r>
      <w:r w:rsidRPr="002670D3">
        <w:t xml:space="preserve">) within the OJP Standard is covered in </w:t>
      </w:r>
      <w:sdt>
        <w:sdtPr>
          <w:id w:val="-1540818342"/>
          <w:citation/>
        </w:sdtPr>
        <w:sdtEndPr/>
        <w:sdtContent>
          <w:r w:rsidRPr="002670D3">
            <w:fldChar w:fldCharType="begin"/>
          </w:r>
          <w:r w:rsidRPr="00804C30">
            <w:instrText xml:space="preserve"> CITATION Eur17 \l 1031 </w:instrText>
          </w:r>
          <w:r w:rsidRPr="002670D3">
            <w:fldChar w:fldCharType="separate"/>
          </w:r>
          <w:r w:rsidR="00EF203D">
            <w:rPr>
              <w:noProof/>
            </w:rPr>
            <w:t>[1]</w:t>
          </w:r>
          <w:r w:rsidRPr="002670D3">
            <w:fldChar w:fldCharType="end"/>
          </w:r>
        </w:sdtContent>
      </w:sdt>
      <w:r w:rsidRPr="002670D3">
        <w:t xml:space="preserve"> section 8.4.4.2.</w:t>
      </w:r>
    </w:p>
    <w:p w14:paraId="6BFEBBCD" w14:textId="3926B0EE" w:rsidR="002B6753" w:rsidRPr="002670D3" w:rsidRDefault="002B6753" w:rsidP="002B6753">
      <w:pPr>
        <w:pStyle w:val="Beschriftung"/>
        <w:keepNext/>
      </w:pPr>
      <w:bookmarkStart w:id="1335" w:name="_Ref48726512"/>
      <w:bookmarkStart w:id="1336" w:name="_Toc68162278"/>
      <w:r>
        <w:t xml:space="preserve">Table </w:t>
      </w:r>
      <w:r>
        <w:fldChar w:fldCharType="begin"/>
      </w:r>
      <w:r>
        <w:instrText xml:space="preserve"> SEQ Table \* ARABIC </w:instrText>
      </w:r>
      <w:r>
        <w:fldChar w:fldCharType="separate"/>
      </w:r>
      <w:r w:rsidR="00743E40">
        <w:rPr>
          <w:noProof/>
        </w:rPr>
        <w:t>6</w:t>
      </w:r>
      <w:r>
        <w:fldChar w:fldCharType="end"/>
      </w:r>
      <w:bookmarkEnd w:id="1335"/>
      <w:r>
        <w:t xml:space="preserve"> ErrorMessageStructure</w:t>
      </w:r>
      <w:r w:rsidR="4E94BA0C">
        <w:t>.</w:t>
      </w:r>
      <w:bookmarkEnd w:id="1336"/>
    </w:p>
    <w:tbl>
      <w:tblPr>
        <w:tblStyle w:val="Gitternetztabelle2Akzent31"/>
        <w:tblW w:w="0" w:type="auto"/>
        <w:tblLook w:val="0420" w:firstRow="1" w:lastRow="0" w:firstColumn="0" w:lastColumn="0" w:noHBand="0" w:noVBand="1"/>
      </w:tblPr>
      <w:tblGrid>
        <w:gridCol w:w="675"/>
        <w:gridCol w:w="1980"/>
        <w:gridCol w:w="3218"/>
      </w:tblGrid>
      <w:tr w:rsidR="002B6753" w:rsidRPr="002670D3" w14:paraId="7609D7D0" w14:textId="77777777" w:rsidTr="63B7B448">
        <w:trPr>
          <w:cnfStyle w:val="100000000000" w:firstRow="1" w:lastRow="0" w:firstColumn="0" w:lastColumn="0" w:oddVBand="0" w:evenVBand="0" w:oddHBand="0" w:evenHBand="0" w:firstRowFirstColumn="0" w:firstRowLastColumn="0" w:lastRowFirstColumn="0" w:lastRowLastColumn="0"/>
          <w:trHeight w:val="619"/>
          <w:tblHeader/>
        </w:trPr>
        <w:tc>
          <w:tcPr>
            <w:tcW w:w="0" w:type="auto"/>
          </w:tcPr>
          <w:p w14:paraId="267785A9" w14:textId="77777777" w:rsidR="002B6753" w:rsidRPr="002670D3" w:rsidRDefault="002B6753" w:rsidP="005F2A88">
            <w:pPr>
              <w:spacing w:before="0" w:after="0"/>
            </w:pPr>
          </w:p>
        </w:tc>
        <w:tc>
          <w:tcPr>
            <w:tcW w:w="0" w:type="auto"/>
          </w:tcPr>
          <w:p w14:paraId="524F644F" w14:textId="77777777" w:rsidR="002B6753" w:rsidRPr="002670D3" w:rsidRDefault="002B6753" w:rsidP="005F2A88">
            <w:pPr>
              <w:spacing w:before="0" w:after="0"/>
            </w:pPr>
            <w:r w:rsidRPr="002670D3">
              <w:t>+Structure</w:t>
            </w:r>
          </w:p>
        </w:tc>
        <w:tc>
          <w:tcPr>
            <w:tcW w:w="0" w:type="auto"/>
          </w:tcPr>
          <w:p w14:paraId="4AC80237" w14:textId="77777777" w:rsidR="002B6753" w:rsidRPr="002670D3" w:rsidRDefault="002B6753" w:rsidP="005F2A88">
            <w:pPr>
              <w:spacing w:before="0" w:after="0"/>
            </w:pPr>
            <w:r w:rsidRPr="002670D3">
              <w:t>Section</w:t>
            </w:r>
          </w:p>
        </w:tc>
      </w:tr>
      <w:tr w:rsidR="002B6753" w:rsidRPr="002670D3" w14:paraId="33D71A51" w14:textId="77777777" w:rsidTr="63B7B448">
        <w:trPr>
          <w:cnfStyle w:val="000000100000" w:firstRow="0" w:lastRow="0" w:firstColumn="0" w:lastColumn="0" w:oddVBand="0" w:evenVBand="0" w:oddHBand="1" w:evenHBand="0" w:firstRowFirstColumn="0" w:firstRowLastColumn="0" w:lastRowFirstColumn="0" w:lastRowLastColumn="0"/>
          <w:trHeight w:val="317"/>
        </w:trPr>
        <w:tc>
          <w:tcPr>
            <w:tcW w:w="0" w:type="auto"/>
          </w:tcPr>
          <w:p w14:paraId="72A92C9D" w14:textId="77777777" w:rsidR="002B6753" w:rsidRPr="002670D3" w:rsidRDefault="002B6753" w:rsidP="005F2A88">
            <w:pPr>
              <w:spacing w:before="0" w:after="0"/>
            </w:pPr>
            <w:r w:rsidRPr="002670D3">
              <w:t>Code</w:t>
            </w:r>
          </w:p>
        </w:tc>
        <w:tc>
          <w:tcPr>
            <w:tcW w:w="0" w:type="auto"/>
          </w:tcPr>
          <w:p w14:paraId="5F216C28" w14:textId="77777777" w:rsidR="002B6753" w:rsidRPr="002670D3" w:rsidRDefault="002B6753" w:rsidP="005F2A88">
            <w:pPr>
              <w:spacing w:before="0" w:after="0"/>
            </w:pPr>
            <w:r w:rsidRPr="002670D3">
              <w:t>xs:normalizedString</w:t>
            </w:r>
          </w:p>
        </w:tc>
        <w:tc>
          <w:tcPr>
            <w:tcW w:w="0" w:type="auto"/>
          </w:tcPr>
          <w:p w14:paraId="203F34BE" w14:textId="155E37E7" w:rsidR="002B6753" w:rsidRPr="002670D3" w:rsidRDefault="002B6753" w:rsidP="005F2A88">
            <w:pPr>
              <w:spacing w:before="0" w:after="0"/>
            </w:pPr>
            <w:r>
              <w:t>Code for the error situation</w:t>
            </w:r>
            <w:r w:rsidR="780B8F95">
              <w:t>.</w:t>
            </w:r>
          </w:p>
        </w:tc>
      </w:tr>
      <w:tr w:rsidR="002B6753" w:rsidRPr="002670D3" w14:paraId="2EDA7C8A" w14:textId="77777777" w:rsidTr="63B7B448">
        <w:trPr>
          <w:trHeight w:val="317"/>
        </w:trPr>
        <w:tc>
          <w:tcPr>
            <w:tcW w:w="0" w:type="auto"/>
          </w:tcPr>
          <w:p w14:paraId="5E195F3B" w14:textId="77777777" w:rsidR="002B6753" w:rsidRPr="002670D3" w:rsidRDefault="002B6753" w:rsidP="005F2A88">
            <w:pPr>
              <w:spacing w:before="0" w:after="0"/>
            </w:pPr>
            <w:r w:rsidRPr="002670D3">
              <w:t>Text</w:t>
            </w:r>
          </w:p>
        </w:tc>
        <w:tc>
          <w:tcPr>
            <w:tcW w:w="0" w:type="auto"/>
          </w:tcPr>
          <w:p w14:paraId="0E67310E" w14:textId="77777777" w:rsidR="002B6753" w:rsidRPr="002670D3" w:rsidRDefault="002B6753" w:rsidP="005F2A88">
            <w:pPr>
              <w:spacing w:before="0" w:after="0"/>
            </w:pPr>
            <w:r w:rsidRPr="002670D3">
              <w:t>+InternationalText</w:t>
            </w:r>
          </w:p>
        </w:tc>
        <w:tc>
          <w:tcPr>
            <w:tcW w:w="0" w:type="auto"/>
          </w:tcPr>
          <w:p w14:paraId="27D198AA" w14:textId="55A8C412" w:rsidR="002B6753" w:rsidRPr="002670D3" w:rsidRDefault="002B6753" w:rsidP="005F2A88">
            <w:pPr>
              <w:spacing w:before="0" w:after="0"/>
            </w:pPr>
            <w:r>
              <w:t>Description of the error situation</w:t>
            </w:r>
            <w:r w:rsidR="2AD60192">
              <w:t>.</w:t>
            </w:r>
          </w:p>
        </w:tc>
      </w:tr>
    </w:tbl>
    <w:p w14:paraId="6D17A666" w14:textId="3B04C15B" w:rsidR="004A462D" w:rsidRDefault="002A353C" w:rsidP="002A353C">
      <w:pPr>
        <w:pStyle w:val="berschrift3"/>
      </w:pPr>
      <w:bookmarkStart w:id="1337" w:name="_Toc48223166"/>
      <w:bookmarkStart w:id="1338" w:name="_Toc48716402"/>
      <w:bookmarkStart w:id="1339" w:name="_Toc48223167"/>
      <w:bookmarkStart w:id="1340" w:name="_Toc48716403"/>
      <w:bookmarkStart w:id="1341" w:name="_Toc48223168"/>
      <w:bookmarkStart w:id="1342" w:name="_Toc48716404"/>
      <w:bookmarkStart w:id="1343" w:name="_Toc48223169"/>
      <w:bookmarkStart w:id="1344" w:name="_Toc48716405"/>
      <w:bookmarkStart w:id="1345" w:name="_Toc48223170"/>
      <w:bookmarkStart w:id="1346" w:name="_Toc48716406"/>
      <w:bookmarkStart w:id="1347" w:name="_Toc48223171"/>
      <w:bookmarkStart w:id="1348" w:name="_Toc48716407"/>
      <w:bookmarkStart w:id="1349" w:name="_Toc48223172"/>
      <w:bookmarkStart w:id="1350" w:name="_Toc48716408"/>
      <w:bookmarkStart w:id="1351" w:name="_Toc48223173"/>
      <w:bookmarkStart w:id="1352" w:name="_Toc48716409"/>
      <w:bookmarkStart w:id="1353" w:name="_Toc48223174"/>
      <w:bookmarkStart w:id="1354" w:name="_Toc48716410"/>
      <w:bookmarkStart w:id="1355" w:name="_Toc48223175"/>
      <w:bookmarkStart w:id="1356" w:name="_Toc48716411"/>
      <w:bookmarkStart w:id="1357" w:name="_Toc48223176"/>
      <w:bookmarkStart w:id="1358" w:name="_Toc48716412"/>
      <w:bookmarkStart w:id="1359" w:name="_Toc48223177"/>
      <w:bookmarkStart w:id="1360" w:name="_Toc48716413"/>
      <w:bookmarkStart w:id="1361" w:name="_Toc47518523"/>
      <w:bookmarkStart w:id="1362" w:name="_Toc48223178"/>
      <w:bookmarkStart w:id="1363" w:name="_Toc48716414"/>
      <w:bookmarkStart w:id="1364" w:name="_Ref51592070"/>
      <w:bookmarkStart w:id="1365" w:name="_Toc68162228"/>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r>
        <w:t>Warn</w:t>
      </w:r>
      <w:r w:rsidR="00670468">
        <w:t>ing</w:t>
      </w:r>
      <w:r w:rsidR="004A462D">
        <w:t xml:space="preserve"> messages</w:t>
      </w:r>
      <w:bookmarkEnd w:id="1364"/>
      <w:bookmarkEnd w:id="1365"/>
    </w:p>
    <w:p w14:paraId="199E70FF" w14:textId="4C6EFDDB" w:rsidR="00D91C69" w:rsidRDefault="00F8681B" w:rsidP="000D4A6F">
      <w:r>
        <w:t xml:space="preserve">In some </w:t>
      </w:r>
      <w:r w:rsidR="002D7743">
        <w:t>situations,</w:t>
      </w:r>
      <w:r>
        <w:t xml:space="preserve"> it may </w:t>
      </w:r>
      <w:r w:rsidR="00560806">
        <w:t xml:space="preserve">not </w:t>
      </w:r>
      <w:r>
        <w:t xml:space="preserve">be </w:t>
      </w:r>
      <w:r w:rsidR="006A1CA7">
        <w:t>necessary to abo</w:t>
      </w:r>
      <w:r w:rsidR="002D7743">
        <w:t>r</w:t>
      </w:r>
      <w:r w:rsidR="006A1CA7">
        <w:t xml:space="preserve">t a request with an error message but rather continue without </w:t>
      </w:r>
      <w:r w:rsidR="00F6343C">
        <w:t xml:space="preserve">the specific information. In these </w:t>
      </w:r>
      <w:r w:rsidR="00BC3297">
        <w:t>cases,</w:t>
      </w:r>
      <w:r w:rsidR="00F6343C">
        <w:t xml:space="preserve"> the </w:t>
      </w:r>
      <w:r w:rsidR="002A70B5">
        <w:t xml:space="preserve">processing system/end-user </w:t>
      </w:r>
      <w:r w:rsidR="2DE72CA5">
        <w:t>needs</w:t>
      </w:r>
      <w:r w:rsidR="00F6343C">
        <w:t xml:space="preserve"> to be informed</w:t>
      </w:r>
      <w:r w:rsidR="002D7743">
        <w:t xml:space="preserve"> about the iss</w:t>
      </w:r>
      <w:r w:rsidR="004D5DC1">
        <w:t xml:space="preserve">ue. </w:t>
      </w:r>
      <w:r w:rsidR="00B65E75">
        <w:t>Within the OJP standard warn</w:t>
      </w:r>
      <w:ins w:id="1366" w:author="sara.guerraoliveira@um.si" w:date="2021-03-18T13:35:00Z">
        <w:r w:rsidR="55AC8896">
          <w:t>ing</w:t>
        </w:r>
      </w:ins>
      <w:r w:rsidR="00B65E75">
        <w:t xml:space="preserve"> messages are created by </w:t>
      </w:r>
      <w:r w:rsidR="00A03E65">
        <w:t xml:space="preserve">sending Status </w:t>
      </w:r>
      <w:r w:rsidR="0053065D">
        <w:t xml:space="preserve">true while simultaneously returning an </w:t>
      </w:r>
      <w:r w:rsidR="00D7436C">
        <w:t>error message.</w:t>
      </w:r>
      <w:r w:rsidR="00B651B7">
        <w:t xml:space="preserve"> A simple representation of the possible situations is given in </w:t>
      </w:r>
      <w:r w:rsidR="00B651B7">
        <w:fldChar w:fldCharType="begin"/>
      </w:r>
      <w:r w:rsidR="00B651B7">
        <w:instrText xml:space="preserve"> REF _Ref51590981 \h </w:instrText>
      </w:r>
      <w:r w:rsidR="00B651B7">
        <w:fldChar w:fldCharType="separate"/>
      </w:r>
      <w:r w:rsidR="00743E40">
        <w:t xml:space="preserve">Table </w:t>
      </w:r>
      <w:r w:rsidR="00743E40">
        <w:rPr>
          <w:noProof/>
        </w:rPr>
        <w:t>7</w:t>
      </w:r>
      <w:r w:rsidR="00B651B7">
        <w:fldChar w:fldCharType="end"/>
      </w:r>
      <w:r w:rsidR="00210F66">
        <w:t xml:space="preserve"> (see </w:t>
      </w:r>
      <w:sdt>
        <w:sdtPr>
          <w:id w:val="-280572636"/>
          <w:placeholder>
            <w:docPart w:val="DefaultPlaceholder_1081868574"/>
          </w:placeholder>
          <w:citation/>
        </w:sdtPr>
        <w:sdtEndPr/>
        <w:sdtContent>
          <w:r w:rsidR="000C5165">
            <w:fldChar w:fldCharType="begin"/>
          </w:r>
          <w:r w:rsidR="000C5165">
            <w:rPr>
              <w:lang w:val="de-DE"/>
            </w:rPr>
            <w:instrText xml:space="preserve"> CITATION Eur17 \l 1031 </w:instrText>
          </w:r>
          <w:r w:rsidR="000C5165">
            <w:fldChar w:fldCharType="separate"/>
          </w:r>
          <w:ins w:id="1367" w:author="Jan Grüner" w:date="2021-04-01T09:36:00Z">
            <w:r w:rsidR="00EF203D" w:rsidRPr="00EF203D">
              <w:rPr>
                <w:noProof/>
                <w:lang w:val="de-DE"/>
                <w:rPrChange w:id="1368" w:author="Jan Grüner" w:date="2021-04-01T09:36:00Z">
                  <w:rPr/>
                </w:rPrChange>
              </w:rPr>
              <w:t>[1]</w:t>
            </w:r>
          </w:ins>
          <w:del w:id="1369" w:author="Jan Grüner" w:date="2021-04-01T09:36:00Z">
            <w:r w:rsidR="000C6273" w:rsidRPr="000C6273" w:rsidDel="00EF203D">
              <w:rPr>
                <w:noProof/>
                <w:lang w:val="de-DE"/>
              </w:rPr>
              <w:delText>[1]</w:delText>
            </w:r>
          </w:del>
          <w:r w:rsidR="000C5165">
            <w:fldChar w:fldCharType="end"/>
          </w:r>
        </w:sdtContent>
      </w:sdt>
      <w:r w:rsidR="000C5165">
        <w:t xml:space="preserve"> section 8.4.1.2).</w:t>
      </w:r>
    </w:p>
    <w:p w14:paraId="0F082DA3" w14:textId="30C2FCA5" w:rsidR="00BB1650" w:rsidRDefault="00BB1650" w:rsidP="00AC1FB1">
      <w:pPr>
        <w:pStyle w:val="Beschriftung"/>
        <w:keepNext/>
      </w:pPr>
      <w:bookmarkStart w:id="1370" w:name="_Ref51590981"/>
      <w:bookmarkStart w:id="1371" w:name="_Toc68162279"/>
      <w:r>
        <w:t xml:space="preserve">Table </w:t>
      </w:r>
      <w:r>
        <w:fldChar w:fldCharType="begin"/>
      </w:r>
      <w:r>
        <w:instrText xml:space="preserve"> SEQ Table \* ARABIC </w:instrText>
      </w:r>
      <w:r>
        <w:fldChar w:fldCharType="separate"/>
      </w:r>
      <w:r w:rsidR="00743E40">
        <w:rPr>
          <w:noProof/>
        </w:rPr>
        <w:t>7</w:t>
      </w:r>
      <w:r>
        <w:fldChar w:fldCharType="end"/>
      </w:r>
      <w:bookmarkEnd w:id="1370"/>
      <w:r>
        <w:t xml:space="preserve"> </w:t>
      </w:r>
      <w:r w:rsidR="00670468">
        <w:t>Service delivery status</w:t>
      </w:r>
      <w:r w:rsidR="4742593A">
        <w:t>.</w:t>
      </w:r>
      <w:bookmarkEnd w:id="1371"/>
    </w:p>
    <w:tbl>
      <w:tblPr>
        <w:tblStyle w:val="Gitternetztabelle2"/>
        <w:tblW w:w="0" w:type="auto"/>
        <w:tblLook w:val="0420" w:firstRow="1" w:lastRow="0" w:firstColumn="0" w:lastColumn="0" w:noHBand="0" w:noVBand="1"/>
      </w:tblPr>
      <w:tblGrid>
        <w:gridCol w:w="2123"/>
        <w:gridCol w:w="2123"/>
        <w:gridCol w:w="2123"/>
      </w:tblGrid>
      <w:tr w:rsidR="00BB1650" w14:paraId="47DA9898" w14:textId="77777777" w:rsidTr="63B7B448">
        <w:trPr>
          <w:cnfStyle w:val="100000000000" w:firstRow="1" w:lastRow="0" w:firstColumn="0" w:lastColumn="0" w:oddVBand="0" w:evenVBand="0" w:oddHBand="0" w:evenHBand="0" w:firstRowFirstColumn="0" w:firstRowLastColumn="0" w:lastRowFirstColumn="0" w:lastRowLastColumn="0"/>
        </w:trPr>
        <w:tc>
          <w:tcPr>
            <w:tcW w:w="2123" w:type="dxa"/>
          </w:tcPr>
          <w:p w14:paraId="5340C5D7" w14:textId="4888EA83" w:rsidR="00BB1650" w:rsidRDefault="00BB1650" w:rsidP="005F1C1C">
            <w:pPr>
              <w:spacing w:before="0" w:after="0"/>
            </w:pPr>
            <w:r>
              <w:t>Status</w:t>
            </w:r>
          </w:p>
        </w:tc>
        <w:tc>
          <w:tcPr>
            <w:tcW w:w="2123" w:type="dxa"/>
          </w:tcPr>
          <w:p w14:paraId="76F2A843" w14:textId="1F2E4903" w:rsidR="00BB1650" w:rsidRDefault="00BB1650" w:rsidP="005F1C1C">
            <w:pPr>
              <w:spacing w:before="0" w:after="0"/>
            </w:pPr>
            <w:r>
              <w:t>Error</w:t>
            </w:r>
          </w:p>
        </w:tc>
        <w:tc>
          <w:tcPr>
            <w:tcW w:w="2123" w:type="dxa"/>
          </w:tcPr>
          <w:p w14:paraId="562E0667" w14:textId="04DAAA17" w:rsidR="00BB1650" w:rsidRDefault="00BB1650" w:rsidP="005F1C1C">
            <w:pPr>
              <w:spacing w:before="0" w:after="0"/>
            </w:pPr>
            <w:r>
              <w:t>Result/Meaning</w:t>
            </w:r>
          </w:p>
        </w:tc>
      </w:tr>
      <w:tr w:rsidR="00BB1650" w14:paraId="271CCA4B" w14:textId="77777777" w:rsidTr="63B7B448">
        <w:trPr>
          <w:cnfStyle w:val="000000100000" w:firstRow="0" w:lastRow="0" w:firstColumn="0" w:lastColumn="0" w:oddVBand="0" w:evenVBand="0" w:oddHBand="1" w:evenHBand="0" w:firstRowFirstColumn="0" w:firstRowLastColumn="0" w:lastRowFirstColumn="0" w:lastRowLastColumn="0"/>
        </w:trPr>
        <w:tc>
          <w:tcPr>
            <w:tcW w:w="2123" w:type="dxa"/>
          </w:tcPr>
          <w:p w14:paraId="281CD95C" w14:textId="3638FD9A" w:rsidR="00BB1650" w:rsidRDefault="00BB1650" w:rsidP="005F1C1C">
            <w:pPr>
              <w:spacing w:before="0" w:after="0"/>
            </w:pPr>
            <w:r>
              <w:t>TRUE</w:t>
            </w:r>
          </w:p>
        </w:tc>
        <w:tc>
          <w:tcPr>
            <w:tcW w:w="2123" w:type="dxa"/>
          </w:tcPr>
          <w:p w14:paraId="75CB659A" w14:textId="24929C7C" w:rsidR="00BB1650" w:rsidRDefault="00BB1650" w:rsidP="005F1C1C">
            <w:pPr>
              <w:spacing w:before="0" w:after="0"/>
            </w:pPr>
            <w:r>
              <w:t>FALSE</w:t>
            </w:r>
          </w:p>
        </w:tc>
        <w:tc>
          <w:tcPr>
            <w:tcW w:w="2123" w:type="dxa"/>
          </w:tcPr>
          <w:p w14:paraId="1705B437" w14:textId="103C4604" w:rsidR="00BB1650" w:rsidRDefault="00BB1650" w:rsidP="005F1C1C">
            <w:pPr>
              <w:spacing w:before="0" w:after="0"/>
            </w:pPr>
            <w:r>
              <w:t>OK</w:t>
            </w:r>
          </w:p>
        </w:tc>
      </w:tr>
      <w:tr w:rsidR="00BB1650" w14:paraId="657E2B0E" w14:textId="77777777" w:rsidTr="63B7B448">
        <w:tc>
          <w:tcPr>
            <w:tcW w:w="2123" w:type="dxa"/>
          </w:tcPr>
          <w:p w14:paraId="16896169" w14:textId="334DD1FB" w:rsidR="00BB1650" w:rsidRDefault="00BB1650" w:rsidP="005F1C1C">
            <w:pPr>
              <w:spacing w:before="0" w:after="0"/>
            </w:pPr>
            <w:r>
              <w:t>TRUE</w:t>
            </w:r>
          </w:p>
        </w:tc>
        <w:tc>
          <w:tcPr>
            <w:tcW w:w="2123" w:type="dxa"/>
          </w:tcPr>
          <w:p w14:paraId="2F6ABB88" w14:textId="07FB986C" w:rsidR="00BB1650" w:rsidRDefault="00BB1650" w:rsidP="005F1C1C">
            <w:pPr>
              <w:spacing w:before="0" w:after="0"/>
            </w:pPr>
            <w:r>
              <w:t>TRUE</w:t>
            </w:r>
          </w:p>
        </w:tc>
        <w:tc>
          <w:tcPr>
            <w:tcW w:w="2123" w:type="dxa"/>
          </w:tcPr>
          <w:p w14:paraId="2CA927B3" w14:textId="68CE4976" w:rsidR="00BB1650" w:rsidRDefault="00BB1650" w:rsidP="005F1C1C">
            <w:pPr>
              <w:spacing w:before="0" w:after="0"/>
            </w:pPr>
            <w:r>
              <w:t>Warning</w:t>
            </w:r>
          </w:p>
        </w:tc>
      </w:tr>
      <w:tr w:rsidR="00BB1650" w14:paraId="7CE5F58E" w14:textId="77777777" w:rsidTr="63B7B448">
        <w:trPr>
          <w:cnfStyle w:val="000000100000" w:firstRow="0" w:lastRow="0" w:firstColumn="0" w:lastColumn="0" w:oddVBand="0" w:evenVBand="0" w:oddHBand="1" w:evenHBand="0" w:firstRowFirstColumn="0" w:firstRowLastColumn="0" w:lastRowFirstColumn="0" w:lastRowLastColumn="0"/>
        </w:trPr>
        <w:tc>
          <w:tcPr>
            <w:tcW w:w="2123" w:type="dxa"/>
          </w:tcPr>
          <w:p w14:paraId="3446A003" w14:textId="65C40351" w:rsidR="00BB1650" w:rsidRDefault="00BB1650" w:rsidP="005F1C1C">
            <w:pPr>
              <w:spacing w:before="0" w:after="0"/>
            </w:pPr>
            <w:r>
              <w:lastRenderedPageBreak/>
              <w:t>FALSE</w:t>
            </w:r>
          </w:p>
        </w:tc>
        <w:tc>
          <w:tcPr>
            <w:tcW w:w="2123" w:type="dxa"/>
          </w:tcPr>
          <w:p w14:paraId="14756A76" w14:textId="072CED40" w:rsidR="00BB1650" w:rsidRDefault="00BB1650" w:rsidP="005F1C1C">
            <w:pPr>
              <w:spacing w:before="0" w:after="0"/>
            </w:pPr>
            <w:r>
              <w:t>TRUE</w:t>
            </w:r>
          </w:p>
        </w:tc>
        <w:tc>
          <w:tcPr>
            <w:tcW w:w="2123" w:type="dxa"/>
          </w:tcPr>
          <w:p w14:paraId="7781DC66" w14:textId="6625AFF4" w:rsidR="00BB1650" w:rsidRDefault="00BB1650" w:rsidP="005F1C1C">
            <w:pPr>
              <w:spacing w:before="0" w:after="0"/>
            </w:pPr>
            <w:r>
              <w:t>Error</w:t>
            </w:r>
          </w:p>
        </w:tc>
      </w:tr>
    </w:tbl>
    <w:p w14:paraId="676B41C5" w14:textId="05BEE44D" w:rsidR="00402B07" w:rsidRPr="002670D3" w:rsidRDefault="00402B07" w:rsidP="00402B07">
      <w:pPr>
        <w:pStyle w:val="berschrift3"/>
      </w:pPr>
      <w:bookmarkStart w:id="1372" w:name="_Toc68162229"/>
      <w:r w:rsidRPr="002670D3">
        <w:t>Transport modes</w:t>
      </w:r>
      <w:bookmarkEnd w:id="1372"/>
    </w:p>
    <w:p w14:paraId="18C71CDA" w14:textId="6C2B0675" w:rsidR="008F79A8" w:rsidRPr="002670D3" w:rsidRDefault="008F79A8" w:rsidP="008F79A8">
      <w:r>
        <w:t xml:space="preserve">The transport modes are </w:t>
      </w:r>
      <w:r w:rsidR="00E30B42">
        <w:t>used to distinguish between different ways of transportation.</w:t>
      </w:r>
      <w:r>
        <w:t xml:space="preserve"> Different transport modes </w:t>
      </w:r>
      <w:r w:rsidR="00E30B42">
        <w:t xml:space="preserve">feature </w:t>
      </w:r>
      <w:r>
        <w:t xml:space="preserve">different constraints </w:t>
      </w:r>
      <w:r w:rsidR="00E30B42">
        <w:t>in terms of usage.</w:t>
      </w:r>
      <w:r w:rsidR="00393F62">
        <w:t xml:space="preserve"> Within the context of the OJP standard</w:t>
      </w:r>
      <w:r w:rsidR="00033343">
        <w:t>,</w:t>
      </w:r>
      <w:r w:rsidR="00393F62">
        <w:t xml:space="preserve"> all transport modes are referred to by their English name and not via any kind of </w:t>
      </w:r>
      <w:r w:rsidR="004D22AF">
        <w:t>coded identifier</w:t>
      </w:r>
      <w:r w:rsidR="00393F62">
        <w:t>.</w:t>
      </w:r>
    </w:p>
    <w:p w14:paraId="607611B6" w14:textId="1B0645FD" w:rsidR="00E63B15" w:rsidRPr="00E63B15" w:rsidRDefault="00345603" w:rsidP="00E63B15">
      <w:r w:rsidRPr="002670D3">
        <w:fldChar w:fldCharType="begin"/>
      </w:r>
      <w:r w:rsidRPr="002670D3">
        <w:instrText xml:space="preserve"> REF _Ref47534854 \h </w:instrText>
      </w:r>
      <w:r w:rsidR="00E63B15">
        <w:instrText xml:space="preserve"> \* MERGEFORMAT </w:instrText>
      </w:r>
      <w:r w:rsidRPr="002670D3">
        <w:fldChar w:fldCharType="separate"/>
      </w:r>
      <w:r w:rsidR="00743E40">
        <w:t xml:space="preserve">Table </w:t>
      </w:r>
      <w:r w:rsidR="00743E40">
        <w:rPr>
          <w:noProof/>
        </w:rPr>
        <w:t>8</w:t>
      </w:r>
      <w:r w:rsidRPr="002670D3">
        <w:fldChar w:fldCharType="end"/>
      </w:r>
      <w:r w:rsidRPr="002670D3">
        <w:t xml:space="preserve"> gives an overview o</w:t>
      </w:r>
      <w:r w:rsidR="00033343" w:rsidRPr="002670D3">
        <w:t>f</w:t>
      </w:r>
      <w:r w:rsidRPr="002670D3">
        <w:t xml:space="preserve"> the supported transport modes in the </w:t>
      </w:r>
      <w:r w:rsidR="00FE7650" w:rsidRPr="002670D3">
        <w:t>LinkingAlps</w:t>
      </w:r>
      <w:r w:rsidRPr="002670D3">
        <w:t xml:space="preserve"> project. </w:t>
      </w:r>
      <w:r w:rsidR="00446CBC" w:rsidRPr="002670D3">
        <w:t>If all modes of a</w:t>
      </w:r>
      <w:r w:rsidR="00193903" w:rsidRPr="002670D3">
        <w:t xml:space="preserve"> group</w:t>
      </w:r>
      <w:r w:rsidR="00446CBC" w:rsidRPr="002670D3">
        <w:t xml:space="preserve"> (e.g. </w:t>
      </w:r>
      <w:r w:rsidR="00446CBC" w:rsidRPr="63B7B448">
        <w:rPr>
          <w:i/>
          <w:iCs/>
        </w:rPr>
        <w:t>RailSubmodeEnumeration</w:t>
      </w:r>
      <w:r w:rsidR="00446CBC" w:rsidRPr="002670D3">
        <w:t xml:space="preserve">) are </w:t>
      </w:r>
      <w:r w:rsidR="00193903" w:rsidRPr="002670D3">
        <w:t>supported,</w:t>
      </w:r>
      <w:r w:rsidR="00446CBC" w:rsidRPr="002670D3">
        <w:t xml:space="preserve"> no individual mode list is given.</w:t>
      </w:r>
      <w:r w:rsidR="00193903" w:rsidRPr="002670D3">
        <w:t xml:space="preserve"> If only selected modes are supported</w:t>
      </w:r>
      <w:r w:rsidR="00033343" w:rsidRPr="002670D3">
        <w:t>,</w:t>
      </w:r>
      <w:r w:rsidR="00193903" w:rsidRPr="002670D3">
        <w:t xml:space="preserve"> a list is given (e.g. </w:t>
      </w:r>
      <w:r w:rsidR="00193903" w:rsidRPr="63B7B448">
        <w:rPr>
          <w:i/>
          <w:iCs/>
        </w:rPr>
        <w:t>IndividualModesEnumeration</w:t>
      </w:r>
      <w:r w:rsidR="00193903" w:rsidRPr="002670D3">
        <w:t>)</w:t>
      </w:r>
      <w:r w:rsidR="00446CBC" w:rsidRPr="002670D3">
        <w:t xml:space="preserve"> A complete overview of all transport modes can be found in </w:t>
      </w:r>
      <w:sdt>
        <w:sdtPr>
          <w:id w:val="1546950228"/>
          <w:placeholder>
            <w:docPart w:val="DefaultPlaceholder_1081868574"/>
          </w:placeholder>
          <w:citation/>
        </w:sdtPr>
        <w:sdtEndPr/>
        <w:sdtContent>
          <w:r w:rsidR="00446CBC" w:rsidRPr="002670D3">
            <w:fldChar w:fldCharType="begin"/>
          </w:r>
          <w:r w:rsidR="00446CBC" w:rsidRPr="00804C30">
            <w:instrText xml:space="preserve"> CITATION Eur17 \l 1031 </w:instrText>
          </w:r>
          <w:r w:rsidR="00446CBC" w:rsidRPr="002670D3">
            <w:fldChar w:fldCharType="separate"/>
          </w:r>
          <w:r w:rsidR="00EF203D">
            <w:rPr>
              <w:noProof/>
            </w:rPr>
            <w:t>[1]</w:t>
          </w:r>
          <w:r w:rsidR="00446CBC" w:rsidRPr="002670D3">
            <w:fldChar w:fldCharType="end"/>
          </w:r>
        </w:sdtContent>
      </w:sdt>
      <w:r w:rsidR="00446CBC" w:rsidRPr="002670D3">
        <w:t xml:space="preserve"> section </w:t>
      </w:r>
      <w:commentRangeStart w:id="1373"/>
      <w:r w:rsidR="00446CBC" w:rsidRPr="002670D3">
        <w:t>8.4.</w:t>
      </w:r>
      <w:del w:id="1374" w:author="Jan Grüner" w:date="2021-03-29T11:25:00Z">
        <w:r w:rsidR="00446CBC" w:rsidRPr="002670D3" w:rsidDel="002845D8">
          <w:delText>3</w:delText>
        </w:r>
      </w:del>
      <w:ins w:id="1375" w:author="Jan Grüner" w:date="2021-03-29T11:25:00Z">
        <w:r w:rsidR="002845D8">
          <w:t>4.2</w:t>
        </w:r>
        <w:commentRangeEnd w:id="1373"/>
        <w:r w:rsidR="008E0337">
          <w:rPr>
            <w:rStyle w:val="Kommentarzeichen"/>
          </w:rPr>
          <w:commentReference w:id="1373"/>
        </w:r>
      </w:ins>
      <w:del w:id="1376" w:author="Jan Grüner" w:date="2021-03-29T11:25:00Z">
        <w:r w:rsidR="00446CBC" w:rsidRPr="002670D3" w:rsidDel="002845D8">
          <w:delText>.1</w:delText>
        </w:r>
      </w:del>
      <w:r w:rsidR="00446CBC" w:rsidRPr="002670D3">
        <w:t>.</w:t>
      </w:r>
      <w:r w:rsidR="00D70DA2">
        <w:t xml:space="preserve"> </w:t>
      </w:r>
      <w:r w:rsidR="00DE1519">
        <w:t xml:space="preserve">The names and </w:t>
      </w:r>
      <w:r w:rsidR="2694CBD3">
        <w:t>definitions</w:t>
      </w:r>
      <w:r w:rsidR="00DE1519">
        <w:t xml:space="preserve"> </w:t>
      </w:r>
      <w:r w:rsidR="3E83BFF6">
        <w:t>of the transport modes follow</w:t>
      </w:r>
      <w:r w:rsidR="3E246FAA">
        <w:t xml:space="preserve"> </w:t>
      </w:r>
      <w:r w:rsidR="00DE1519">
        <w:t xml:space="preserve">the </w:t>
      </w:r>
      <w:r w:rsidR="5B962E6C">
        <w:t>Transport Protocol Experts Group (</w:t>
      </w:r>
      <w:r w:rsidR="00DE1519">
        <w:t>TPEG</w:t>
      </w:r>
      <w:r w:rsidR="119B4961">
        <w:t>)</w:t>
      </w:r>
      <w:r w:rsidR="00DE1519">
        <w:t xml:space="preserve"> standard, which is also used in SIRI.</w:t>
      </w:r>
    </w:p>
    <w:p w14:paraId="450D116E" w14:textId="31EDF9EE" w:rsidR="006B4B6E" w:rsidRPr="002670D3" w:rsidRDefault="006B4B6E" w:rsidP="001E398E">
      <w:pPr>
        <w:pStyle w:val="Beschriftung"/>
        <w:keepNext/>
      </w:pPr>
      <w:bookmarkStart w:id="1377" w:name="_Ref47534854"/>
      <w:bookmarkStart w:id="1378" w:name="_Toc68162280"/>
      <w:r>
        <w:t xml:space="preserve">Table </w:t>
      </w:r>
      <w:r>
        <w:fldChar w:fldCharType="begin"/>
      </w:r>
      <w:r>
        <w:instrText xml:space="preserve"> SEQ Table \* ARABIC </w:instrText>
      </w:r>
      <w:r>
        <w:fldChar w:fldCharType="separate"/>
      </w:r>
      <w:r w:rsidR="00743E40">
        <w:rPr>
          <w:noProof/>
        </w:rPr>
        <w:t>8</w:t>
      </w:r>
      <w:r>
        <w:fldChar w:fldCharType="end"/>
      </w:r>
      <w:bookmarkEnd w:id="1377"/>
      <w:r w:rsidR="00741566">
        <w:t xml:space="preserve"> </w:t>
      </w:r>
      <w:r w:rsidR="00345603">
        <w:t xml:space="preserve">Supported </w:t>
      </w:r>
      <w:r w:rsidR="00741566">
        <w:t>TransportModes</w:t>
      </w:r>
      <w:r w:rsidR="3B7D90B6">
        <w:t>.</w:t>
      </w:r>
      <w:bookmarkEnd w:id="1378"/>
    </w:p>
    <w:tbl>
      <w:tblPr>
        <w:tblStyle w:val="Gitternetztabelle22"/>
        <w:tblW w:w="0" w:type="auto"/>
        <w:tblLook w:val="0420" w:firstRow="1" w:lastRow="0" w:firstColumn="0" w:lastColumn="0" w:noHBand="0" w:noVBand="1"/>
      </w:tblPr>
      <w:tblGrid>
        <w:gridCol w:w="3084"/>
        <w:gridCol w:w="5419"/>
      </w:tblGrid>
      <w:tr w:rsidR="00345603" w:rsidRPr="002670D3" w14:paraId="74773147" w14:textId="77777777" w:rsidTr="63B7B448">
        <w:trPr>
          <w:cnfStyle w:val="100000000000" w:firstRow="1" w:lastRow="0" w:firstColumn="0" w:lastColumn="0" w:oddVBand="0" w:evenVBand="0" w:oddHBand="0" w:evenHBand="0" w:firstRowFirstColumn="0" w:firstRowLastColumn="0" w:lastRowFirstColumn="0" w:lastRowLastColumn="0"/>
          <w:tblHeader/>
        </w:trPr>
        <w:tc>
          <w:tcPr>
            <w:tcW w:w="0" w:type="auto"/>
          </w:tcPr>
          <w:p w14:paraId="21627E62" w14:textId="77777777" w:rsidR="00345603" w:rsidRPr="00804C30" w:rsidRDefault="00345603" w:rsidP="001E398E">
            <w:pPr>
              <w:spacing w:before="0" w:after="0"/>
              <w:jc w:val="left"/>
            </w:pPr>
            <w:r w:rsidRPr="00804C30">
              <w:t>Group</w:t>
            </w:r>
          </w:p>
        </w:tc>
        <w:tc>
          <w:tcPr>
            <w:tcW w:w="0" w:type="auto"/>
          </w:tcPr>
          <w:p w14:paraId="5A972BC6" w14:textId="77777777" w:rsidR="00345603" w:rsidRPr="00804C30" w:rsidRDefault="00345603" w:rsidP="001E398E">
            <w:pPr>
              <w:spacing w:before="0" w:after="0"/>
              <w:jc w:val="left"/>
            </w:pPr>
            <w:r w:rsidRPr="00804C30">
              <w:t>Supported Modes</w:t>
            </w:r>
          </w:p>
        </w:tc>
      </w:tr>
      <w:tr w:rsidR="00345603" w:rsidRPr="002670D3" w14:paraId="62650D2E"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1BAA75A5" w14:textId="77777777" w:rsidR="00345603" w:rsidRPr="00BE41E5" w:rsidRDefault="00345603" w:rsidP="001E398E">
            <w:pPr>
              <w:spacing w:before="0" w:after="0"/>
              <w:jc w:val="left"/>
              <w:rPr>
                <w:rFonts w:eastAsia="Cambria"/>
              </w:rPr>
            </w:pPr>
            <w:r w:rsidRPr="00BE41E5">
              <w:rPr>
                <w:rFonts w:eastAsia="Cambria"/>
              </w:rPr>
              <w:t>IndividualModesEnumeration</w:t>
            </w:r>
          </w:p>
        </w:tc>
        <w:tc>
          <w:tcPr>
            <w:tcW w:w="0" w:type="auto"/>
          </w:tcPr>
          <w:p w14:paraId="756FF05D" w14:textId="6296BF98" w:rsidR="00345603" w:rsidRPr="00BE41E5" w:rsidRDefault="00345603" w:rsidP="001E398E">
            <w:pPr>
              <w:spacing w:before="0" w:after="0"/>
              <w:jc w:val="left"/>
              <w:rPr>
                <w:rFonts w:eastAsia="Cambria"/>
              </w:rPr>
            </w:pPr>
            <w:r w:rsidRPr="00BE41E5">
              <w:rPr>
                <w:rFonts w:eastAsia="Cambria"/>
              </w:rPr>
              <w:t xml:space="preserve">walk | cycle | taxi | self-drive-car </w:t>
            </w:r>
          </w:p>
        </w:tc>
      </w:tr>
      <w:tr w:rsidR="00345603" w:rsidRPr="002670D3" w14:paraId="40D8E0A6" w14:textId="77777777" w:rsidTr="63B7B448">
        <w:tc>
          <w:tcPr>
            <w:tcW w:w="0" w:type="auto"/>
          </w:tcPr>
          <w:p w14:paraId="59B77F0B" w14:textId="77777777" w:rsidR="00345603" w:rsidRPr="00BE41E5" w:rsidRDefault="00345603" w:rsidP="001E398E">
            <w:pPr>
              <w:spacing w:before="0" w:after="0"/>
              <w:jc w:val="left"/>
              <w:rPr>
                <w:rFonts w:eastAsia="Cambria"/>
              </w:rPr>
            </w:pPr>
            <w:r w:rsidRPr="00BE41E5">
              <w:rPr>
                <w:rFonts w:eastAsia="Cambria"/>
              </w:rPr>
              <w:t>PrivateModesEnumeration</w:t>
            </w:r>
          </w:p>
        </w:tc>
        <w:tc>
          <w:tcPr>
            <w:tcW w:w="0" w:type="auto"/>
          </w:tcPr>
          <w:p w14:paraId="6F91A0F6" w14:textId="77777777" w:rsidR="00345603" w:rsidRPr="00BE41E5" w:rsidRDefault="00345603" w:rsidP="001E398E">
            <w:pPr>
              <w:spacing w:before="0" w:after="0"/>
              <w:jc w:val="left"/>
              <w:rPr>
                <w:rFonts w:eastAsia="Cambria"/>
              </w:rPr>
            </w:pPr>
            <w:r w:rsidRPr="00BE41E5">
              <w:rPr>
                <w:rFonts w:eastAsia="Cambria"/>
              </w:rPr>
              <w:t>carPooling</w:t>
            </w:r>
          </w:p>
        </w:tc>
      </w:tr>
      <w:tr w:rsidR="00345603" w:rsidRPr="002670D3" w14:paraId="6D0FBB12"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5B2F0DB4" w14:textId="77777777" w:rsidR="00345603" w:rsidRPr="00BE41E5" w:rsidRDefault="00345603" w:rsidP="001E398E">
            <w:pPr>
              <w:spacing w:before="0" w:after="0"/>
              <w:jc w:val="left"/>
              <w:rPr>
                <w:rFonts w:eastAsia="Cambria"/>
              </w:rPr>
            </w:pPr>
            <w:r w:rsidRPr="00BE41E5">
              <w:rPr>
                <w:rFonts w:eastAsia="Cambria"/>
              </w:rPr>
              <w:t>ContinuousModesEnumeration</w:t>
            </w:r>
          </w:p>
        </w:tc>
        <w:tc>
          <w:tcPr>
            <w:tcW w:w="0" w:type="auto"/>
          </w:tcPr>
          <w:p w14:paraId="372DA495" w14:textId="77777777" w:rsidR="00345603" w:rsidRPr="00BE41E5" w:rsidRDefault="00345603" w:rsidP="001E398E">
            <w:pPr>
              <w:spacing w:before="0" w:after="0"/>
              <w:jc w:val="left"/>
              <w:rPr>
                <w:rFonts w:eastAsia="Cambria"/>
              </w:rPr>
            </w:pPr>
            <w:r w:rsidRPr="00BE41E5">
              <w:rPr>
                <w:rFonts w:eastAsia="Cambria"/>
              </w:rPr>
              <w:t>walk | demandResponsive | replacementService</w:t>
            </w:r>
          </w:p>
        </w:tc>
      </w:tr>
      <w:tr w:rsidR="00345603" w:rsidRPr="002670D3" w14:paraId="1706B289" w14:textId="77777777" w:rsidTr="63B7B448">
        <w:tc>
          <w:tcPr>
            <w:tcW w:w="0" w:type="auto"/>
          </w:tcPr>
          <w:p w14:paraId="0F88A4AB" w14:textId="77777777" w:rsidR="00345603" w:rsidRPr="00BE41E5" w:rsidRDefault="00345603" w:rsidP="001E398E">
            <w:pPr>
              <w:spacing w:before="0" w:after="0"/>
              <w:jc w:val="left"/>
              <w:rPr>
                <w:rFonts w:eastAsia="Cambria"/>
              </w:rPr>
            </w:pPr>
            <w:r w:rsidRPr="00BE41E5">
              <w:rPr>
                <w:rFonts w:eastAsia="Cambria"/>
              </w:rPr>
              <w:t>TransferModesEnumeration</w:t>
            </w:r>
          </w:p>
        </w:tc>
        <w:tc>
          <w:tcPr>
            <w:tcW w:w="0" w:type="auto"/>
          </w:tcPr>
          <w:p w14:paraId="0821E2CE" w14:textId="2823B703" w:rsidR="00345603" w:rsidRPr="00BE41E5" w:rsidRDefault="00345603" w:rsidP="001E398E">
            <w:pPr>
              <w:spacing w:before="0" w:after="0"/>
              <w:jc w:val="left"/>
              <w:rPr>
                <w:rFonts w:eastAsia="Cambria"/>
              </w:rPr>
            </w:pPr>
            <w:r w:rsidRPr="00BE41E5">
              <w:rPr>
                <w:rFonts w:eastAsia="Cambria"/>
              </w:rPr>
              <w:t>walk | bikeHire | protectedConnection | guaranteedConnection | remainInVehicle</w:t>
            </w:r>
          </w:p>
        </w:tc>
      </w:tr>
      <w:tr w:rsidR="00345603" w:rsidRPr="002670D3" w14:paraId="579B19FE"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76FBDFFF" w14:textId="77777777" w:rsidR="00345603" w:rsidRPr="00BE41E5" w:rsidRDefault="00345603" w:rsidP="001E398E">
            <w:pPr>
              <w:spacing w:before="0" w:after="0"/>
              <w:jc w:val="left"/>
              <w:rPr>
                <w:rFonts w:eastAsia="Cambria"/>
              </w:rPr>
            </w:pPr>
            <w:r w:rsidRPr="00BE41E5">
              <w:rPr>
                <w:rFonts w:eastAsia="Cambria"/>
              </w:rPr>
              <w:t>PtModesEnumeration</w:t>
            </w:r>
          </w:p>
        </w:tc>
        <w:tc>
          <w:tcPr>
            <w:tcW w:w="0" w:type="auto"/>
          </w:tcPr>
          <w:p w14:paraId="37CD3C9D" w14:textId="18ABC8AA" w:rsidR="00345603" w:rsidRPr="00BE41E5" w:rsidRDefault="3782495C" w:rsidP="001E398E">
            <w:pPr>
              <w:spacing w:before="0" w:after="0"/>
              <w:jc w:val="left"/>
              <w:rPr>
                <w:rFonts w:eastAsia="Cambria"/>
                <w:spacing w:val="-2"/>
              </w:rPr>
            </w:pPr>
            <w:r w:rsidRPr="00BE41E5">
              <w:rPr>
                <w:rFonts w:eastAsia="Cambria"/>
                <w:spacing w:val="-2"/>
              </w:rPr>
              <w:t>All</w:t>
            </w:r>
            <w:r w:rsidR="00345603" w:rsidRPr="00BE41E5">
              <w:rPr>
                <w:rFonts w:eastAsia="Cambria"/>
                <w:spacing w:val="-2"/>
              </w:rPr>
              <w:t xml:space="preserve"> modes are supported</w:t>
            </w:r>
            <w:r w:rsidR="76C642A5" w:rsidRPr="00BE41E5">
              <w:rPr>
                <w:rFonts w:eastAsia="Cambria"/>
                <w:spacing w:val="-2"/>
              </w:rPr>
              <w:t>.</w:t>
            </w:r>
          </w:p>
        </w:tc>
      </w:tr>
      <w:tr w:rsidR="00345603" w:rsidRPr="002670D3" w14:paraId="04C528F5" w14:textId="77777777" w:rsidTr="63B7B448">
        <w:tc>
          <w:tcPr>
            <w:tcW w:w="0" w:type="auto"/>
          </w:tcPr>
          <w:p w14:paraId="7440FFA2" w14:textId="77777777" w:rsidR="00345603" w:rsidRPr="00BE41E5" w:rsidRDefault="00345603" w:rsidP="001E398E">
            <w:pPr>
              <w:spacing w:before="0" w:after="0"/>
              <w:jc w:val="left"/>
              <w:rPr>
                <w:rFonts w:eastAsia="Cambria"/>
              </w:rPr>
            </w:pPr>
            <w:r w:rsidRPr="00BE41E5">
              <w:rPr>
                <w:rFonts w:eastAsia="Cambria"/>
              </w:rPr>
              <w:t>RailSubmodeEnumeration</w:t>
            </w:r>
          </w:p>
        </w:tc>
        <w:tc>
          <w:tcPr>
            <w:tcW w:w="0" w:type="auto"/>
          </w:tcPr>
          <w:p w14:paraId="7C9BEC4C" w14:textId="59A17B4C" w:rsidR="00345603" w:rsidRPr="00BE41E5" w:rsidRDefault="429D44BF" w:rsidP="001E398E">
            <w:pPr>
              <w:spacing w:before="0" w:after="0"/>
              <w:jc w:val="left"/>
              <w:rPr>
                <w:rFonts w:eastAsia="Cambria"/>
              </w:rPr>
            </w:pPr>
            <w:r w:rsidRPr="00BE41E5">
              <w:rPr>
                <w:rFonts w:eastAsia="Cambria"/>
                <w:spacing w:val="-2"/>
              </w:rPr>
              <w:t>All</w:t>
            </w:r>
            <w:r w:rsidR="00345603" w:rsidRPr="00BE41E5">
              <w:rPr>
                <w:rFonts w:eastAsia="Cambria"/>
                <w:spacing w:val="-2"/>
              </w:rPr>
              <w:t xml:space="preserve"> modes are supported</w:t>
            </w:r>
            <w:r w:rsidR="71DAC724" w:rsidRPr="00BE41E5">
              <w:rPr>
                <w:rFonts w:eastAsia="Cambria"/>
                <w:spacing w:val="-2"/>
              </w:rPr>
              <w:t>.</w:t>
            </w:r>
          </w:p>
        </w:tc>
      </w:tr>
      <w:tr w:rsidR="00345603" w:rsidRPr="002670D3" w14:paraId="67F5FD4A"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1AC0F089" w14:textId="77777777" w:rsidR="00345603" w:rsidRPr="00BE41E5" w:rsidRDefault="00345603" w:rsidP="001E398E">
            <w:pPr>
              <w:spacing w:before="0" w:after="0"/>
              <w:jc w:val="left"/>
              <w:rPr>
                <w:rFonts w:eastAsia="Cambria"/>
              </w:rPr>
            </w:pPr>
            <w:r w:rsidRPr="00BE41E5">
              <w:rPr>
                <w:rFonts w:eastAsia="Cambria"/>
              </w:rPr>
              <w:t>CoachSubmodeEnumeration</w:t>
            </w:r>
          </w:p>
        </w:tc>
        <w:tc>
          <w:tcPr>
            <w:tcW w:w="0" w:type="auto"/>
          </w:tcPr>
          <w:p w14:paraId="76D86DB7" w14:textId="191AAEA1" w:rsidR="00345603" w:rsidRPr="00BE41E5" w:rsidRDefault="31300C64" w:rsidP="001E398E">
            <w:pPr>
              <w:spacing w:before="0" w:after="0"/>
              <w:jc w:val="left"/>
              <w:rPr>
                <w:rFonts w:eastAsia="Cambria"/>
              </w:rPr>
            </w:pPr>
            <w:r w:rsidRPr="00BE41E5">
              <w:rPr>
                <w:rFonts w:eastAsia="Cambria"/>
                <w:spacing w:val="-2"/>
              </w:rPr>
              <w:t>All</w:t>
            </w:r>
            <w:r w:rsidR="00345603" w:rsidRPr="00BE41E5">
              <w:rPr>
                <w:rFonts w:eastAsia="Cambria"/>
                <w:spacing w:val="-2"/>
              </w:rPr>
              <w:t xml:space="preserve"> modes are supported</w:t>
            </w:r>
            <w:r w:rsidR="3805E40D" w:rsidRPr="00BE41E5">
              <w:rPr>
                <w:rFonts w:eastAsia="Cambria"/>
                <w:spacing w:val="-2"/>
              </w:rPr>
              <w:t>.</w:t>
            </w:r>
          </w:p>
        </w:tc>
      </w:tr>
      <w:tr w:rsidR="00345603" w:rsidRPr="002670D3" w14:paraId="728C6332" w14:textId="77777777" w:rsidTr="63B7B448">
        <w:tc>
          <w:tcPr>
            <w:tcW w:w="0" w:type="auto"/>
          </w:tcPr>
          <w:p w14:paraId="6302EACE" w14:textId="77777777" w:rsidR="00345603" w:rsidRPr="00BE41E5" w:rsidRDefault="00345603" w:rsidP="001E398E">
            <w:pPr>
              <w:spacing w:before="0" w:after="0"/>
              <w:jc w:val="left"/>
              <w:rPr>
                <w:rFonts w:eastAsia="Cambria"/>
              </w:rPr>
            </w:pPr>
            <w:r w:rsidRPr="00BE41E5">
              <w:rPr>
                <w:rFonts w:eastAsia="Cambria"/>
              </w:rPr>
              <w:t>MetroSubmodeEnumeration</w:t>
            </w:r>
          </w:p>
        </w:tc>
        <w:tc>
          <w:tcPr>
            <w:tcW w:w="0" w:type="auto"/>
          </w:tcPr>
          <w:p w14:paraId="01F6C266" w14:textId="18CF3B84" w:rsidR="00345603" w:rsidRPr="00BE41E5" w:rsidRDefault="1F208678" w:rsidP="001E398E">
            <w:pPr>
              <w:spacing w:before="0" w:after="0"/>
              <w:jc w:val="left"/>
              <w:rPr>
                <w:rFonts w:eastAsia="Cambria"/>
              </w:rPr>
            </w:pPr>
            <w:r w:rsidRPr="00BE41E5">
              <w:rPr>
                <w:rFonts w:eastAsia="Cambria"/>
                <w:spacing w:val="-2"/>
              </w:rPr>
              <w:t>All</w:t>
            </w:r>
            <w:r w:rsidR="00345603" w:rsidRPr="00BE41E5">
              <w:rPr>
                <w:rFonts w:eastAsia="Cambria"/>
                <w:spacing w:val="-2"/>
              </w:rPr>
              <w:t xml:space="preserve"> modes are supported</w:t>
            </w:r>
            <w:r w:rsidR="6FEFF77A" w:rsidRPr="00BE41E5">
              <w:rPr>
                <w:rFonts w:eastAsia="Cambria"/>
                <w:spacing w:val="-2"/>
              </w:rPr>
              <w:t>.</w:t>
            </w:r>
          </w:p>
        </w:tc>
      </w:tr>
      <w:tr w:rsidR="00345603" w:rsidRPr="002670D3" w14:paraId="122A501D"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0EC67273" w14:textId="77777777" w:rsidR="00345603" w:rsidRPr="00BE41E5" w:rsidRDefault="00345603" w:rsidP="001E398E">
            <w:pPr>
              <w:spacing w:before="0" w:after="0"/>
              <w:jc w:val="left"/>
              <w:rPr>
                <w:rFonts w:eastAsia="Cambria"/>
              </w:rPr>
            </w:pPr>
            <w:r w:rsidRPr="00BE41E5">
              <w:rPr>
                <w:rFonts w:eastAsia="Cambria"/>
              </w:rPr>
              <w:t>BusSubmodeEnumeration</w:t>
            </w:r>
          </w:p>
        </w:tc>
        <w:tc>
          <w:tcPr>
            <w:tcW w:w="0" w:type="auto"/>
          </w:tcPr>
          <w:p w14:paraId="6E2164F0" w14:textId="16E60292" w:rsidR="00345603" w:rsidRPr="00BE41E5" w:rsidRDefault="188411F7" w:rsidP="001E398E">
            <w:pPr>
              <w:spacing w:before="0" w:after="0"/>
              <w:jc w:val="left"/>
              <w:rPr>
                <w:rFonts w:eastAsia="Cambria"/>
              </w:rPr>
            </w:pPr>
            <w:r w:rsidRPr="00BE41E5">
              <w:rPr>
                <w:rFonts w:eastAsia="Cambria"/>
                <w:spacing w:val="-2"/>
              </w:rPr>
              <w:t>All</w:t>
            </w:r>
            <w:r w:rsidR="00345603" w:rsidRPr="00BE41E5">
              <w:rPr>
                <w:rFonts w:eastAsia="Cambria"/>
                <w:spacing w:val="-2"/>
              </w:rPr>
              <w:t xml:space="preserve"> modes are supported</w:t>
            </w:r>
            <w:r w:rsidR="3132561D" w:rsidRPr="00BE41E5">
              <w:rPr>
                <w:rFonts w:eastAsia="Cambria"/>
                <w:spacing w:val="-2"/>
              </w:rPr>
              <w:t>.</w:t>
            </w:r>
          </w:p>
        </w:tc>
      </w:tr>
      <w:tr w:rsidR="00345603" w:rsidRPr="002670D3" w14:paraId="3BA76542" w14:textId="77777777" w:rsidTr="63B7B448">
        <w:tc>
          <w:tcPr>
            <w:tcW w:w="0" w:type="auto"/>
          </w:tcPr>
          <w:p w14:paraId="7C502500" w14:textId="77777777" w:rsidR="00345603" w:rsidRPr="00BE41E5" w:rsidRDefault="00345603" w:rsidP="001E398E">
            <w:pPr>
              <w:spacing w:before="0" w:after="0"/>
              <w:jc w:val="left"/>
              <w:rPr>
                <w:rFonts w:eastAsia="Cambria"/>
              </w:rPr>
            </w:pPr>
            <w:r w:rsidRPr="00BE41E5">
              <w:rPr>
                <w:rFonts w:eastAsia="Cambria"/>
              </w:rPr>
              <w:t>TramSubmodeEnumeration</w:t>
            </w:r>
          </w:p>
        </w:tc>
        <w:tc>
          <w:tcPr>
            <w:tcW w:w="0" w:type="auto"/>
          </w:tcPr>
          <w:p w14:paraId="29A8613F" w14:textId="1D4B4DDD" w:rsidR="00345603" w:rsidRPr="00BE41E5" w:rsidRDefault="2CC0BD07" w:rsidP="001E398E">
            <w:pPr>
              <w:spacing w:before="0" w:after="0"/>
              <w:jc w:val="left"/>
              <w:rPr>
                <w:rFonts w:eastAsia="Cambria"/>
              </w:rPr>
            </w:pPr>
            <w:r w:rsidRPr="00BE41E5">
              <w:rPr>
                <w:rFonts w:eastAsia="Cambria"/>
                <w:spacing w:val="-2"/>
              </w:rPr>
              <w:t>All</w:t>
            </w:r>
            <w:r w:rsidR="00345603" w:rsidRPr="00BE41E5">
              <w:rPr>
                <w:rFonts w:eastAsia="Cambria"/>
                <w:spacing w:val="-2"/>
              </w:rPr>
              <w:t xml:space="preserve"> modes are supported</w:t>
            </w:r>
            <w:r w:rsidR="4EA335BF" w:rsidRPr="00BE41E5">
              <w:rPr>
                <w:rFonts w:eastAsia="Cambria"/>
                <w:spacing w:val="-2"/>
              </w:rPr>
              <w:t>.</w:t>
            </w:r>
          </w:p>
        </w:tc>
      </w:tr>
      <w:tr w:rsidR="00345603" w:rsidRPr="002670D3" w14:paraId="0BAA14F7"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1FE477BC" w14:textId="77777777" w:rsidR="00345603" w:rsidRPr="00BE41E5" w:rsidRDefault="00345603" w:rsidP="001E398E">
            <w:pPr>
              <w:spacing w:before="0" w:after="0"/>
              <w:jc w:val="left"/>
              <w:rPr>
                <w:rFonts w:eastAsia="Cambria"/>
              </w:rPr>
            </w:pPr>
            <w:r w:rsidRPr="00BE41E5">
              <w:rPr>
                <w:rFonts w:eastAsia="Cambria"/>
              </w:rPr>
              <w:t>WaterSubmodeEnumeration</w:t>
            </w:r>
          </w:p>
        </w:tc>
        <w:tc>
          <w:tcPr>
            <w:tcW w:w="0" w:type="auto"/>
          </w:tcPr>
          <w:p w14:paraId="1AD22A36" w14:textId="445E08F4" w:rsidR="00345603" w:rsidRPr="00BE41E5" w:rsidRDefault="77EC98C4" w:rsidP="001E398E">
            <w:pPr>
              <w:spacing w:before="0" w:after="0"/>
              <w:jc w:val="left"/>
              <w:rPr>
                <w:rFonts w:eastAsia="Cambria"/>
              </w:rPr>
            </w:pPr>
            <w:bookmarkStart w:id="1379" w:name="_Hlk51592389"/>
            <w:r w:rsidRPr="00BE41E5">
              <w:rPr>
                <w:rFonts w:eastAsia="Cambria"/>
                <w:spacing w:val="-2"/>
              </w:rPr>
              <w:t>All</w:t>
            </w:r>
            <w:r w:rsidR="00345603" w:rsidRPr="00BE41E5">
              <w:rPr>
                <w:rFonts w:eastAsia="Cambria"/>
                <w:spacing w:val="-2"/>
              </w:rPr>
              <w:t xml:space="preserve"> modes are supported</w:t>
            </w:r>
            <w:r w:rsidR="4EA335BF" w:rsidRPr="00BE41E5">
              <w:rPr>
                <w:rFonts w:eastAsia="Cambria"/>
                <w:spacing w:val="-2"/>
              </w:rPr>
              <w:t>.</w:t>
            </w:r>
            <w:bookmarkEnd w:id="1379"/>
          </w:p>
        </w:tc>
      </w:tr>
      <w:tr w:rsidR="00345603" w:rsidRPr="002670D3" w14:paraId="2FCF225C" w14:textId="77777777" w:rsidTr="63B7B448">
        <w:tc>
          <w:tcPr>
            <w:tcW w:w="0" w:type="auto"/>
          </w:tcPr>
          <w:p w14:paraId="16F2F5D0" w14:textId="77777777" w:rsidR="00345603" w:rsidRPr="00BE41E5" w:rsidRDefault="00345603" w:rsidP="001E398E">
            <w:pPr>
              <w:spacing w:before="0" w:after="0"/>
              <w:jc w:val="left"/>
              <w:rPr>
                <w:rFonts w:eastAsia="Cambria"/>
              </w:rPr>
            </w:pPr>
            <w:r w:rsidRPr="00BE41E5">
              <w:rPr>
                <w:rFonts w:eastAsia="Cambria"/>
              </w:rPr>
              <w:t>AirSubmodeEnumeration</w:t>
            </w:r>
          </w:p>
        </w:tc>
        <w:tc>
          <w:tcPr>
            <w:tcW w:w="0" w:type="auto"/>
          </w:tcPr>
          <w:p w14:paraId="01CCFB3E" w14:textId="5F546E76" w:rsidR="00345603" w:rsidRPr="00BE41E5" w:rsidRDefault="6EB290D0" w:rsidP="001E398E">
            <w:pPr>
              <w:spacing w:before="0" w:after="0"/>
              <w:jc w:val="left"/>
              <w:rPr>
                <w:rFonts w:eastAsia="Cambria"/>
              </w:rPr>
            </w:pPr>
            <w:r w:rsidRPr="63B7B448">
              <w:rPr>
                <w:rFonts w:eastAsia="Cambria"/>
              </w:rPr>
              <w:t>This</w:t>
            </w:r>
            <w:r w:rsidR="00345603" w:rsidRPr="63B7B448">
              <w:rPr>
                <w:rFonts w:eastAsia="Cambria"/>
              </w:rPr>
              <w:t xml:space="preserve"> mode is not supported</w:t>
            </w:r>
            <w:r w:rsidR="6358491B" w:rsidRPr="63B7B448">
              <w:rPr>
                <w:rFonts w:eastAsia="Cambria"/>
              </w:rPr>
              <w:t>.</w:t>
            </w:r>
          </w:p>
        </w:tc>
      </w:tr>
      <w:tr w:rsidR="00345603" w:rsidRPr="002670D3" w14:paraId="667F181A"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3865FD0A" w14:textId="77777777" w:rsidR="00345603" w:rsidRPr="00BE41E5" w:rsidRDefault="00345603" w:rsidP="001E398E">
            <w:pPr>
              <w:spacing w:before="0" w:after="0"/>
              <w:jc w:val="left"/>
              <w:rPr>
                <w:rFonts w:eastAsia="Cambria"/>
              </w:rPr>
            </w:pPr>
            <w:r w:rsidRPr="00BE41E5">
              <w:rPr>
                <w:rFonts w:eastAsia="Cambria"/>
              </w:rPr>
              <w:t>TelecabinSubmodeEnumeration</w:t>
            </w:r>
          </w:p>
        </w:tc>
        <w:tc>
          <w:tcPr>
            <w:tcW w:w="0" w:type="auto"/>
          </w:tcPr>
          <w:p w14:paraId="3BA93C67" w14:textId="7DE6C54A" w:rsidR="00345603" w:rsidRPr="00BE41E5" w:rsidRDefault="74E3D2C6" w:rsidP="001E398E">
            <w:pPr>
              <w:spacing w:before="0" w:after="0"/>
              <w:jc w:val="left"/>
              <w:rPr>
                <w:rFonts w:eastAsia="Cambria"/>
              </w:rPr>
            </w:pPr>
            <w:r w:rsidRPr="00BE41E5">
              <w:rPr>
                <w:rFonts w:eastAsia="Cambria"/>
                <w:spacing w:val="-2"/>
              </w:rPr>
              <w:t>All</w:t>
            </w:r>
            <w:r w:rsidR="1327DB5D" w:rsidRPr="00BE41E5">
              <w:rPr>
                <w:rFonts w:eastAsia="Cambria"/>
                <w:spacing w:val="-2"/>
              </w:rPr>
              <w:t xml:space="preserve"> modes are supported</w:t>
            </w:r>
            <w:r w:rsidR="34D1E261" w:rsidRPr="00BE41E5">
              <w:rPr>
                <w:rFonts w:eastAsia="Cambria"/>
                <w:spacing w:val="-2"/>
              </w:rPr>
              <w:t>.</w:t>
            </w:r>
          </w:p>
        </w:tc>
      </w:tr>
      <w:tr w:rsidR="00345603" w:rsidRPr="002670D3" w14:paraId="39FE1D98" w14:textId="77777777" w:rsidTr="63B7B448">
        <w:tc>
          <w:tcPr>
            <w:tcW w:w="0" w:type="auto"/>
          </w:tcPr>
          <w:p w14:paraId="34CC91BC" w14:textId="77777777" w:rsidR="00345603" w:rsidRPr="00BE41E5" w:rsidRDefault="00345603" w:rsidP="001E398E">
            <w:pPr>
              <w:spacing w:before="0" w:after="0"/>
              <w:jc w:val="left"/>
              <w:rPr>
                <w:rFonts w:eastAsia="Cambria"/>
              </w:rPr>
            </w:pPr>
            <w:r w:rsidRPr="00BE41E5">
              <w:rPr>
                <w:rFonts w:eastAsia="Cambria"/>
              </w:rPr>
              <w:t>FunicularSubmodeEnumeration</w:t>
            </w:r>
          </w:p>
        </w:tc>
        <w:tc>
          <w:tcPr>
            <w:tcW w:w="0" w:type="auto"/>
          </w:tcPr>
          <w:p w14:paraId="26FFAF8B" w14:textId="31683504" w:rsidR="00345603" w:rsidRPr="00BE41E5" w:rsidRDefault="7EE0EEA3" w:rsidP="001E398E">
            <w:pPr>
              <w:spacing w:before="0" w:after="0"/>
              <w:jc w:val="left"/>
              <w:rPr>
                <w:rFonts w:eastAsia="Cambria"/>
              </w:rPr>
            </w:pPr>
            <w:r w:rsidRPr="00BE41E5">
              <w:rPr>
                <w:rFonts w:eastAsia="Cambria"/>
                <w:spacing w:val="-2"/>
              </w:rPr>
              <w:t>All</w:t>
            </w:r>
            <w:r w:rsidR="1327DB5D" w:rsidRPr="00BE41E5">
              <w:rPr>
                <w:rFonts w:eastAsia="Cambria"/>
                <w:spacing w:val="-2"/>
              </w:rPr>
              <w:t xml:space="preserve"> modes are supported</w:t>
            </w:r>
            <w:r w:rsidR="10409843" w:rsidRPr="00BE41E5">
              <w:rPr>
                <w:rFonts w:eastAsia="Cambria"/>
                <w:spacing w:val="-2"/>
              </w:rPr>
              <w:t>.</w:t>
            </w:r>
          </w:p>
        </w:tc>
      </w:tr>
      <w:tr w:rsidR="00345603" w:rsidRPr="002670D3" w14:paraId="57E0418F"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64C22F9A" w14:textId="77777777" w:rsidR="00345603" w:rsidRPr="00BE41E5" w:rsidRDefault="00345603" w:rsidP="001E398E">
            <w:pPr>
              <w:spacing w:before="0" w:after="0"/>
              <w:jc w:val="left"/>
              <w:rPr>
                <w:rFonts w:eastAsia="Cambria"/>
              </w:rPr>
            </w:pPr>
            <w:r w:rsidRPr="00BE41E5">
              <w:rPr>
                <w:rFonts w:eastAsia="Cambria"/>
              </w:rPr>
              <w:t>TaxiSubmodeEnumeration</w:t>
            </w:r>
          </w:p>
        </w:tc>
        <w:tc>
          <w:tcPr>
            <w:tcW w:w="0" w:type="auto"/>
          </w:tcPr>
          <w:p w14:paraId="08A9098E" w14:textId="15090843" w:rsidR="00345603" w:rsidRPr="00BE41E5" w:rsidRDefault="225CC604" w:rsidP="001E398E">
            <w:pPr>
              <w:spacing w:before="0" w:after="0"/>
              <w:jc w:val="left"/>
              <w:rPr>
                <w:rFonts w:eastAsia="Cambria"/>
              </w:rPr>
            </w:pPr>
            <w:r w:rsidRPr="00BE41E5">
              <w:rPr>
                <w:rFonts w:eastAsia="Cambria"/>
                <w:spacing w:val="-2"/>
              </w:rPr>
              <w:t>All</w:t>
            </w:r>
            <w:r w:rsidR="1327DB5D" w:rsidRPr="00BE41E5">
              <w:rPr>
                <w:rFonts w:eastAsia="Cambria"/>
                <w:spacing w:val="-2"/>
              </w:rPr>
              <w:t xml:space="preserve"> modes are supported</w:t>
            </w:r>
            <w:r w:rsidR="37B8DDD6" w:rsidRPr="00BE41E5">
              <w:rPr>
                <w:rFonts w:eastAsia="Cambria"/>
                <w:spacing w:val="-2"/>
              </w:rPr>
              <w:t>.</w:t>
            </w:r>
          </w:p>
        </w:tc>
      </w:tr>
    </w:tbl>
    <w:p w14:paraId="0BEE4DC3" w14:textId="6DF09DAC" w:rsidR="00485772" w:rsidRDefault="000645E1" w:rsidP="000645E1">
      <w:r>
        <w:t xml:space="preserve">The </w:t>
      </w:r>
      <w:r w:rsidRPr="63B7B448">
        <w:rPr>
          <w:i/>
          <w:iCs/>
        </w:rPr>
        <w:t>individual</w:t>
      </w:r>
      <w:r w:rsidR="004E6347" w:rsidRPr="63B7B448">
        <w:rPr>
          <w:i/>
          <w:iCs/>
        </w:rPr>
        <w:t>M</w:t>
      </w:r>
      <w:r w:rsidR="00711AF0" w:rsidRPr="63B7B448">
        <w:rPr>
          <w:i/>
          <w:iCs/>
        </w:rPr>
        <w:t>odes</w:t>
      </w:r>
      <w:r w:rsidR="00711AF0">
        <w:t xml:space="preserve"> walk, cycle, </w:t>
      </w:r>
      <w:r>
        <w:t>taxi</w:t>
      </w:r>
      <w:r w:rsidR="00711AF0">
        <w:t xml:space="preserve"> and car</w:t>
      </w:r>
      <w:r w:rsidR="00286EB8">
        <w:t xml:space="preserve"> (self-drive and other-drive)</w:t>
      </w:r>
      <w:r>
        <w:t xml:space="preserve"> are supported</w:t>
      </w:r>
      <w:r w:rsidR="00C813D1">
        <w:t xml:space="preserve"> by the implementation</w:t>
      </w:r>
      <w:r w:rsidR="00195711">
        <w:t xml:space="preserve"> </w:t>
      </w:r>
      <w:r w:rsidR="00C813D1">
        <w:t xml:space="preserve">of </w:t>
      </w:r>
      <w:del w:id="1380" w:author="sara.guerraoliveira@um.si" w:date="2021-03-02T13:36:00Z">
        <w:r w:rsidDel="00C813D1">
          <w:delText>this</w:delText>
        </w:r>
      </w:del>
      <w:ins w:id="1381" w:author="sara.guerraoliveira@um.si" w:date="2021-03-02T13:36:00Z">
        <w:r w:rsidR="371637FA">
          <w:t>the LinkingAlps</w:t>
        </w:r>
      </w:ins>
      <w:r w:rsidR="00C813D1">
        <w:t xml:space="preserve"> OJP</w:t>
      </w:r>
      <w:r w:rsidR="00B73EFB">
        <w:t xml:space="preserve"> </w:t>
      </w:r>
      <w:r w:rsidR="00C813D1">
        <w:t>profile</w:t>
      </w:r>
      <w:r>
        <w:t>.</w:t>
      </w:r>
      <w:r w:rsidR="00195711">
        <w:t xml:space="preserve"> </w:t>
      </w:r>
      <w:ins w:id="1382" w:author="sara.guerraoliveira@um.si" w:date="2021-03-02T13:37:00Z">
        <w:r w:rsidR="29183B9D">
          <w:t xml:space="preserve">Presently, </w:t>
        </w:r>
      </w:ins>
      <w:del w:id="1383" w:author="sara.guerraoliveira@um.si" w:date="2021-03-02T13:37:00Z">
        <w:r w:rsidDel="00195711">
          <w:delText>Taxi</w:delText>
        </w:r>
      </w:del>
      <w:ins w:id="1384" w:author="sara.guerraoliveira@um.si" w:date="2021-03-02T13:37:00Z">
        <w:r w:rsidR="406F9D4E">
          <w:t>taxi</w:t>
        </w:r>
      </w:ins>
      <w:r w:rsidR="00195711">
        <w:t xml:space="preserve"> and car are not supported by the LJP</w:t>
      </w:r>
      <w:ins w:id="1385" w:author="sara.guerraoliveira@um.si" w:date="2021-03-02T13:38:00Z">
        <w:r w:rsidR="0AA3E20F">
          <w:t>s</w:t>
        </w:r>
      </w:ins>
      <w:ins w:id="1386" w:author="sara.guerraoliveira@um.si" w:date="2021-03-02T13:53:00Z">
        <w:r w:rsidR="6EC1D29C">
          <w:t>,</w:t>
        </w:r>
      </w:ins>
      <w:del w:id="1387" w:author="sara.guerraoliveira@um.si" w:date="2021-03-02T13:55:00Z">
        <w:r w:rsidDel="00195711">
          <w:delText xml:space="preserve"> </w:delText>
        </w:r>
      </w:del>
      <w:del w:id="1388" w:author="sara.guerraoliveira@um.si" w:date="2021-03-02T13:37:00Z">
        <w:r w:rsidDel="00195711">
          <w:delText>at the moment</w:delText>
        </w:r>
      </w:del>
      <w:ins w:id="1389" w:author="sara.guerraoliveira@um.si" w:date="2021-03-02T13:56:00Z">
        <w:r w:rsidR="6E9AE749">
          <w:t xml:space="preserve"> </w:t>
        </w:r>
      </w:ins>
      <w:ins w:id="1390" w:author="sara.guerraoliveira@um.si" w:date="2021-03-02T13:55:00Z">
        <w:r w:rsidR="6E9AE749">
          <w:t>but t</w:t>
        </w:r>
      </w:ins>
      <w:ins w:id="1391" w:author="sara.guerraoliveira@um.si" w:date="2021-03-02T13:51:00Z">
        <w:r w:rsidR="571BA7BE">
          <w:t xml:space="preserve">heir </w:t>
        </w:r>
      </w:ins>
      <w:ins w:id="1392" w:author="sara.guerraoliveira@um.si" w:date="2021-03-02T13:52:00Z">
        <w:r w:rsidR="15C08CF0">
          <w:t>i</w:t>
        </w:r>
        <w:r w:rsidR="29F06F6B">
          <w:t>nclusion</w:t>
        </w:r>
      </w:ins>
      <w:ins w:id="1393" w:author="sara.guerraoliveira@um.si" w:date="2021-03-02T13:51:00Z">
        <w:r w:rsidR="571BA7BE">
          <w:t xml:space="preserve"> </w:t>
        </w:r>
      </w:ins>
      <w:ins w:id="1394" w:author="sara.guerraoliveira@um.si" w:date="2021-03-02T13:56:00Z">
        <w:r w:rsidR="7B52AA99">
          <w:t>i</w:t>
        </w:r>
      </w:ins>
      <w:ins w:id="1395" w:author="sara.guerraoliveira@um.si" w:date="2021-03-02T13:55:00Z">
        <w:r w:rsidR="52B46766">
          <w:t>s being considered as a future d</w:t>
        </w:r>
      </w:ins>
      <w:ins w:id="1396" w:author="sara.guerraoliveira@um.si" w:date="2021-03-02T13:51:00Z">
        <w:r w:rsidR="571BA7BE">
          <w:t>evelopment</w:t>
        </w:r>
      </w:ins>
      <w:ins w:id="1397" w:author="sara.guerraoliveira@um.si" w:date="2021-03-02T13:57:00Z">
        <w:r w:rsidR="4A442979">
          <w:t xml:space="preserve"> </w:t>
        </w:r>
      </w:ins>
      <w:ins w:id="1398" w:author="sara.guerraoliveira@um.si" w:date="2021-03-02T13:56:00Z">
        <w:r w:rsidR="78ADFFD3">
          <w:t xml:space="preserve">implementation </w:t>
        </w:r>
      </w:ins>
      <w:ins w:id="1399" w:author="sara.guerraoliveira@um.si" w:date="2021-03-02T13:51:00Z">
        <w:r w:rsidR="571BA7BE">
          <w:t xml:space="preserve">process </w:t>
        </w:r>
      </w:ins>
      <w:ins w:id="1400" w:author="sara.guerraoliveira@um.si" w:date="2021-03-02T13:57:00Z">
        <w:r w:rsidR="24EB5FFB">
          <w:t>b</w:t>
        </w:r>
        <w:r w:rsidR="1104A6C6">
          <w:t>y</w:t>
        </w:r>
      </w:ins>
      <w:ins w:id="1401" w:author="sara.guerraoliveira@um.si" w:date="2021-03-02T13:51:00Z">
        <w:r w:rsidR="571BA7BE">
          <w:t xml:space="preserve"> some LJPs</w:t>
        </w:r>
      </w:ins>
      <w:r w:rsidR="00195711">
        <w:t xml:space="preserve">. </w:t>
      </w:r>
      <w:ins w:id="1402" w:author="Jan Grüner" w:date="2021-03-29T11:23:00Z">
        <w:r w:rsidR="00DA242E">
          <w:t xml:space="preserve">The same </w:t>
        </w:r>
        <w:r w:rsidR="00E21090">
          <w:t xml:space="preserve">applies to </w:t>
        </w:r>
      </w:ins>
      <w:ins w:id="1403" w:author="Jan Grüner" w:date="2021-03-29T11:26:00Z">
        <w:r w:rsidR="006C7D1E">
          <w:t>carpooling.</w:t>
        </w:r>
      </w:ins>
      <w:ins w:id="1404" w:author="Jan Grüner" w:date="2021-03-29T11:27:00Z">
        <w:r w:rsidR="006C7D1E">
          <w:t xml:space="preserve"> </w:t>
        </w:r>
      </w:ins>
      <w:commentRangeStart w:id="1405"/>
      <w:commentRangeStart w:id="1406"/>
      <w:r w:rsidR="00195711">
        <w:t>Asking for trips with these modes will result in an empty response.</w:t>
      </w:r>
      <w:r w:rsidR="00485772">
        <w:t xml:space="preserve"> </w:t>
      </w:r>
      <w:commentRangeEnd w:id="1405"/>
      <w:r>
        <w:commentReference w:id="1405"/>
      </w:r>
      <w:commentRangeEnd w:id="1406"/>
      <w:r w:rsidR="002C28EE">
        <w:rPr>
          <w:rStyle w:val="Kommentarzeichen"/>
        </w:rPr>
        <w:commentReference w:id="1406"/>
      </w:r>
      <w:del w:id="1407" w:author="sara.guerraoliveira@um.si" w:date="2021-03-02T13:57:00Z">
        <w:r w:rsidDel="00485772">
          <w:delText xml:space="preserve">The </w:delText>
        </w:r>
        <w:r w:rsidDel="008F79A8">
          <w:delText>implementation</w:delText>
        </w:r>
        <w:r w:rsidDel="00485772">
          <w:delText xml:space="preserve"> of taxi and car is part of the future development process of some LJPs.</w:delText>
        </w:r>
      </w:del>
      <w:del w:id="1408" w:author="Jan Grüner" w:date="2021-03-29T11:18:00Z">
        <w:r w:rsidR="00B9266F" w:rsidDel="00BD2FD7">
          <w:delText xml:space="preserve"> </w:delText>
        </w:r>
      </w:del>
      <w:r w:rsidR="00B9266F">
        <w:t>As a general consideration</w:t>
      </w:r>
      <w:ins w:id="1409" w:author="sara.guerraoliveira@um.si" w:date="2021-03-01T14:40:00Z">
        <w:r w:rsidR="7A913E91">
          <w:t xml:space="preserve">, </w:t>
        </w:r>
      </w:ins>
      <w:del w:id="1410" w:author="sara.guerraoliveira@um.si" w:date="2021-03-02T13:45:00Z">
        <w:r w:rsidDel="00B9266F">
          <w:delText xml:space="preserve"> </w:delText>
        </w:r>
      </w:del>
      <w:ins w:id="1411" w:author="sara.guerraoliveira@um.si" w:date="2021-03-02T13:41:00Z">
        <w:r w:rsidR="74AA8644">
          <w:t xml:space="preserve">transport </w:t>
        </w:r>
      </w:ins>
      <w:r w:rsidR="00E85E43">
        <w:t>modes</w:t>
      </w:r>
      <w:del w:id="1412" w:author="Jan Grüner" w:date="2021-03-29T11:18:00Z">
        <w:r w:rsidR="00E85E43" w:rsidDel="007E70F0">
          <w:delText xml:space="preserve"> </w:delText>
        </w:r>
      </w:del>
      <w:del w:id="1413" w:author="sara.guerraoliveira@um.si" w:date="2021-03-01T14:40:00Z">
        <w:r w:rsidDel="00E85E43">
          <w:delText xml:space="preserve">are </w:delText>
        </w:r>
      </w:del>
      <w:del w:id="1414" w:author="sara.guerraoliveira@um.si" w:date="2021-03-02T13:42:00Z">
        <w:r w:rsidDel="00E85E43">
          <w:delText xml:space="preserve">returned in a response </w:delText>
        </w:r>
      </w:del>
      <w:del w:id="1415" w:author="sara.guerraoliveira@um.si" w:date="2021-03-02T13:43:00Z">
        <w:r w:rsidDel="00942E94">
          <w:delText>which are</w:delText>
        </w:r>
      </w:del>
      <w:r w:rsidR="00942E94">
        <w:t xml:space="preserve"> not supported by </w:t>
      </w:r>
      <w:del w:id="1416" w:author="sara.guerraoliveira@um.si" w:date="2021-03-01T14:39:00Z">
        <w:r w:rsidDel="00942E94">
          <w:delText>an</w:delText>
        </w:r>
      </w:del>
      <w:ins w:id="1417" w:author="sara.guerraoliveira@um.si" w:date="2021-03-01T14:39:00Z">
        <w:r w:rsidR="24DFCA1C">
          <w:t>a</w:t>
        </w:r>
      </w:ins>
      <w:r w:rsidR="00942E94">
        <w:t xml:space="preserve"> requesting </w:t>
      </w:r>
      <w:r w:rsidR="006B4BCA">
        <w:t xml:space="preserve">system may be </w:t>
      </w:r>
      <w:r w:rsidR="00B76370">
        <w:t xml:space="preserve">removed </w:t>
      </w:r>
      <w:r w:rsidR="00FD40D1">
        <w:t>by the receiving system</w:t>
      </w:r>
      <w:ins w:id="1418" w:author="sara.guerraoliveira@um.si" w:date="2021-03-01T14:40:00Z">
        <w:r w:rsidR="5D1E18E9">
          <w:t>,</w:t>
        </w:r>
      </w:ins>
      <w:r w:rsidR="00FD40D1">
        <w:t xml:space="preserve"> </w:t>
      </w:r>
      <w:del w:id="1419" w:author="sara.guerraoliveira@um.si" w:date="2021-03-02T13:44:00Z">
        <w:r w:rsidDel="00FD40D1">
          <w:delText xml:space="preserve">while also generating </w:delText>
        </w:r>
      </w:del>
      <w:ins w:id="1420" w:author="sara.guerraoliveira@um.si" w:date="2021-03-02T13:44:00Z">
        <w:r w:rsidR="130F974C">
          <w:t xml:space="preserve">and </w:t>
        </w:r>
      </w:ins>
      <w:r w:rsidR="00FD40D1">
        <w:t xml:space="preserve">a warning </w:t>
      </w:r>
      <w:r w:rsidR="0007611C">
        <w:t xml:space="preserve">(see section </w:t>
      </w:r>
      <w:r>
        <w:fldChar w:fldCharType="begin"/>
      </w:r>
      <w:r>
        <w:instrText xml:space="preserve"> REF _Ref51592070 \r \h </w:instrText>
      </w:r>
      <w:r>
        <w:fldChar w:fldCharType="separate"/>
      </w:r>
      <w:r w:rsidR="00743E40">
        <w:t>4.2.4</w:t>
      </w:r>
      <w:r>
        <w:fldChar w:fldCharType="end"/>
      </w:r>
      <w:r w:rsidR="0007611C">
        <w:t>)</w:t>
      </w:r>
      <w:r w:rsidR="008F3554">
        <w:t xml:space="preserve"> with additional information (e.g. information </w:t>
      </w:r>
      <w:r w:rsidR="00C531A1">
        <w:t>on unsupported modes)</w:t>
      </w:r>
      <w:ins w:id="1421" w:author="sara.guerraoliveira@um.si" w:date="2021-03-02T13:44:00Z">
        <w:r w:rsidR="66BBAB8A">
          <w:t xml:space="preserve"> is generated</w:t>
        </w:r>
      </w:ins>
      <w:r w:rsidR="008F3554">
        <w:t>.</w:t>
      </w:r>
    </w:p>
    <w:p w14:paraId="698D348F" w14:textId="40312C78" w:rsidR="00C03368" w:rsidDel="002C28EE" w:rsidRDefault="00485772">
      <w:pPr>
        <w:rPr>
          <w:del w:id="1422" w:author="Jan Grüner" w:date="2021-03-29T11:29:00Z"/>
        </w:rPr>
      </w:pPr>
      <w:commentRangeStart w:id="1423"/>
      <w:del w:id="1424" w:author="Jan Grüner" w:date="2021-03-29T11:29:00Z">
        <w:r w:rsidDel="002C28EE">
          <w:lastRenderedPageBreak/>
          <w:delText>Even if the LJPs do</w:delText>
        </w:r>
        <w:r w:rsidR="00221AFC" w:rsidDel="002C28EE">
          <w:delText xml:space="preserve"> </w:delText>
        </w:r>
        <w:r w:rsidDel="002C28EE">
          <w:delText>n</w:delText>
        </w:r>
        <w:r w:rsidR="00221AFC" w:rsidDel="002C28EE">
          <w:delText>o</w:delText>
        </w:r>
        <w:r w:rsidDel="002C28EE">
          <w:delText>t support car-pooling, it is supported by this</w:delText>
        </w:r>
      </w:del>
      <w:ins w:id="1425" w:author="sara.guerraoliveira@um.si" w:date="2021-03-02T13:47:00Z">
        <w:del w:id="1426" w:author="Jan Grüner" w:date="2021-03-29T11:29:00Z">
          <w:r w:rsidR="0DB9FB0E" w:rsidDel="002C28EE">
            <w:delText>the LinkingAlps</w:delText>
          </w:r>
        </w:del>
      </w:ins>
      <w:del w:id="1427" w:author="Jan Grüner" w:date="2021-03-29T11:29:00Z">
        <w:r w:rsidDel="002C28EE">
          <w:delText xml:space="preserve"> OJP</w:delText>
        </w:r>
        <w:r w:rsidR="00B73EFB" w:rsidDel="002C28EE">
          <w:delText xml:space="preserve"> </w:delText>
        </w:r>
        <w:r w:rsidDel="002C28EE">
          <w:delText>profile.</w:delText>
        </w:r>
        <w:r w:rsidR="001D7A51" w:rsidDel="002C28EE">
          <w:delText xml:space="preserve"> </w:delText>
        </w:r>
        <w:r w:rsidDel="002C28EE">
          <w:delText xml:space="preserve">Asking for </w:delText>
        </w:r>
        <w:r w:rsidR="00995FAE" w:rsidDel="002C28EE">
          <w:delText xml:space="preserve">unsupported modes </w:delText>
        </w:r>
        <w:r w:rsidDel="002C28EE">
          <w:delText xml:space="preserve">in a request will result in an empty response. The implementation of car-pooling is </w:delText>
        </w:r>
      </w:del>
      <w:ins w:id="1428" w:author="sara.guerraoliveira@um.si" w:date="2021-03-02T13:58:00Z">
        <w:del w:id="1429" w:author="Jan Grüner" w:date="2021-03-29T11:29:00Z">
          <w:r w:rsidR="42975A08" w:rsidDel="002C28EE">
            <w:delText xml:space="preserve">also </w:delText>
          </w:r>
        </w:del>
      </w:ins>
      <w:del w:id="1430" w:author="Jan Grüner" w:date="2021-03-29T11:29:00Z">
        <w:r w:rsidDel="002C28EE">
          <w:delText>part of the future development process of some LJPs</w:delText>
        </w:r>
        <w:r w:rsidR="001D7A51" w:rsidDel="002C28EE">
          <w:delText xml:space="preserve"> </w:delText>
        </w:r>
        <w:commentRangeEnd w:id="1423"/>
        <w:r w:rsidR="00E43565" w:rsidDel="002C28EE">
          <w:rPr>
            <w:rStyle w:val="Kommentarzeichen"/>
          </w:rPr>
          <w:commentReference w:id="1423"/>
        </w:r>
        <w:commentRangeStart w:id="1431"/>
        <w:r w:rsidR="00402B07" w:rsidDel="00E43565">
          <w:delText>ContinuousModes</w:delText>
        </w:r>
        <w:r w:rsidR="001D7A51" w:rsidDel="00E43565">
          <w:delText>.</w:delText>
        </w:r>
        <w:commentRangeEnd w:id="1431"/>
        <w:r w:rsidR="0046639B" w:rsidDel="00E43565">
          <w:rPr>
            <w:rStyle w:val="Kommentarzeichen"/>
          </w:rPr>
          <w:commentReference w:id="1431"/>
        </w:r>
      </w:del>
    </w:p>
    <w:p w14:paraId="6AF3151E" w14:textId="14FD0318" w:rsidR="000E514F" w:rsidRDefault="000E514F">
      <w:pPr>
        <w:rPr>
          <w:ins w:id="1432" w:author="Jan Grüner" w:date="2021-01-19T09:50:00Z"/>
        </w:rPr>
      </w:pPr>
      <w:r>
        <w:t>When a service offers the option to filter for certain PtModes, the structure of PtModeFilterStructure is used</w:t>
      </w:r>
      <w:r w:rsidR="000A0240">
        <w:t>. The information w</w:t>
      </w:r>
      <w:r w:rsidR="005A203F">
        <w:t>h</w:t>
      </w:r>
      <w:r w:rsidR="000A0240">
        <w:t xml:space="preserve">ether a </w:t>
      </w:r>
      <w:r w:rsidR="005A203F">
        <w:t>mode is supported</w:t>
      </w:r>
      <w:r w:rsidR="007D42E5">
        <w:t xml:space="preserve"> </w:t>
      </w:r>
      <w:r w:rsidR="00DD45C3">
        <w:t xml:space="preserve">is part of the response </w:t>
      </w:r>
      <w:r w:rsidR="00734C82">
        <w:t xml:space="preserve">in the </w:t>
      </w:r>
      <w:r w:rsidR="00734C82" w:rsidRPr="63B7B448">
        <w:rPr>
          <w:i/>
          <w:iCs/>
        </w:rPr>
        <w:t>PlaceResultStructure</w:t>
      </w:r>
      <w:r w:rsidR="003C06B9">
        <w:rPr>
          <w:rStyle w:val="Funotenzeichen"/>
        </w:rPr>
        <w:footnoteReference w:id="3"/>
      </w:r>
      <w:r w:rsidR="00734C82">
        <w:t xml:space="preserve"> (</w:t>
      </w:r>
      <w:del w:id="1433" w:author="sara.guerraoliveira@um.si" w:date="2021-03-02T13:58:00Z">
        <w:r w:rsidDel="00734C82">
          <w:delText>specifically</w:delText>
        </w:r>
      </w:del>
      <w:ins w:id="1434" w:author="sara.guerraoliveira@um.si" w:date="2021-03-02T13:58:00Z">
        <w:r w:rsidR="59B952C4">
          <w:t>specifically,</w:t>
        </w:r>
      </w:ins>
      <w:r w:rsidR="00734C82">
        <w:t xml:space="preserve"> </w:t>
      </w:r>
      <w:r w:rsidRPr="63B7B448">
        <w:rPr>
          <w:i/>
          <w:iCs/>
        </w:rPr>
        <w:t>ModeStructure</w:t>
      </w:r>
      <w:r w:rsidR="00F60A51">
        <w:t>)</w:t>
      </w:r>
      <w:r>
        <w:t xml:space="preserve"> </w:t>
      </w:r>
      <w:r w:rsidR="00EC44E9">
        <w:t>However, the OJP</w:t>
      </w:r>
      <w:ins w:id="1435" w:author="sara.guerraoliveira@um.si" w:date="2021-03-03T11:15:00Z">
        <w:r w:rsidR="73E4C53C">
          <w:t xml:space="preserve"> </w:t>
        </w:r>
      </w:ins>
      <w:r w:rsidR="00EC44E9">
        <w:t>Standard notes</w:t>
      </w:r>
      <w:r w:rsidR="009819E6">
        <w:t>, that this list should only be created upon request</w:t>
      </w:r>
      <w:r w:rsidR="000212AE">
        <w:rPr>
          <w:rStyle w:val="Funotenzeichen"/>
        </w:rPr>
        <w:footnoteReference w:id="4"/>
      </w:r>
      <w:r w:rsidR="009819E6">
        <w:t xml:space="preserve"> (</w:t>
      </w:r>
      <w:r w:rsidR="003C06B9">
        <w:t>see</w:t>
      </w:r>
      <w:sdt>
        <w:sdtPr>
          <w:id w:val="1945260886"/>
          <w:placeholder>
            <w:docPart w:val="DefaultPlaceholder_1081868574"/>
          </w:placeholder>
          <w:citation/>
        </w:sdtPr>
        <w:sdtEndPr/>
        <w:sdtContent>
          <w:r w:rsidR="009819E6">
            <w:fldChar w:fldCharType="begin"/>
          </w:r>
          <w:r w:rsidR="009819E6" w:rsidRPr="0040755C">
            <w:rPr>
              <w:lang w:val="en-US"/>
            </w:rPr>
            <w:instrText xml:space="preserve"> CITATION Eur17 \l 1031 </w:instrText>
          </w:r>
          <w:r w:rsidR="009819E6">
            <w:fldChar w:fldCharType="separate"/>
          </w:r>
          <w:ins w:id="1436" w:author="Jan Grüner" w:date="2021-04-01T09:36:00Z">
            <w:r w:rsidR="00EF203D">
              <w:rPr>
                <w:noProof/>
                <w:lang w:val="en-US"/>
              </w:rPr>
              <w:t xml:space="preserve"> </w:t>
            </w:r>
            <w:r w:rsidR="00EF203D" w:rsidRPr="00EF203D">
              <w:rPr>
                <w:noProof/>
                <w:lang w:val="en-US"/>
                <w:rPrChange w:id="1437" w:author="Jan Grüner" w:date="2021-04-01T09:36:00Z">
                  <w:rPr/>
                </w:rPrChange>
              </w:rPr>
              <w:t>[1]</w:t>
            </w:r>
          </w:ins>
          <w:del w:id="1438" w:author="Jan Grüner" w:date="2021-04-01T09:36:00Z">
            <w:r w:rsidR="000C6273" w:rsidDel="00EF203D">
              <w:rPr>
                <w:noProof/>
                <w:lang w:val="en-US"/>
              </w:rPr>
              <w:delText xml:space="preserve"> </w:delText>
            </w:r>
            <w:r w:rsidR="000C6273" w:rsidRPr="000C6273" w:rsidDel="00EF203D">
              <w:rPr>
                <w:noProof/>
                <w:lang w:val="en-US"/>
              </w:rPr>
              <w:delText>[1]</w:delText>
            </w:r>
          </w:del>
          <w:r w:rsidR="009819E6">
            <w:fldChar w:fldCharType="end"/>
          </w:r>
        </w:sdtContent>
      </w:sdt>
      <w:r w:rsidR="009819E6">
        <w:t xml:space="preserve"> page 90).</w:t>
      </w:r>
      <w:commentRangeStart w:id="1439"/>
      <w:ins w:id="1440" w:author="Jan Grüner" w:date="2021-01-19T09:49:00Z">
        <w:r w:rsidR="00E910FA">
          <w:t xml:space="preserve"> In </w:t>
        </w:r>
      </w:ins>
      <w:r w:rsidR="662CABD0">
        <w:t>simpler</w:t>
      </w:r>
      <w:ins w:id="1441" w:author="Jan Grüner" w:date="2021-01-19T09:50:00Z">
        <w:r w:rsidR="00D01FAC">
          <w:t xml:space="preserve"> terms:</w:t>
        </w:r>
      </w:ins>
    </w:p>
    <w:p w14:paraId="1DCAD151" w14:textId="29DFB45F" w:rsidR="00D01FAC" w:rsidRDefault="00D01FAC" w:rsidP="00D01FAC">
      <w:pPr>
        <w:pStyle w:val="Listenabsatz"/>
        <w:numPr>
          <w:ilvl w:val="0"/>
          <w:numId w:val="29"/>
        </w:numPr>
        <w:rPr>
          <w:ins w:id="1442" w:author="Jan Grüner" w:date="2021-01-19T09:51:00Z"/>
        </w:rPr>
      </w:pPr>
      <w:ins w:id="1443" w:author="Jan Grüner" w:date="2021-01-19T09:50:00Z">
        <w:r>
          <w:t xml:space="preserve">Request: Use PtModeFilterStructure </w:t>
        </w:r>
        <w:r w:rsidR="00A3719B">
          <w:t>to filter</w:t>
        </w:r>
        <w:del w:id="1444" w:author="sara.guerraoliveira@um.si" w:date="2021-03-02T15:05:00Z">
          <w:r w:rsidDel="00A3719B">
            <w:delText xml:space="preserve"> </w:delText>
          </w:r>
        </w:del>
        <w:r w:rsidR="00A3719B">
          <w:t>/</w:t>
        </w:r>
        <w:del w:id="1445" w:author="sara.guerraoliveira@um.si" w:date="2021-03-02T15:05:00Z">
          <w:r w:rsidDel="00A3719B">
            <w:delText xml:space="preserve"> </w:delText>
          </w:r>
        </w:del>
        <w:r w:rsidR="00A3719B">
          <w:t>remove for specific PtModes</w:t>
        </w:r>
      </w:ins>
    </w:p>
    <w:p w14:paraId="076ED2F8" w14:textId="50A1F9AD" w:rsidR="00A3719B" w:rsidRDefault="00A3719B" w:rsidP="002E6889">
      <w:pPr>
        <w:pStyle w:val="Listenabsatz"/>
        <w:numPr>
          <w:ilvl w:val="0"/>
          <w:numId w:val="29"/>
        </w:numPr>
        <w:rPr>
          <w:ins w:id="1446" w:author="Jan Grüner" w:date="2021-01-19T10:18:00Z"/>
        </w:rPr>
      </w:pPr>
      <w:ins w:id="1447" w:author="Jan Grüner" w:date="2021-01-19T09:51:00Z">
        <w:r>
          <w:t xml:space="preserve">Response: </w:t>
        </w:r>
        <w:r w:rsidR="00610C92">
          <w:t>Shall only contain PtModes that are requested</w:t>
        </w:r>
        <w:r w:rsidR="002E6889">
          <w:t xml:space="preserve"> and </w:t>
        </w:r>
      </w:ins>
      <w:ins w:id="1448" w:author="Jan Grüner" w:date="2021-01-19T09:52:00Z">
        <w:r w:rsidR="002E6889">
          <w:t>whether they are supported or not</w:t>
        </w:r>
        <w:del w:id="1449" w:author="sara.guerraoliveira@um.si" w:date="2021-03-02T14:33:00Z">
          <w:r w:rsidDel="002E6889">
            <w:delText>.</w:delText>
          </w:r>
        </w:del>
      </w:ins>
      <w:commentRangeEnd w:id="1439"/>
      <w:r>
        <w:commentReference w:id="1439"/>
      </w:r>
    </w:p>
    <w:p w14:paraId="70F43205" w14:textId="2C55BE20" w:rsidR="001F003B" w:rsidRDefault="001F003B" w:rsidP="00A1145F">
      <w:pPr>
        <w:pStyle w:val="berschrift3"/>
        <w:rPr>
          <w:ins w:id="1450" w:author="Jan Grüner" w:date="2021-01-19T10:19:00Z"/>
        </w:rPr>
      </w:pPr>
      <w:bookmarkStart w:id="1451" w:name="_Toc68162230"/>
      <w:commentRangeStart w:id="1452"/>
      <w:ins w:id="1453" w:author="Jan Grüner" w:date="2021-01-19T10:19:00Z">
        <w:r>
          <w:t>Gazetteers</w:t>
        </w:r>
      </w:ins>
      <w:commentRangeEnd w:id="1452"/>
      <w:ins w:id="1454" w:author="Jan Grüner" w:date="2021-01-19T10:20:00Z">
        <w:r w:rsidR="00BF7B80">
          <w:rPr>
            <w:rStyle w:val="Kommentarzeichen"/>
            <w:rFonts w:asciiTheme="minorHAnsi" w:eastAsia="Times New Roman" w:hAnsiTheme="minorHAnsi" w:cs="Times New Roman"/>
            <w:b w:val="0"/>
            <w:color w:val="auto"/>
          </w:rPr>
          <w:commentReference w:id="1452"/>
        </w:r>
      </w:ins>
      <w:bookmarkEnd w:id="1451"/>
    </w:p>
    <w:p w14:paraId="569997D3" w14:textId="5D626D1E" w:rsidR="00D95E2D" w:rsidRDefault="002A2129" w:rsidP="001F003B">
      <w:pPr>
        <w:rPr>
          <w:ins w:id="1455" w:author="Jan Grüner" w:date="2021-01-19T10:32:00Z"/>
        </w:rPr>
      </w:pPr>
      <w:commentRangeStart w:id="1456"/>
      <w:ins w:id="1457" w:author="Jan Grüner" w:date="2021-01-19T10:19:00Z">
        <w:r w:rsidRPr="002A2129">
          <w:t>A gazetteer is a directory of common objects across the local journey planner systems and its system borders. It enables the active system to find the passive system for all geolocations (stops, stations, points of interest (POIs), addresses, etc.). The gazetteer acts system-wide. Location identification (unique identifiers, language translations, coordinate systems &amp; geo-locations, modelling of areas in a point representation) shall be harmonised across the systems so that it can be looked up by all distributing services.</w:t>
        </w:r>
      </w:ins>
      <w:commentRangeEnd w:id="1456"/>
      <w:ins w:id="1458" w:author="Jan Grüner" w:date="2021-01-19T10:20:00Z">
        <w:r w:rsidR="00BF7B80">
          <w:rPr>
            <w:rStyle w:val="Kommentarzeichen"/>
          </w:rPr>
          <w:commentReference w:id="1456"/>
        </w:r>
      </w:ins>
      <w:ins w:id="1459" w:author="Jan Grüner" w:date="2021-01-19T10:26:00Z">
        <w:r w:rsidR="00EB0199">
          <w:t xml:space="preserve"> </w:t>
        </w:r>
        <w:r w:rsidR="000A744A" w:rsidRPr="000A744A">
          <w:t>The gazetteer is contained in the Local Journey Planner (Passive system/OJP Responder) of active and passive systems. The passive system/OJP responder serves as an information source, including information on exchange points, PT Data timetables and the gazetteer. The implementation of the gazetteer repository is responsibility of each active and passive system.</w:t>
        </w:r>
      </w:ins>
    </w:p>
    <w:p w14:paraId="3C886E57" w14:textId="5386D348" w:rsidR="00DC39D8" w:rsidRDefault="00DC39D8" w:rsidP="001F003B">
      <w:pPr>
        <w:rPr>
          <w:ins w:id="1460" w:author="Jan Grüner" w:date="2021-01-26T09:40:00Z"/>
        </w:rPr>
      </w:pPr>
      <w:ins w:id="1461" w:author="Jan Grüner" w:date="2021-01-19T10:22:00Z">
        <w:r>
          <w:t xml:space="preserve">For more information regarding </w:t>
        </w:r>
        <w:r w:rsidR="007E7DC2">
          <w:t>gazetteers within the LinkingAl</w:t>
        </w:r>
      </w:ins>
      <w:ins w:id="1462" w:author="Jan Grüner" w:date="2021-01-19T10:23:00Z">
        <w:r w:rsidR="007E7DC2">
          <w:t xml:space="preserve">ps context see the </w:t>
        </w:r>
      </w:ins>
      <w:ins w:id="1463" w:author="Jan Grüner" w:date="2021-01-19T10:24:00Z">
        <w:r w:rsidR="00F43FD4">
          <w:t>D</w:t>
        </w:r>
      </w:ins>
      <w:ins w:id="1464" w:author="Jan Grüner" w:date="2021-01-19T10:23:00Z">
        <w:r w:rsidR="00F43FD4">
          <w:t xml:space="preserve">eliverable </w:t>
        </w:r>
        <w:r w:rsidR="007E7DC2">
          <w:t>D.T1.3</w:t>
        </w:r>
      </w:ins>
      <w:ins w:id="1465" w:author="Jan Grüner" w:date="2021-03-31T13:10:00Z">
        <w:r w:rsidR="003600FE">
          <w:t>/</w:t>
        </w:r>
      </w:ins>
      <w:ins w:id="1466" w:author="sara.guerraoliveira@um.si" w:date="2021-03-02T15:40:00Z">
        <w:del w:id="1467" w:author="Jan Grüner" w:date="2021-03-31T13:10:00Z">
          <w:r w:rsidR="77F8FE4D" w:rsidDel="00D61D72">
            <w:delText>.</w:delText>
          </w:r>
        </w:del>
      </w:ins>
      <w:ins w:id="1468" w:author="Jan Grüner" w:date="2021-01-19T10:23:00Z">
        <w:r w:rsidR="007E7DC2">
          <w:t>4</w:t>
        </w:r>
      </w:ins>
      <w:ins w:id="1469" w:author="Jan Grüner" w:date="2021-01-19T10:32:00Z">
        <w:r w:rsidR="00724B57">
          <w:t xml:space="preserve"> (Requirements Document)</w:t>
        </w:r>
      </w:ins>
      <w:ins w:id="1470" w:author="Jan Grüner" w:date="2021-01-19T10:24:00Z">
        <w:r w:rsidR="00F43FD4">
          <w:t>.</w:t>
        </w:r>
      </w:ins>
    </w:p>
    <w:p w14:paraId="50F30B27" w14:textId="65B1DF84" w:rsidR="00CA665C" w:rsidRDefault="004225D1" w:rsidP="00CA665C">
      <w:pPr>
        <w:pStyle w:val="berschrift3"/>
        <w:rPr>
          <w:ins w:id="1471" w:author="Jan Grüner" w:date="2021-01-26T09:40:00Z"/>
        </w:rPr>
      </w:pPr>
      <w:bookmarkStart w:id="1472" w:name="_Toc68162231"/>
      <w:commentRangeStart w:id="1473"/>
      <w:ins w:id="1474" w:author="Jan Grüner" w:date="2021-01-26T10:07:00Z">
        <w:r>
          <w:t xml:space="preserve">Expected </w:t>
        </w:r>
      </w:ins>
      <w:ins w:id="1475" w:author="Jan Grüner" w:date="2021-01-26T10:16:00Z">
        <w:r w:rsidR="00095338">
          <w:t>b</w:t>
        </w:r>
      </w:ins>
      <w:ins w:id="1476" w:author="Jan Grüner" w:date="2021-01-26T10:07:00Z">
        <w:r>
          <w:t>ehaviour regarding optional fields</w:t>
        </w:r>
      </w:ins>
      <w:commentRangeEnd w:id="1473"/>
      <w:ins w:id="1477" w:author="Jan Grüner" w:date="2021-03-10T11:07:00Z">
        <w:r w:rsidR="003A61D8">
          <w:rPr>
            <w:rStyle w:val="Kommentarzeichen"/>
            <w:rFonts w:asciiTheme="minorHAnsi" w:eastAsia="Times New Roman" w:hAnsiTheme="minorHAnsi" w:cs="Times New Roman"/>
            <w:b w:val="0"/>
            <w:color w:val="auto"/>
          </w:rPr>
          <w:commentReference w:id="1473"/>
        </w:r>
      </w:ins>
      <w:bookmarkEnd w:id="1472"/>
    </w:p>
    <w:p w14:paraId="308A7DB3" w14:textId="060C74D4" w:rsidR="000B4A40" w:rsidRDefault="00C3085E" w:rsidP="00CA665C">
      <w:pPr>
        <w:rPr>
          <w:ins w:id="1478" w:author="Jan Grüner" w:date="2021-01-26T09:53:00Z"/>
        </w:rPr>
      </w:pPr>
      <w:ins w:id="1479" w:author="Jan Grüner" w:date="2021-01-26T09:45:00Z">
        <w:r>
          <w:t xml:space="preserve">When describing the </w:t>
        </w:r>
      </w:ins>
      <w:ins w:id="1480" w:author="Jan Grüner" w:date="2021-01-26T09:46:00Z">
        <w:r w:rsidR="007262F8">
          <w:t xml:space="preserve">LinkingAlps </w:t>
        </w:r>
      </w:ins>
      <w:ins w:id="1481" w:author="Jan Grüner" w:date="2021-01-26T09:45:00Z">
        <w:r>
          <w:t>OJP imple</w:t>
        </w:r>
      </w:ins>
      <w:ins w:id="1482" w:author="Jan Grüner" w:date="2021-01-26T09:46:00Z">
        <w:r>
          <w:t xml:space="preserve">mentation </w:t>
        </w:r>
        <w:r w:rsidR="007262F8">
          <w:t xml:space="preserve">in the following sections the term “optional” </w:t>
        </w:r>
      </w:ins>
      <w:ins w:id="1483" w:author="Jan Grüner" w:date="2021-01-26T09:47:00Z">
        <w:r w:rsidR="004055A2">
          <w:t xml:space="preserve">is used when the implementation of a </w:t>
        </w:r>
      </w:ins>
      <w:ins w:id="1484" w:author="Jan Grüner" w:date="2021-01-26T09:48:00Z">
        <w:r w:rsidR="00B93271">
          <w:t>p</w:t>
        </w:r>
      </w:ins>
      <w:ins w:id="1485" w:author="Jan Grüner" w:date="2021-01-26T09:47:00Z">
        <w:r w:rsidR="004055A2">
          <w:t xml:space="preserve">arameter or </w:t>
        </w:r>
      </w:ins>
      <w:ins w:id="1486" w:author="Jan Grüner" w:date="2021-01-26T09:48:00Z">
        <w:r w:rsidR="00B93271">
          <w:t>f</w:t>
        </w:r>
      </w:ins>
      <w:ins w:id="1487" w:author="Jan Grüner" w:date="2021-01-26T09:47:00Z">
        <w:r w:rsidR="004055A2">
          <w:t xml:space="preserve">ield is not mandatory. This concept has </w:t>
        </w:r>
        <w:del w:id="1488" w:author="sara.guerraoliveira@um.si" w:date="2021-03-01T14:42:00Z">
          <w:r w:rsidDel="004055A2">
            <w:delText>it’s</w:delText>
          </w:r>
        </w:del>
      </w:ins>
      <w:ins w:id="1489" w:author="sara.guerraoliveira@um.si" w:date="2021-03-01T14:42:00Z">
        <w:r w:rsidR="457F1E69">
          <w:t>its</w:t>
        </w:r>
      </w:ins>
      <w:ins w:id="1490" w:author="Jan Grüner" w:date="2021-01-26T09:47:00Z">
        <w:r w:rsidR="004055A2">
          <w:t xml:space="preserve"> origin in the </w:t>
        </w:r>
        <w:r w:rsidR="00B93271">
          <w:t>OJP standard</w:t>
        </w:r>
      </w:ins>
      <w:ins w:id="1491" w:author="Jan Grüner" w:date="2021-01-26T09:48:00Z">
        <w:r w:rsidR="00B93271">
          <w:t>, where there</w:t>
        </w:r>
      </w:ins>
      <w:ins w:id="1492" w:author="sara.guerraoliveira@um.si" w:date="2021-03-02T14:57:00Z">
        <w:r w:rsidR="2E11EF3F">
          <w:t xml:space="preserve"> is</w:t>
        </w:r>
      </w:ins>
      <w:ins w:id="1493" w:author="Jan Grüner" w:date="2021-01-26T09:48:00Z">
        <w:r w:rsidR="00B93271">
          <w:t xml:space="preserve"> a strong separation between fields and parameters that must be </w:t>
        </w:r>
        <w:r w:rsidR="00FC1BC0">
          <w:t>supported</w:t>
        </w:r>
        <w:del w:id="1494" w:author="sara.guerraoliveira@um.si" w:date="2021-03-02T15:05:00Z">
          <w:r w:rsidDel="00FC1BC0">
            <w:delText xml:space="preserve"> </w:delText>
          </w:r>
        </w:del>
        <w:r w:rsidR="00FC1BC0">
          <w:t>/</w:t>
        </w:r>
        <w:del w:id="1495" w:author="sara.guerraoliveira@um.si" w:date="2021-03-02T15:05:00Z">
          <w:r w:rsidDel="00FC1BC0">
            <w:delText xml:space="preserve"> </w:delText>
          </w:r>
        </w:del>
        <w:r w:rsidR="00FC1BC0">
          <w:t xml:space="preserve">implemented in order for the profile to work at all and </w:t>
        </w:r>
      </w:ins>
      <w:ins w:id="1496" w:author="Jan Grüner" w:date="2021-01-26T09:49:00Z">
        <w:r w:rsidR="00FC1BC0">
          <w:t>fields</w:t>
        </w:r>
        <w:r w:rsidR="003F707A">
          <w:t xml:space="preserve"> and</w:t>
        </w:r>
        <w:r w:rsidR="00FC1BC0">
          <w:t xml:space="preserve"> parameters </w:t>
        </w:r>
        <w:r w:rsidR="003F707A">
          <w:t xml:space="preserve">as well as whole (sub-)structures that may or may not be used </w:t>
        </w:r>
      </w:ins>
      <w:ins w:id="1497" w:author="Jan Grüner" w:date="2021-01-26T09:50:00Z">
        <w:r w:rsidR="004358D1">
          <w:t xml:space="preserve">in an implementation at all. </w:t>
        </w:r>
      </w:ins>
    </w:p>
    <w:p w14:paraId="755474BB" w14:textId="341FF64C" w:rsidR="00A132B2" w:rsidRDefault="004358D1" w:rsidP="00CA665C">
      <w:pPr>
        <w:rPr>
          <w:ins w:id="1498" w:author="Jan Grüner" w:date="2021-01-26T09:54:00Z"/>
        </w:rPr>
      </w:pPr>
      <w:ins w:id="1499" w:author="Jan Grüner" w:date="2021-01-26T09:50:00Z">
        <w:r>
          <w:t xml:space="preserve">It is therefore necessary for the </w:t>
        </w:r>
        <w:r w:rsidR="00BC66E4">
          <w:t xml:space="preserve">LinkingAlps OJP </w:t>
        </w:r>
        <w:r>
          <w:t xml:space="preserve">implementation </w:t>
        </w:r>
      </w:ins>
      <w:ins w:id="1500" w:author="Jan Grüner" w:date="2021-01-26T09:51:00Z">
        <w:r w:rsidR="0094160D">
          <w:t xml:space="preserve">to make </w:t>
        </w:r>
        <w:r w:rsidR="00235A52">
          <w:t xml:space="preserve">clear which parts of the </w:t>
        </w:r>
      </w:ins>
      <w:ins w:id="1501" w:author="Jan Grüner" w:date="2021-01-26T09:52:00Z">
        <w:r w:rsidR="00235A52">
          <w:t xml:space="preserve">optional aspects </w:t>
        </w:r>
        <w:r w:rsidR="00317C5F">
          <w:t xml:space="preserve">of the standard </w:t>
        </w:r>
        <w:r w:rsidR="00235A52">
          <w:t xml:space="preserve">are required </w:t>
        </w:r>
        <w:r w:rsidR="00317C5F">
          <w:t xml:space="preserve">and which </w:t>
        </w:r>
      </w:ins>
      <w:ins w:id="1502" w:author="sara.guerraoliveira@um.si" w:date="2021-03-02T15:41:00Z">
        <w:r w:rsidR="574B70E6">
          <w:t xml:space="preserve">are </w:t>
        </w:r>
      </w:ins>
      <w:ins w:id="1503" w:author="Jan Grüner" w:date="2021-01-26T09:52:00Z">
        <w:del w:id="1504" w:author="sara.guerraoliveira@um.si" w:date="2021-03-02T15:41:00Z">
          <w:r w:rsidDel="00317C5F">
            <w:delText xml:space="preserve">remain </w:delText>
          </w:r>
        </w:del>
        <w:del w:id="1505" w:author="sara.guerraoliveira@um.si" w:date="2021-03-02T14:57:00Z">
          <w:r w:rsidDel="00317C5F">
            <w:delText xml:space="preserve">indeed </w:delText>
          </w:r>
        </w:del>
        <w:r w:rsidR="00317C5F">
          <w:t>optional</w:t>
        </w:r>
        <w:r w:rsidR="00A132B2">
          <w:t>.</w:t>
        </w:r>
      </w:ins>
      <w:ins w:id="1506" w:author="Jan Grüner" w:date="2021-01-26T09:53:00Z">
        <w:r w:rsidR="000B4A40">
          <w:t xml:space="preserve"> </w:t>
        </w:r>
        <w:r w:rsidR="00A132B2">
          <w:t>However, as the LinkingAlps system</w:t>
        </w:r>
        <w:r w:rsidR="000B4A40">
          <w:t xml:space="preserve"> architecture can be viewed from different angles </w:t>
        </w:r>
      </w:ins>
      <w:ins w:id="1507" w:author="Jan Grüner" w:date="2021-01-26T09:54:00Z">
        <w:r w:rsidR="005A5317">
          <w:t xml:space="preserve">it is important to describe the handling and the implications </w:t>
        </w:r>
        <w:r w:rsidR="00FC091F">
          <w:t xml:space="preserve">of </w:t>
        </w:r>
        <w:del w:id="1508" w:author="sara.guerraoliveira@um.si" w:date="2021-03-02T15:42:00Z">
          <w:r w:rsidDel="00FC091F">
            <w:delText>such</w:delText>
          </w:r>
        </w:del>
      </w:ins>
      <w:ins w:id="1509" w:author="sara.guerraoliveira@um.si" w:date="2021-03-02T15:42:00Z">
        <w:r w:rsidR="46FED738">
          <w:t>the</w:t>
        </w:r>
      </w:ins>
      <w:ins w:id="1510" w:author="Jan Grüner" w:date="2021-01-26T09:54:00Z">
        <w:r w:rsidR="00FC091F">
          <w:t xml:space="preserve"> optional LinkingAlps fields and parameters</w:t>
        </w:r>
      </w:ins>
      <w:ins w:id="1511" w:author="Jan Grüner" w:date="2021-01-26T10:04:00Z">
        <w:r w:rsidR="00E51F80">
          <w:t xml:space="preserve"> (</w:t>
        </w:r>
        <w:r>
          <w:fldChar w:fldCharType="begin"/>
        </w:r>
        <w:r>
          <w:instrText xml:space="preserve"> REF _Ref62547895 \h </w:instrText>
        </w:r>
      </w:ins>
      <w:r>
        <w:fldChar w:fldCharType="separate"/>
      </w:r>
      <w:ins w:id="1512" w:author="Jan Grüner" w:date="2021-04-01T09:37:00Z">
        <w:r w:rsidR="00743E40">
          <w:t xml:space="preserve">Table </w:t>
        </w:r>
        <w:r w:rsidR="00743E40">
          <w:rPr>
            <w:noProof/>
          </w:rPr>
          <w:t>9</w:t>
        </w:r>
      </w:ins>
      <w:del w:id="1513" w:author="Jan Grüner" w:date="2021-03-31T13:12:00Z">
        <w:r w:rsidR="000C6273" w:rsidDel="00AA0031">
          <w:rPr>
            <w:noProof/>
          </w:rPr>
          <w:delText>9</w:delText>
        </w:r>
      </w:del>
      <w:ins w:id="1514" w:author="Jan Grüner" w:date="2021-01-26T10:04:00Z">
        <w:r>
          <w:fldChar w:fldCharType="end"/>
        </w:r>
        <w:r w:rsidR="00E51F80">
          <w:t>)</w:t>
        </w:r>
      </w:ins>
      <w:ins w:id="1515" w:author="Jan Grüner" w:date="2021-01-26T09:54:00Z">
        <w:r w:rsidR="00FC091F">
          <w:t>.</w:t>
        </w:r>
      </w:ins>
      <w:ins w:id="1516" w:author="Jan Grüner" w:date="2021-01-26T10:05:00Z">
        <w:r w:rsidR="00235553">
          <w:t xml:space="preserve"> The </w:t>
        </w:r>
        <w:r w:rsidR="00595970">
          <w:t xml:space="preserve">behaviour described in the table is </w:t>
        </w:r>
        <w:del w:id="1517" w:author="sara.guerraoliveira@um.si" w:date="2021-03-02T15:42:00Z">
          <w:r w:rsidDel="00595970">
            <w:delText>seen as a</w:delText>
          </w:r>
        </w:del>
      </w:ins>
      <w:ins w:id="1518" w:author="sara.guerraoliveira@um.si" w:date="2021-03-02T15:42:00Z">
        <w:r w:rsidR="51D7D54E">
          <w:t>t</w:t>
        </w:r>
      </w:ins>
      <w:ins w:id="1519" w:author="sara.guerraoliveira@um.si" w:date="2021-03-02T15:43:00Z">
        <w:r w:rsidR="51D7D54E">
          <w:t>he agreed</w:t>
        </w:r>
      </w:ins>
      <w:ins w:id="1520" w:author="Jan Grüner" w:date="2021-01-26T10:05:00Z">
        <w:r w:rsidR="00595970">
          <w:t xml:space="preserve"> compromise for the initial LinkingAlps OJP implementation </w:t>
        </w:r>
        <w:del w:id="1521" w:author="sara.guerraoliveira@um.si" w:date="2021-03-02T15:43:00Z">
          <w:r w:rsidDel="00595970">
            <w:delText>and</w:delText>
          </w:r>
        </w:del>
      </w:ins>
      <w:ins w:id="1522" w:author="sara.guerraoliveira@um.si" w:date="2021-03-02T15:43:00Z">
        <w:r w:rsidR="1F8EF0CB">
          <w:t>that</w:t>
        </w:r>
      </w:ins>
      <w:ins w:id="1523" w:author="Jan Grüner" w:date="2021-01-26T10:05:00Z">
        <w:r w:rsidR="00595970">
          <w:t xml:space="preserve"> may change</w:t>
        </w:r>
      </w:ins>
      <w:ins w:id="1524" w:author="Jan Grüner" w:date="2021-01-26T10:06:00Z">
        <w:r w:rsidR="001369AF">
          <w:t xml:space="preserve"> </w:t>
        </w:r>
        <w:del w:id="1525" w:author="sara.guerraoliveira@um.si" w:date="2021-03-02T14:10:00Z">
          <w:r w:rsidDel="001369AF">
            <w:delText>in</w:delText>
          </w:r>
        </w:del>
      </w:ins>
      <w:ins w:id="1526" w:author="sara.guerraoliveira@um.si" w:date="2021-03-02T14:10:00Z">
        <w:r w:rsidR="63C612EC">
          <w:t>at</w:t>
        </w:r>
      </w:ins>
      <w:ins w:id="1527" w:author="Jan Grüner" w:date="2021-01-26T10:06:00Z">
        <w:r w:rsidR="001369AF">
          <w:t xml:space="preserve"> later stages.</w:t>
        </w:r>
      </w:ins>
    </w:p>
    <w:p w14:paraId="022CEE23" w14:textId="7335BE64" w:rsidR="004E0AD3" w:rsidRDefault="004E0AD3" w:rsidP="00235553">
      <w:pPr>
        <w:pStyle w:val="Beschriftung"/>
        <w:keepNext/>
        <w:rPr>
          <w:ins w:id="1528" w:author="Jan Grüner" w:date="2021-01-26T10:00:00Z"/>
        </w:rPr>
      </w:pPr>
      <w:bookmarkStart w:id="1529" w:name="_Ref62547895"/>
      <w:bookmarkStart w:id="1530" w:name="_Toc68162281"/>
      <w:ins w:id="1531" w:author="Jan Grüner" w:date="2021-01-26T10:00:00Z">
        <w:r>
          <w:lastRenderedPageBreak/>
          <w:t xml:space="preserve">Table </w:t>
        </w:r>
        <w:r>
          <w:fldChar w:fldCharType="begin"/>
        </w:r>
        <w:r>
          <w:instrText xml:space="preserve"> SEQ Table \* ARABIC </w:instrText>
        </w:r>
      </w:ins>
      <w:r>
        <w:fldChar w:fldCharType="separate"/>
      </w:r>
      <w:r w:rsidR="00743E40">
        <w:rPr>
          <w:noProof/>
        </w:rPr>
        <w:t>9</w:t>
      </w:r>
      <w:ins w:id="1532" w:author="Jan Grüner" w:date="2021-01-26T10:00:00Z">
        <w:r>
          <w:fldChar w:fldCharType="end"/>
        </w:r>
      </w:ins>
      <w:bookmarkEnd w:id="1529"/>
      <w:ins w:id="1533" w:author="Jan Grüner" w:date="2021-01-26T10:04:00Z">
        <w:r w:rsidR="00E51F80">
          <w:t xml:space="preserve"> Expected </w:t>
        </w:r>
        <w:r w:rsidR="00235553">
          <w:t>behaviour for the usage of</w:t>
        </w:r>
      </w:ins>
      <w:ins w:id="1534" w:author="Jan Grüner" w:date="2021-01-26T10:05:00Z">
        <w:r w:rsidR="00235553">
          <w:t xml:space="preserve"> optional fields</w:t>
        </w:r>
      </w:ins>
      <w:ins w:id="1535" w:author="sara.guerraoliveira@um.si" w:date="2021-03-01T14:42:00Z">
        <w:r w:rsidR="5A67E34C">
          <w:t>.</w:t>
        </w:r>
      </w:ins>
      <w:bookmarkEnd w:id="1530"/>
    </w:p>
    <w:tbl>
      <w:tblPr>
        <w:tblStyle w:val="Gitternetztabelle2Akzent3"/>
        <w:tblW w:w="0" w:type="auto"/>
        <w:tblLook w:val="0420" w:firstRow="1" w:lastRow="0" w:firstColumn="0" w:lastColumn="0" w:noHBand="0" w:noVBand="1"/>
      </w:tblPr>
      <w:tblGrid>
        <w:gridCol w:w="1134"/>
        <w:gridCol w:w="7369"/>
      </w:tblGrid>
      <w:tr w:rsidR="00FC091F" w14:paraId="0470959E" w14:textId="77777777" w:rsidTr="00630FD9">
        <w:trPr>
          <w:cnfStyle w:val="100000000000" w:firstRow="1" w:lastRow="0" w:firstColumn="0" w:lastColumn="0" w:oddVBand="0" w:evenVBand="0" w:oddHBand="0" w:evenHBand="0" w:firstRowFirstColumn="0" w:firstRowLastColumn="0" w:lastRowFirstColumn="0" w:lastRowLastColumn="0"/>
          <w:ins w:id="1536" w:author="Jan Grüner" w:date="2021-01-26T09:55:00Z"/>
        </w:trPr>
        <w:tc>
          <w:tcPr>
            <w:tcW w:w="1134" w:type="dxa"/>
          </w:tcPr>
          <w:p w14:paraId="5FC71873" w14:textId="2BA8752A" w:rsidR="00FC091F" w:rsidRDefault="00CE5AB6" w:rsidP="00630FD9">
            <w:pPr>
              <w:spacing w:before="100" w:beforeAutospacing="1" w:after="100" w:afterAutospacing="1"/>
              <w:rPr>
                <w:ins w:id="1537" w:author="Jan Grüner" w:date="2021-01-26T09:55:00Z"/>
              </w:rPr>
            </w:pPr>
            <w:ins w:id="1538" w:author="Jan Grüner" w:date="2021-01-26T09:55:00Z">
              <w:r>
                <w:t>A to B</w:t>
              </w:r>
            </w:ins>
          </w:p>
        </w:tc>
        <w:tc>
          <w:tcPr>
            <w:tcW w:w="7369" w:type="dxa"/>
          </w:tcPr>
          <w:p w14:paraId="7401CF0A" w14:textId="21C041E0" w:rsidR="00FC091F" w:rsidRDefault="00CE5AB6" w:rsidP="00630FD9">
            <w:pPr>
              <w:spacing w:before="100" w:beforeAutospacing="1" w:after="100" w:afterAutospacing="1"/>
              <w:rPr>
                <w:ins w:id="1539" w:author="Jan Grüner" w:date="2021-01-26T09:55:00Z"/>
              </w:rPr>
            </w:pPr>
            <w:ins w:id="1540" w:author="Jan Grüner" w:date="2021-01-26T09:55:00Z">
              <w:r>
                <w:t>Behaviour</w:t>
              </w:r>
            </w:ins>
          </w:p>
        </w:tc>
      </w:tr>
      <w:tr w:rsidR="00FC091F" w14:paraId="4E7E2497" w14:textId="77777777" w:rsidTr="00630FD9">
        <w:trPr>
          <w:cnfStyle w:val="000000100000" w:firstRow="0" w:lastRow="0" w:firstColumn="0" w:lastColumn="0" w:oddVBand="0" w:evenVBand="0" w:oddHBand="1" w:evenHBand="0" w:firstRowFirstColumn="0" w:firstRowLastColumn="0" w:lastRowFirstColumn="0" w:lastRowLastColumn="0"/>
          <w:ins w:id="1541" w:author="Jan Grüner" w:date="2021-01-26T09:55:00Z"/>
        </w:trPr>
        <w:tc>
          <w:tcPr>
            <w:tcW w:w="1134" w:type="dxa"/>
          </w:tcPr>
          <w:p w14:paraId="6E287FEC" w14:textId="60D59B05" w:rsidR="00FC091F" w:rsidRDefault="00CE5AB6" w:rsidP="00630FD9">
            <w:pPr>
              <w:spacing w:before="100" w:beforeAutospacing="1" w:after="100" w:afterAutospacing="1"/>
              <w:rPr>
                <w:ins w:id="1542" w:author="Jan Grüner" w:date="2021-01-26T09:55:00Z"/>
              </w:rPr>
            </w:pPr>
            <w:ins w:id="1543" w:author="Jan Grüner" w:date="2021-01-26T09:55:00Z">
              <w:r>
                <w:t>AS to PS</w:t>
              </w:r>
            </w:ins>
          </w:p>
        </w:tc>
        <w:tc>
          <w:tcPr>
            <w:tcW w:w="7369" w:type="dxa"/>
          </w:tcPr>
          <w:p w14:paraId="22C08369" w14:textId="464253B8" w:rsidR="00FC091F" w:rsidRDefault="00266B2F" w:rsidP="00630FD9">
            <w:pPr>
              <w:spacing w:before="100" w:beforeAutospacing="1" w:after="100" w:afterAutospacing="1"/>
              <w:rPr>
                <w:ins w:id="1544" w:author="Jan Grüner" w:date="2021-01-26T09:55:00Z"/>
              </w:rPr>
            </w:pPr>
            <w:ins w:id="1545" w:author="Jan Grüner" w:date="2021-01-26T09:55:00Z">
              <w:r>
                <w:t>T</w:t>
              </w:r>
            </w:ins>
            <w:ins w:id="1546" w:author="Jan Grüner" w:date="2021-01-26T09:56:00Z">
              <w:r>
                <w:t>he active system does not request optional fields from the passive server. The passive system may ignore unsupported optional fields while completing the request a</w:t>
              </w:r>
              <w:r w:rsidR="00960BD4">
                <w:t>nd sends a warning messa</w:t>
              </w:r>
            </w:ins>
            <w:ins w:id="1547" w:author="Jan Grüner" w:date="2021-01-26T09:57:00Z">
              <w:r w:rsidR="00960BD4">
                <w:t>ge about the use of unsupported fields.</w:t>
              </w:r>
            </w:ins>
          </w:p>
        </w:tc>
      </w:tr>
      <w:tr w:rsidR="00FC091F" w14:paraId="6419E5CF" w14:textId="77777777" w:rsidTr="00630FD9">
        <w:trPr>
          <w:ins w:id="1548" w:author="Jan Grüner" w:date="2021-01-26T09:55:00Z"/>
        </w:trPr>
        <w:tc>
          <w:tcPr>
            <w:tcW w:w="1134" w:type="dxa"/>
          </w:tcPr>
          <w:p w14:paraId="584E9FB4" w14:textId="69F48621" w:rsidR="00FC091F" w:rsidRDefault="00CE5AB6" w:rsidP="00630FD9">
            <w:pPr>
              <w:spacing w:before="100" w:beforeAutospacing="1" w:after="100" w:afterAutospacing="1"/>
              <w:rPr>
                <w:ins w:id="1549" w:author="Jan Grüner" w:date="2021-01-26T09:55:00Z"/>
              </w:rPr>
            </w:pPr>
            <w:ins w:id="1550" w:author="Jan Grüner" w:date="2021-01-26T09:55:00Z">
              <w:r>
                <w:t>PS to AS</w:t>
              </w:r>
            </w:ins>
          </w:p>
        </w:tc>
        <w:tc>
          <w:tcPr>
            <w:tcW w:w="7369" w:type="dxa"/>
          </w:tcPr>
          <w:p w14:paraId="5B5196FA" w14:textId="0B57AED9" w:rsidR="00FC091F" w:rsidRDefault="3D675D95" w:rsidP="00630FD9">
            <w:pPr>
              <w:spacing w:before="100" w:beforeAutospacing="1" w:after="100" w:afterAutospacing="1"/>
              <w:rPr>
                <w:ins w:id="1551" w:author="Jan Grüner" w:date="2021-01-26T09:55:00Z"/>
              </w:rPr>
            </w:pPr>
            <w:ins w:id="1552" w:author="Jan Grüner" w:date="2021-01-26T09:57:00Z">
              <w:r>
                <w:t>The passive system</w:t>
              </w:r>
              <w:r w:rsidR="40714CB0">
                <w:t xml:space="preserve"> will only provide information that was requested. The active system must be able to interpret</w:t>
              </w:r>
              <w:r w:rsidR="4B302AF1">
                <w:t xml:space="preserve"> (process</w:t>
              </w:r>
              <w:del w:id="1553" w:author="sara.guerraoliveira@um.si" w:date="2021-03-02T15:05:00Z">
                <w:r w:rsidR="00960BD4" w:rsidDel="4B302AF1">
                  <w:delText xml:space="preserve"> </w:delText>
                </w:r>
              </w:del>
              <w:r w:rsidR="4B302AF1">
                <w:t>/</w:t>
              </w:r>
              <w:del w:id="1554" w:author="sara.guerraoliveira@um.si" w:date="2021-03-02T15:05:00Z">
                <w:r w:rsidR="00960BD4" w:rsidDel="4B302AF1">
                  <w:delText xml:space="preserve"> </w:delText>
                </w:r>
              </w:del>
              <w:r w:rsidR="4B302AF1">
                <w:t>ignore) the complete res</w:t>
              </w:r>
            </w:ins>
            <w:ins w:id="1555" w:author="Jan Grüner" w:date="2021-01-26T09:58:00Z">
              <w:r w:rsidR="4B302AF1">
                <w:t xml:space="preserve">ponse of the passive system, including </w:t>
              </w:r>
              <w:r w:rsidR="28535EC3">
                <w:t>warning messages. Optional fields are ignored by the active system.</w:t>
              </w:r>
            </w:ins>
          </w:p>
        </w:tc>
      </w:tr>
      <w:tr w:rsidR="00FC091F" w14:paraId="308A1B8F" w14:textId="77777777" w:rsidTr="00630FD9">
        <w:trPr>
          <w:cnfStyle w:val="000000100000" w:firstRow="0" w:lastRow="0" w:firstColumn="0" w:lastColumn="0" w:oddVBand="0" w:evenVBand="0" w:oddHBand="1" w:evenHBand="0" w:firstRowFirstColumn="0" w:firstRowLastColumn="0" w:lastRowFirstColumn="0" w:lastRowLastColumn="0"/>
          <w:ins w:id="1556" w:author="Jan Grüner" w:date="2021-01-26T09:55:00Z"/>
        </w:trPr>
        <w:tc>
          <w:tcPr>
            <w:tcW w:w="1134" w:type="dxa"/>
          </w:tcPr>
          <w:p w14:paraId="5092331B" w14:textId="6B98982C" w:rsidR="00FC091F" w:rsidRDefault="00CE5AB6" w:rsidP="00630FD9">
            <w:pPr>
              <w:spacing w:before="100" w:beforeAutospacing="1" w:after="100" w:afterAutospacing="1"/>
              <w:rPr>
                <w:ins w:id="1557" w:author="Jan Grüner" w:date="2021-01-26T09:55:00Z"/>
              </w:rPr>
            </w:pPr>
            <w:ins w:id="1558" w:author="Jan Grüner" w:date="2021-01-26T09:55:00Z">
              <w:r>
                <w:t>APP</w:t>
              </w:r>
            </w:ins>
          </w:p>
        </w:tc>
        <w:tc>
          <w:tcPr>
            <w:tcW w:w="7369" w:type="dxa"/>
          </w:tcPr>
          <w:p w14:paraId="13BF64C8" w14:textId="39EA0830" w:rsidR="00FC091F" w:rsidRDefault="00A44869" w:rsidP="00630FD9">
            <w:pPr>
              <w:spacing w:before="100" w:beforeAutospacing="1" w:after="100" w:afterAutospacing="1"/>
              <w:rPr>
                <w:ins w:id="1559" w:author="Jan Grüner" w:date="2021-01-26T09:55:00Z"/>
              </w:rPr>
            </w:pPr>
            <w:ins w:id="1560" w:author="Jan Grüner" w:date="2021-01-26T09:58:00Z">
              <w:r>
                <w:t xml:space="preserve">The </w:t>
              </w:r>
            </w:ins>
            <w:ins w:id="1561" w:author="Jan Grüner" w:date="2021-01-26T09:59:00Z">
              <w:r w:rsidR="005478FF">
                <w:t>End-User-</w:t>
              </w:r>
            </w:ins>
            <w:ins w:id="1562" w:author="Jan Grüner" w:date="2021-01-26T09:58:00Z">
              <w:r>
                <w:t>App</w:t>
              </w:r>
            </w:ins>
            <w:ins w:id="1563" w:author="Jan Grüner" w:date="2021-01-26T09:59:00Z">
              <w:r w:rsidR="005478FF">
                <w:t>lication</w:t>
              </w:r>
            </w:ins>
            <w:ins w:id="1564" w:author="Jan Grüner" w:date="2021-01-26T09:58:00Z">
              <w:r>
                <w:t xml:space="preserve"> </w:t>
              </w:r>
            </w:ins>
            <w:ins w:id="1565" w:author="Jan Grüner" w:date="2021-01-26T09:59:00Z">
              <w:r w:rsidR="005478FF">
                <w:t xml:space="preserve">(App) </w:t>
              </w:r>
            </w:ins>
            <w:ins w:id="1566" w:author="Jan Grüner" w:date="2021-01-26T09:58:00Z">
              <w:r>
                <w:t>only requests mandatory (</w:t>
              </w:r>
              <w:r w:rsidR="005478FF">
                <w:t>non-op</w:t>
              </w:r>
            </w:ins>
            <w:ins w:id="1567" w:author="Jan Grüner" w:date="2021-01-26T09:59:00Z">
              <w:r w:rsidR="005478FF">
                <w:t xml:space="preserve">tional) fields. The App </w:t>
              </w:r>
              <w:r w:rsidR="004E0AD3">
                <w:t>must be able to interpret warnings and error messages and ignore optional fields.</w:t>
              </w:r>
            </w:ins>
          </w:p>
        </w:tc>
      </w:tr>
    </w:tbl>
    <w:p w14:paraId="2279E9B0" w14:textId="78017E72" w:rsidR="00FC091F" w:rsidRPr="00CA665C" w:rsidDel="004225D1" w:rsidRDefault="00FC091F" w:rsidP="00CA665C">
      <w:pPr>
        <w:rPr>
          <w:del w:id="1568" w:author="Jan Grüner" w:date="2021-01-26T10:07:00Z"/>
        </w:rPr>
      </w:pPr>
      <w:bookmarkStart w:id="1569" w:name="_Toc68162232"/>
      <w:bookmarkEnd w:id="1569"/>
    </w:p>
    <w:p w14:paraId="14990047" w14:textId="77777777" w:rsidR="001315B2" w:rsidRPr="002670D3" w:rsidRDefault="004107FF" w:rsidP="001315B2">
      <w:pPr>
        <w:pStyle w:val="berschrift2"/>
      </w:pPr>
      <w:bookmarkStart w:id="1570" w:name="_Toc48223180"/>
      <w:bookmarkStart w:id="1571" w:name="_Toc48716416"/>
      <w:bookmarkStart w:id="1572" w:name="_Ref47361711"/>
      <w:bookmarkStart w:id="1573" w:name="_Toc68162233"/>
      <w:bookmarkEnd w:id="1570"/>
      <w:bookmarkEnd w:id="1571"/>
      <w:r w:rsidRPr="002670D3">
        <w:t>OJPLocationInformation</w:t>
      </w:r>
      <w:bookmarkEnd w:id="1572"/>
      <w:bookmarkEnd w:id="1573"/>
    </w:p>
    <w:p w14:paraId="123BB616" w14:textId="0030B57B" w:rsidR="00441080" w:rsidRDefault="003D276C" w:rsidP="003D276C">
      <w:r w:rsidRPr="002670D3">
        <w:t xml:space="preserve">The </w:t>
      </w:r>
      <w:r w:rsidRPr="63B7B448">
        <w:rPr>
          <w:i/>
          <w:iCs/>
        </w:rPr>
        <w:t>OJPLocationInformation</w:t>
      </w:r>
      <w:r w:rsidRPr="002670D3">
        <w:t xml:space="preserve"> service provides different methods </w:t>
      </w:r>
      <w:r w:rsidR="00C87DDB" w:rsidRPr="002670D3">
        <w:t xml:space="preserve">in order </w:t>
      </w:r>
      <w:r w:rsidRPr="002670D3">
        <w:t xml:space="preserve">to respond with </w:t>
      </w:r>
      <w:r w:rsidR="00C87DDB" w:rsidRPr="002670D3">
        <w:t>the</w:t>
      </w:r>
      <w:r w:rsidRPr="002670D3">
        <w:t xml:space="preserve"> location to </w:t>
      </w:r>
      <w:r w:rsidR="00C87DDB" w:rsidRPr="002670D3">
        <w:t xml:space="preserve">a </w:t>
      </w:r>
      <w:r w:rsidRPr="002670D3">
        <w:t xml:space="preserve">given </w:t>
      </w:r>
      <w:r w:rsidR="00C87DDB" w:rsidRPr="002670D3">
        <w:t xml:space="preserve">(user) </w:t>
      </w:r>
      <w:r w:rsidRPr="002670D3">
        <w:t xml:space="preserve">request. </w:t>
      </w:r>
      <w:r w:rsidR="00EE1B10" w:rsidRPr="002670D3">
        <w:t xml:space="preserve">It uses text matching or GPS coordinates as user input in order </w:t>
      </w:r>
      <w:r w:rsidR="01EACFC2" w:rsidRPr="002670D3">
        <w:t>to fulfil</w:t>
      </w:r>
      <w:r w:rsidR="00EE1B10" w:rsidRPr="002670D3">
        <w:t xml:space="preserve"> this task. As an abstraction</w:t>
      </w:r>
      <w:r w:rsidR="0BB8AFD7" w:rsidRPr="002670D3">
        <w:t>,</w:t>
      </w:r>
      <w:r w:rsidR="00EE1B10" w:rsidRPr="002670D3">
        <w:t xml:space="preserve"> the </w:t>
      </w:r>
      <w:r w:rsidR="00EE1B10" w:rsidRPr="63B7B448">
        <w:rPr>
          <w:i/>
          <w:iCs/>
        </w:rPr>
        <w:t>OJPLocationInformation</w:t>
      </w:r>
      <w:r w:rsidR="00EE1B10" w:rsidRPr="002670D3">
        <w:t xml:space="preserve"> service can be used for more complex applications</w:t>
      </w:r>
      <w:r w:rsidR="02591803" w:rsidRPr="002670D3">
        <w:t>,</w:t>
      </w:r>
      <w:r w:rsidR="00EE1B10" w:rsidRPr="002670D3">
        <w:t xml:space="preserve"> </w:t>
      </w:r>
      <w:r w:rsidR="23B46456" w:rsidRPr="002670D3">
        <w:t>as</w:t>
      </w:r>
      <w:r w:rsidR="00EE1B10" w:rsidRPr="002670D3">
        <w:t xml:space="preserve"> “finding the nearest stops/stations for a given coordinate” and “matching text input against the names of locations near a given coordinate” (OJP Description</w:t>
      </w:r>
      <w:r w:rsidR="00EE1B10" w:rsidRPr="63B7B448">
        <w:rPr>
          <w:rFonts w:cstheme="minorBidi"/>
        </w:rPr>
        <w:t xml:space="preserve">, </w:t>
      </w:r>
      <w:sdt>
        <w:sdtPr>
          <w:rPr>
            <w:rFonts w:cstheme="minorBidi"/>
          </w:rPr>
          <w:id w:val="832878320"/>
          <w:placeholder>
            <w:docPart w:val="DefaultPlaceholder_1081868574"/>
          </w:placeholder>
          <w:citation/>
        </w:sdtPr>
        <w:sdtEndPr/>
        <w:sdtContent>
          <w:r w:rsidR="00EE1B10" w:rsidRPr="63B7B448">
            <w:rPr>
              <w:rFonts w:cstheme="minorBidi"/>
            </w:rPr>
            <w:fldChar w:fldCharType="begin"/>
          </w:r>
          <w:r w:rsidR="006007A5" w:rsidRPr="63B7B448">
            <w:rPr>
              <w:rFonts w:cstheme="minorBidi"/>
            </w:rPr>
            <w:instrText xml:space="preserve">CITATION Eur17 \l 1031 </w:instrText>
          </w:r>
          <w:r w:rsidR="00EE1B10" w:rsidRPr="63B7B448">
            <w:rPr>
              <w:rFonts w:cstheme="minorBidi"/>
            </w:rPr>
            <w:fldChar w:fldCharType="separate"/>
          </w:r>
          <w:ins w:id="1574" w:author="Jan Grüner" w:date="2021-04-01T09:36:00Z">
            <w:r w:rsidR="00EF203D" w:rsidRPr="00EF203D">
              <w:rPr>
                <w:rFonts w:cstheme="minorBidi"/>
                <w:noProof/>
                <w:rPrChange w:id="1575" w:author="Jan Grüner" w:date="2021-04-01T09:36:00Z">
                  <w:rPr/>
                </w:rPrChange>
              </w:rPr>
              <w:t>[1]</w:t>
            </w:r>
          </w:ins>
          <w:del w:id="1576" w:author="Jan Grüner" w:date="2021-04-01T09:36:00Z">
            <w:r w:rsidR="000C6273" w:rsidRPr="000C6273" w:rsidDel="00EF203D">
              <w:rPr>
                <w:rFonts w:cstheme="minorBidi"/>
                <w:noProof/>
              </w:rPr>
              <w:delText>[1]</w:delText>
            </w:r>
          </w:del>
          <w:r w:rsidR="00EE1B10" w:rsidRPr="63B7B448">
            <w:rPr>
              <w:rFonts w:cstheme="minorBidi"/>
            </w:rPr>
            <w:fldChar w:fldCharType="end"/>
          </w:r>
        </w:sdtContent>
      </w:sdt>
      <w:r w:rsidR="00EE1B10" w:rsidRPr="002670D3">
        <w:t>).</w:t>
      </w:r>
      <w:r w:rsidR="000978AC" w:rsidRPr="002670D3">
        <w:t xml:space="preserve"> </w:t>
      </w:r>
      <w:r w:rsidR="00C87DDB" w:rsidRPr="002670D3">
        <w:t xml:space="preserve">The normal use-case of this service is to process a user query into a list </w:t>
      </w:r>
      <w:r w:rsidR="007AD332" w:rsidRPr="002670D3">
        <w:t xml:space="preserve">of </w:t>
      </w:r>
      <w:r w:rsidR="00C87DDB" w:rsidRPr="002670D3">
        <w:t xml:space="preserve">possibly meant locations, which can then be used for feeding other services such as OJPTrip, OJPStopEvents </w:t>
      </w:r>
      <w:r w:rsidR="00EE1B10" w:rsidRPr="002670D3">
        <w:t>or</w:t>
      </w:r>
      <w:r w:rsidR="00C87DDB" w:rsidRPr="002670D3">
        <w:t xml:space="preserve"> OJPMultiTrip.</w:t>
      </w:r>
    </w:p>
    <w:p w14:paraId="641CBA50" w14:textId="4A75360E" w:rsidR="00DF43DE" w:rsidRDefault="3DD0BF22" w:rsidP="003D276C">
      <w:r w:rsidRPr="002670D3">
        <w:t>A</w:t>
      </w:r>
      <w:r w:rsidR="00EC6C8B" w:rsidRPr="002670D3">
        <w:t xml:space="preserve"> general description of this service can be found in section 8.5 of the OJP Standard </w:t>
      </w:r>
      <w:sdt>
        <w:sdtPr>
          <w:id w:val="1510028601"/>
          <w:placeholder>
            <w:docPart w:val="DefaultPlaceholder_1081868574"/>
          </w:placeholder>
          <w:citation/>
        </w:sdtPr>
        <w:sdtEndPr/>
        <w:sdtContent>
          <w:r w:rsidR="00EC6C8B" w:rsidRPr="002670D3">
            <w:fldChar w:fldCharType="begin"/>
          </w:r>
          <w:r w:rsidR="006007A5" w:rsidRPr="00BE41E5">
            <w:instrText xml:space="preserve">CITATION Eur17 \l 1031 </w:instrText>
          </w:r>
          <w:r w:rsidR="00EC6C8B" w:rsidRPr="002670D3">
            <w:fldChar w:fldCharType="separate"/>
          </w:r>
          <w:r w:rsidR="00EF203D">
            <w:rPr>
              <w:noProof/>
            </w:rPr>
            <w:t>[1]</w:t>
          </w:r>
          <w:r w:rsidR="00EC6C8B" w:rsidRPr="002670D3">
            <w:fldChar w:fldCharType="end"/>
          </w:r>
        </w:sdtContent>
      </w:sdt>
      <w:r w:rsidR="00EC6C8B" w:rsidRPr="002670D3">
        <w:t xml:space="preserve">. The XML schema file OJP_Locations.xsd defines data types and structures for use in this service (see </w:t>
      </w:r>
      <w:r w:rsidR="00EC6C8B" w:rsidRPr="002670D3">
        <w:fldChar w:fldCharType="begin"/>
      </w:r>
      <w:r w:rsidR="00EC6C8B" w:rsidRPr="002670D3">
        <w:instrText xml:space="preserve"> REF _Ref47338662 \h </w:instrText>
      </w:r>
      <w:r w:rsidR="00EC6C8B" w:rsidRPr="002670D3">
        <w:fldChar w:fldCharType="separate"/>
      </w:r>
      <w:r w:rsidR="00743E40">
        <w:t xml:space="preserve">Table </w:t>
      </w:r>
      <w:r w:rsidR="00743E40">
        <w:rPr>
          <w:noProof/>
        </w:rPr>
        <w:t>1</w:t>
      </w:r>
      <w:r w:rsidR="00EC6C8B" w:rsidRPr="002670D3">
        <w:fldChar w:fldCharType="end"/>
      </w:r>
      <w:r w:rsidR="00EC6C8B" w:rsidRPr="002670D3">
        <w:t>).</w:t>
      </w:r>
    </w:p>
    <w:p w14:paraId="6951B7DB" w14:textId="6ECED885" w:rsidR="0008031A" w:rsidRPr="002670D3" w:rsidRDefault="0008031A" w:rsidP="003D276C">
      <w:r>
        <w:t xml:space="preserve">A comprehensive overview of the supported fields and parameters for this service can be found in Annex </w:t>
      </w:r>
      <w:r>
        <w:fldChar w:fldCharType="begin"/>
      </w:r>
      <w:r>
        <w:instrText xml:space="preserve"> REF _Ref54766451 \r \h </w:instrText>
      </w:r>
      <w:r>
        <w:fldChar w:fldCharType="separate"/>
      </w:r>
      <w:r w:rsidR="00743E40">
        <w:t>11.2</w:t>
      </w:r>
      <w:r>
        <w:fldChar w:fldCharType="end"/>
      </w:r>
      <w:r>
        <w:t>.</w:t>
      </w:r>
    </w:p>
    <w:p w14:paraId="0F24490E" w14:textId="77777777" w:rsidR="001315B2" w:rsidRPr="002670D3" w:rsidRDefault="001315B2" w:rsidP="00621360">
      <w:pPr>
        <w:pStyle w:val="berschrift3"/>
      </w:pPr>
      <w:bookmarkStart w:id="1577" w:name="_Toc68162234"/>
      <w:r w:rsidRPr="002670D3">
        <w:t>Request</w:t>
      </w:r>
      <w:bookmarkEnd w:id="1577"/>
    </w:p>
    <w:p w14:paraId="7E135A53" w14:textId="3D7E9DD3" w:rsidR="003E60D2" w:rsidRPr="002670D3" w:rsidRDefault="003C43E5" w:rsidP="003E60D2">
      <w:r w:rsidRPr="002670D3">
        <w:t xml:space="preserve">Location information can be gathered by using a </w:t>
      </w:r>
      <w:r w:rsidRPr="002670D3">
        <w:rPr>
          <w:b/>
          <w:i/>
        </w:rPr>
        <w:t>LocationInformationRequest</w:t>
      </w:r>
      <w:r w:rsidRPr="002670D3">
        <w:t xml:space="preserve"> element (type </w:t>
      </w:r>
      <w:r w:rsidRPr="002670D3">
        <w:rPr>
          <w:i/>
        </w:rPr>
        <w:t>LocationnformationRequestStructure</w:t>
      </w:r>
      <w:r w:rsidRPr="002670D3">
        <w:t>)</w:t>
      </w:r>
      <w:r w:rsidR="003E60D2" w:rsidRPr="002670D3">
        <w:t xml:space="preserve">. </w:t>
      </w:r>
      <w:r w:rsidR="003E60D2" w:rsidRPr="002670D3">
        <w:fldChar w:fldCharType="begin"/>
      </w:r>
      <w:r w:rsidR="003E60D2" w:rsidRPr="002670D3">
        <w:instrText xml:space="preserve"> REF _Ref47355036 \h </w:instrText>
      </w:r>
      <w:r w:rsidR="003E60D2" w:rsidRPr="002670D3">
        <w:fldChar w:fldCharType="separate"/>
      </w:r>
      <w:r w:rsidR="00743E40">
        <w:t xml:space="preserve">Table </w:t>
      </w:r>
      <w:r w:rsidR="00743E40">
        <w:rPr>
          <w:noProof/>
        </w:rPr>
        <w:t>10</w:t>
      </w:r>
      <w:r w:rsidR="003E60D2" w:rsidRPr="002670D3">
        <w:fldChar w:fldCharType="end"/>
      </w:r>
      <w:r w:rsidR="003E60D2" w:rsidRPr="002670D3">
        <w:t xml:space="preserve"> gives an overview of the supported request information types for this service. The related OJP Table can be found in </w:t>
      </w:r>
      <w:sdt>
        <w:sdtPr>
          <w:id w:val="423313019"/>
          <w:citation/>
        </w:sdtPr>
        <w:sdtEndPr/>
        <w:sdtContent>
          <w:r w:rsidR="003E60D2" w:rsidRPr="002670D3">
            <w:fldChar w:fldCharType="begin"/>
          </w:r>
          <w:r w:rsidR="006007A5" w:rsidRPr="00BE41E5">
            <w:instrText xml:space="preserve">CITATION Eur17 \l 1031 </w:instrText>
          </w:r>
          <w:r w:rsidR="003E60D2" w:rsidRPr="002670D3">
            <w:fldChar w:fldCharType="separate"/>
          </w:r>
          <w:r w:rsidR="00EF203D">
            <w:rPr>
              <w:noProof/>
            </w:rPr>
            <w:t>[1]</w:t>
          </w:r>
          <w:r w:rsidR="003E60D2" w:rsidRPr="002670D3">
            <w:fldChar w:fldCharType="end"/>
          </w:r>
        </w:sdtContent>
      </w:sdt>
      <w:r w:rsidR="003E60D2" w:rsidRPr="002670D3">
        <w:t xml:space="preserve"> (section 8.5.3.1).</w:t>
      </w:r>
    </w:p>
    <w:p w14:paraId="477D23DA" w14:textId="75A229A0" w:rsidR="00EC6C8B" w:rsidRPr="002670D3" w:rsidRDefault="003E60D2" w:rsidP="003C43E5">
      <w:r w:rsidRPr="002670D3">
        <w:t xml:space="preserve">The request </w:t>
      </w:r>
      <w:r w:rsidR="003C43E5" w:rsidRPr="002670D3">
        <w:t>must contain either</w:t>
      </w:r>
      <w:r w:rsidRPr="002670D3">
        <w:t xml:space="preserve">: </w:t>
      </w:r>
    </w:p>
    <w:p w14:paraId="26D54C39" w14:textId="5BAFE162" w:rsidR="003C43E5" w:rsidRPr="002670D3" w:rsidRDefault="003C43E5" w:rsidP="003C43E5">
      <w:pPr>
        <w:pStyle w:val="Listenabsatz"/>
        <w:numPr>
          <w:ilvl w:val="0"/>
          <w:numId w:val="19"/>
        </w:numPr>
      </w:pPr>
      <w:r w:rsidRPr="63B7B448">
        <w:rPr>
          <w:i/>
          <w:iCs/>
        </w:rPr>
        <w:t>InitialInput</w:t>
      </w:r>
      <w:r>
        <w:t>: Name of the location object, which is looked for; GPS Coordinates where to look for locations</w:t>
      </w:r>
    </w:p>
    <w:p w14:paraId="5FD9DB01" w14:textId="349704A7" w:rsidR="003C43E5" w:rsidRPr="002670D3" w:rsidRDefault="003C43E5" w:rsidP="003C43E5">
      <w:pPr>
        <w:pStyle w:val="Listenabsatz"/>
        <w:numPr>
          <w:ilvl w:val="0"/>
          <w:numId w:val="19"/>
        </w:numPr>
      </w:pPr>
      <w:r w:rsidRPr="63B7B448">
        <w:rPr>
          <w:i/>
          <w:iCs/>
        </w:rPr>
        <w:t>PlaceRef</w:t>
      </w:r>
      <w:r>
        <w:t>: Reference of a Place for which more details are to be retrieved</w:t>
      </w:r>
    </w:p>
    <w:p w14:paraId="16419921" w14:textId="366C4E33" w:rsidR="00223F07" w:rsidRPr="002670D3" w:rsidRDefault="003C43E5" w:rsidP="006877FD">
      <w:commentRangeStart w:id="1578"/>
      <w:r>
        <w:lastRenderedPageBreak/>
        <w:t xml:space="preserve">An empty request for </w:t>
      </w:r>
      <w:r w:rsidRPr="63B7B448">
        <w:rPr>
          <w:i/>
          <w:iCs/>
        </w:rPr>
        <w:t>InitialInput</w:t>
      </w:r>
      <w:r>
        <w:t xml:space="preserve"> must be supported. If the request is empty, all available locations </w:t>
      </w:r>
      <w:commentRangeStart w:id="1579"/>
      <w:ins w:id="1580" w:author="Jan Grüner" w:date="2021-03-17T15:20:00Z">
        <w:r w:rsidR="00FF7FF5">
          <w:t>of the individual passive system</w:t>
        </w:r>
        <w:r w:rsidR="006F05EB">
          <w:t xml:space="preserve"> </w:t>
        </w:r>
        <w:commentRangeEnd w:id="1579"/>
        <w:r w:rsidR="006F05EB">
          <w:rPr>
            <w:rStyle w:val="Kommentarzeichen"/>
          </w:rPr>
          <w:commentReference w:id="1579"/>
        </w:r>
      </w:ins>
      <w:ins w:id="1581" w:author="Jan Grüner" w:date="2021-01-19T09:59:00Z">
        <w:r w:rsidR="008B656D">
          <w:t>for a</w:t>
        </w:r>
      </w:ins>
      <w:ins w:id="1582" w:author="Jan Grüner" w:date="2021-01-19T10:01:00Z">
        <w:r w:rsidR="00FC68D4">
          <w:t>n</w:t>
        </w:r>
      </w:ins>
      <w:ins w:id="1583" w:author="Jan Grüner" w:date="2021-01-19T09:59:00Z">
        <w:r w:rsidR="008B656D">
          <w:t xml:space="preserve"> </w:t>
        </w:r>
        <w:r w:rsidR="00B56DED">
          <w:t xml:space="preserve">additionally specified </w:t>
        </w:r>
      </w:ins>
      <w:ins w:id="1584" w:author="Jan Grüner" w:date="2021-01-19T10:00:00Z">
        <w:r w:rsidR="00B56DED">
          <w:t xml:space="preserve">filter </w:t>
        </w:r>
        <w:r w:rsidR="00582A34">
          <w:t xml:space="preserve">of “Type” </w:t>
        </w:r>
      </w:ins>
      <w:del w:id="1585" w:author="Jan Grüner" w:date="2021-01-19T10:00:00Z">
        <w:r w:rsidDel="00BB23DA">
          <w:delText xml:space="preserve">(especially stops) </w:delText>
        </w:r>
      </w:del>
      <w:r>
        <w:t xml:space="preserve">must be returned. </w:t>
      </w:r>
      <w:ins w:id="1586" w:author="Jan Grüner" w:date="2021-01-19T10:01:00Z">
        <w:r w:rsidR="0070039F">
          <w:t>Only single type returns are allowed</w:t>
        </w:r>
        <w:r w:rsidR="00FC68D4">
          <w:t>.</w:t>
        </w:r>
      </w:ins>
      <w:commentRangeEnd w:id="1578"/>
      <w:r>
        <w:commentReference w:id="1578"/>
      </w:r>
      <w:ins w:id="1587" w:author="Jan Grüner" w:date="2021-01-19T10:01:00Z">
        <w:r w:rsidR="00FC68D4">
          <w:t xml:space="preserve"> </w:t>
        </w:r>
      </w:ins>
      <w:r>
        <w:t xml:space="preserve">Due to the number of returned </w:t>
      </w:r>
      <w:r w:rsidR="2DF58D61">
        <w:t>locations,</w:t>
      </w:r>
      <w:r>
        <w:t xml:space="preserve"> pagination may be required and thus the request parameters </w:t>
      </w:r>
      <w:r w:rsidRPr="63B7B448">
        <w:rPr>
          <w:i/>
          <w:iCs/>
        </w:rPr>
        <w:t>NumberOfResults</w:t>
      </w:r>
      <w:r>
        <w:t xml:space="preserve"> and</w:t>
      </w:r>
      <w:r w:rsidRPr="63B7B448">
        <w:rPr>
          <w:i/>
          <w:iCs/>
        </w:rPr>
        <w:t xml:space="preserve"> ContinueAt</w:t>
      </w:r>
      <w:r>
        <w:t xml:space="preserve"> must be supported.</w:t>
      </w:r>
    </w:p>
    <w:p w14:paraId="6D9C567C" w14:textId="16074200" w:rsidR="00E616E9" w:rsidRPr="002670D3" w:rsidRDefault="00E616E9" w:rsidP="006877FD">
      <w:pPr>
        <w:pStyle w:val="Beschriftung"/>
        <w:keepNext/>
      </w:pPr>
      <w:bookmarkStart w:id="1588" w:name="_Ref47355036"/>
      <w:bookmarkStart w:id="1589" w:name="_Toc68162282"/>
      <w:r>
        <w:t xml:space="preserve">Table </w:t>
      </w:r>
      <w:r>
        <w:fldChar w:fldCharType="begin"/>
      </w:r>
      <w:r>
        <w:instrText xml:space="preserve"> SEQ Table \* ARABIC </w:instrText>
      </w:r>
      <w:r>
        <w:fldChar w:fldCharType="separate"/>
      </w:r>
      <w:r w:rsidR="00743E40">
        <w:rPr>
          <w:noProof/>
        </w:rPr>
        <w:t>10</w:t>
      </w:r>
      <w:r>
        <w:fldChar w:fldCharType="end"/>
      </w:r>
      <w:bookmarkEnd w:id="1588"/>
      <w:r>
        <w:t xml:space="preserve"> LocationInformation</w:t>
      </w:r>
      <w:r w:rsidR="002D1439">
        <w:t>Request</w:t>
      </w:r>
      <w:r w:rsidR="008318E5">
        <w:t>Structure</w:t>
      </w:r>
      <w:r w:rsidR="551DA579">
        <w:t>.</w:t>
      </w:r>
      <w:bookmarkEnd w:id="1589"/>
    </w:p>
    <w:tbl>
      <w:tblPr>
        <w:tblStyle w:val="Gitternetztabelle2Akzent31"/>
        <w:tblW w:w="0" w:type="auto"/>
        <w:tblLayout w:type="fixed"/>
        <w:tblLook w:val="0420" w:firstRow="1" w:lastRow="0" w:firstColumn="0" w:lastColumn="0" w:noHBand="0" w:noVBand="1"/>
      </w:tblPr>
      <w:tblGrid>
        <w:gridCol w:w="399"/>
        <w:gridCol w:w="1728"/>
        <w:gridCol w:w="2827"/>
        <w:gridCol w:w="1425"/>
        <w:gridCol w:w="919"/>
        <w:gridCol w:w="994"/>
      </w:tblGrid>
      <w:tr w:rsidR="00A05A26" w:rsidRPr="002670D3" w14:paraId="53B927A2" w14:textId="77777777" w:rsidTr="63B7B448">
        <w:trPr>
          <w:cnfStyle w:val="100000000000" w:firstRow="1" w:lastRow="0" w:firstColumn="0" w:lastColumn="0" w:oddVBand="0" w:evenVBand="0" w:oddHBand="0" w:evenHBand="0" w:firstRowFirstColumn="0" w:firstRowLastColumn="0" w:lastRowFirstColumn="0" w:lastRowLastColumn="0"/>
          <w:trHeight w:val="619"/>
          <w:tblHeader/>
        </w:trPr>
        <w:tc>
          <w:tcPr>
            <w:tcW w:w="2127" w:type="dxa"/>
            <w:gridSpan w:val="2"/>
          </w:tcPr>
          <w:p w14:paraId="21AEC889" w14:textId="5FB7AED7" w:rsidR="00A05A26" w:rsidRPr="002670D3" w:rsidRDefault="00A05A26" w:rsidP="006877FD">
            <w:pPr>
              <w:spacing w:before="0" w:after="0"/>
            </w:pPr>
          </w:p>
        </w:tc>
        <w:tc>
          <w:tcPr>
            <w:tcW w:w="2827" w:type="dxa"/>
          </w:tcPr>
          <w:p w14:paraId="4950026A" w14:textId="3081DD81" w:rsidR="00A05A26" w:rsidRPr="002670D3" w:rsidRDefault="008318E5" w:rsidP="006877FD">
            <w:pPr>
              <w:spacing w:before="0" w:after="0"/>
            </w:pPr>
            <w:r w:rsidRPr="002670D3">
              <w:t>+Structure</w:t>
            </w:r>
          </w:p>
        </w:tc>
        <w:tc>
          <w:tcPr>
            <w:tcW w:w="1425" w:type="dxa"/>
          </w:tcPr>
          <w:p w14:paraId="1D7983C3" w14:textId="77777777" w:rsidR="00A05A26" w:rsidRPr="002670D3" w:rsidRDefault="00A05A26" w:rsidP="003B02E0">
            <w:pPr>
              <w:spacing w:before="0" w:after="0"/>
            </w:pPr>
            <w:r w:rsidRPr="002670D3">
              <w:t>Section</w:t>
            </w:r>
          </w:p>
        </w:tc>
        <w:tc>
          <w:tcPr>
            <w:tcW w:w="919" w:type="dxa"/>
          </w:tcPr>
          <w:p w14:paraId="59C08EDA" w14:textId="5D7A26FA" w:rsidR="00A05A26" w:rsidRPr="002670D3" w:rsidRDefault="00A05A26" w:rsidP="003B02E0">
            <w:pPr>
              <w:spacing w:before="0" w:after="0"/>
            </w:pPr>
            <w:r>
              <w:t>L</w:t>
            </w:r>
            <w:r w:rsidR="2F418747">
              <w:t>inking</w:t>
            </w:r>
            <w:r>
              <w:t>A</w:t>
            </w:r>
            <w:r w:rsidR="15ED78AE">
              <w:t>lps</w:t>
            </w:r>
            <w:r w:rsidR="5ADD7C3C">
              <w:t xml:space="preserve"> (LA)</w:t>
            </w:r>
          </w:p>
        </w:tc>
        <w:tc>
          <w:tcPr>
            <w:tcW w:w="994" w:type="dxa"/>
          </w:tcPr>
          <w:p w14:paraId="4B35382E" w14:textId="72DD0A2F" w:rsidR="00A05A26" w:rsidRPr="002670D3" w:rsidRDefault="00934C66" w:rsidP="003B02E0">
            <w:pPr>
              <w:spacing w:before="0" w:after="0"/>
            </w:pPr>
            <w:r>
              <w:t>EU</w:t>
            </w:r>
            <w:r w:rsidR="69CE7365">
              <w:t>-</w:t>
            </w:r>
            <w:r>
              <w:t>S</w:t>
            </w:r>
            <w:r w:rsidR="0B86CD4E">
              <w:t>pirit (EUS)</w:t>
            </w:r>
          </w:p>
        </w:tc>
      </w:tr>
      <w:tr w:rsidR="00A05A26" w:rsidRPr="002670D3" w14:paraId="075BA719" w14:textId="77777777" w:rsidTr="63B7B448">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0132536A" w14:textId="77777777" w:rsidR="00A05A26" w:rsidRPr="002670D3" w:rsidRDefault="00A05A26">
            <w:pPr>
              <w:spacing w:before="0" w:after="0"/>
            </w:pPr>
            <w:r w:rsidRPr="002670D3">
              <w:t>a)</w:t>
            </w:r>
          </w:p>
        </w:tc>
        <w:tc>
          <w:tcPr>
            <w:tcW w:w="1728" w:type="dxa"/>
          </w:tcPr>
          <w:p w14:paraId="02B6A9A8" w14:textId="77777777" w:rsidR="00A05A26" w:rsidRPr="002670D3" w:rsidRDefault="00A05A26" w:rsidP="006877FD">
            <w:pPr>
              <w:spacing w:before="0" w:after="0"/>
            </w:pPr>
            <w:r w:rsidRPr="002670D3">
              <w:t>InitialInput</w:t>
            </w:r>
          </w:p>
        </w:tc>
        <w:tc>
          <w:tcPr>
            <w:tcW w:w="2827" w:type="dxa"/>
          </w:tcPr>
          <w:p w14:paraId="34974296" w14:textId="2627CF02" w:rsidR="00A05A26" w:rsidRPr="002670D3" w:rsidRDefault="00A05A26" w:rsidP="006877FD">
            <w:pPr>
              <w:spacing w:before="0" w:after="0"/>
            </w:pPr>
            <w:r w:rsidRPr="002670D3">
              <w:t>+InitialLocationInput</w:t>
            </w:r>
          </w:p>
        </w:tc>
        <w:tc>
          <w:tcPr>
            <w:tcW w:w="1425" w:type="dxa"/>
          </w:tcPr>
          <w:p w14:paraId="29E24E71" w14:textId="77777777" w:rsidR="00A05A26" w:rsidRPr="002670D3" w:rsidRDefault="00A05A26" w:rsidP="003B02E0">
            <w:pPr>
              <w:spacing w:before="0" w:after="0"/>
            </w:pPr>
            <w:r w:rsidRPr="002670D3">
              <w:t>8.5.3.2</w:t>
            </w:r>
          </w:p>
        </w:tc>
        <w:tc>
          <w:tcPr>
            <w:tcW w:w="919" w:type="dxa"/>
          </w:tcPr>
          <w:p w14:paraId="69E81D5A" w14:textId="77777777" w:rsidR="00A05A26" w:rsidRPr="002670D3" w:rsidRDefault="00A05A26" w:rsidP="003B02E0">
            <w:pPr>
              <w:spacing w:before="0" w:after="0"/>
            </w:pPr>
            <w:r w:rsidRPr="002670D3">
              <w:t>Yes</w:t>
            </w:r>
          </w:p>
        </w:tc>
        <w:tc>
          <w:tcPr>
            <w:tcW w:w="994" w:type="dxa"/>
          </w:tcPr>
          <w:p w14:paraId="08BAF528" w14:textId="77777777" w:rsidR="00A05A26" w:rsidRPr="002670D3" w:rsidRDefault="00A05A26" w:rsidP="003B02E0">
            <w:pPr>
              <w:spacing w:before="0" w:after="0"/>
            </w:pPr>
            <w:r w:rsidRPr="002670D3">
              <w:t>Yes</w:t>
            </w:r>
          </w:p>
        </w:tc>
      </w:tr>
      <w:tr w:rsidR="00A05A26" w:rsidRPr="002670D3" w14:paraId="74F9F3AA" w14:textId="77777777" w:rsidTr="63B7B448">
        <w:trPr>
          <w:trHeight w:val="317"/>
        </w:trPr>
        <w:tc>
          <w:tcPr>
            <w:tcW w:w="399" w:type="dxa"/>
          </w:tcPr>
          <w:p w14:paraId="622619F6" w14:textId="77777777" w:rsidR="00A05A26" w:rsidRPr="002670D3" w:rsidRDefault="00A05A26">
            <w:pPr>
              <w:spacing w:before="0" w:after="0"/>
            </w:pPr>
            <w:r w:rsidRPr="002670D3">
              <w:t>b)</w:t>
            </w:r>
          </w:p>
        </w:tc>
        <w:tc>
          <w:tcPr>
            <w:tcW w:w="1728" w:type="dxa"/>
          </w:tcPr>
          <w:p w14:paraId="6ABECED4" w14:textId="77777777" w:rsidR="00A05A26" w:rsidRPr="002670D3" w:rsidRDefault="00A05A26" w:rsidP="006877FD">
            <w:pPr>
              <w:spacing w:before="0" w:after="0"/>
            </w:pPr>
            <w:r w:rsidRPr="002670D3">
              <w:t>PlaceRef</w:t>
            </w:r>
          </w:p>
        </w:tc>
        <w:tc>
          <w:tcPr>
            <w:tcW w:w="2827" w:type="dxa"/>
          </w:tcPr>
          <w:p w14:paraId="35117A66" w14:textId="603D4DC3" w:rsidR="00A05A26" w:rsidRPr="002670D3" w:rsidRDefault="00A05A26" w:rsidP="006877FD">
            <w:pPr>
              <w:spacing w:before="0" w:after="0"/>
            </w:pPr>
            <w:r w:rsidRPr="002670D3">
              <w:t>+PlaceRef</w:t>
            </w:r>
          </w:p>
        </w:tc>
        <w:tc>
          <w:tcPr>
            <w:tcW w:w="1425" w:type="dxa"/>
          </w:tcPr>
          <w:p w14:paraId="7A917DA8" w14:textId="77777777" w:rsidR="00A05A26" w:rsidRPr="002670D3" w:rsidRDefault="00A05A26" w:rsidP="003B02E0">
            <w:pPr>
              <w:spacing w:before="0" w:after="0"/>
            </w:pPr>
            <w:r w:rsidRPr="002670D3">
              <w:t>8.4.5.11</w:t>
            </w:r>
          </w:p>
        </w:tc>
        <w:tc>
          <w:tcPr>
            <w:tcW w:w="919" w:type="dxa"/>
          </w:tcPr>
          <w:p w14:paraId="3A8E97BC" w14:textId="77777777" w:rsidR="00A05A26" w:rsidRPr="002670D3" w:rsidRDefault="00A05A26" w:rsidP="003B02E0">
            <w:pPr>
              <w:spacing w:before="0" w:after="0"/>
            </w:pPr>
            <w:r w:rsidRPr="002670D3">
              <w:t>Yes</w:t>
            </w:r>
          </w:p>
        </w:tc>
        <w:tc>
          <w:tcPr>
            <w:tcW w:w="994" w:type="dxa"/>
          </w:tcPr>
          <w:p w14:paraId="0B5FCAF6" w14:textId="77777777" w:rsidR="00A05A26" w:rsidRPr="002670D3" w:rsidRDefault="00A05A26" w:rsidP="003B02E0">
            <w:pPr>
              <w:spacing w:before="0" w:after="0"/>
            </w:pPr>
            <w:r w:rsidRPr="002670D3">
              <w:t>Yes</w:t>
            </w:r>
          </w:p>
        </w:tc>
      </w:tr>
      <w:tr w:rsidR="00A05A26" w:rsidRPr="002670D3" w14:paraId="4848588F" w14:textId="77777777" w:rsidTr="63B7B448">
        <w:trPr>
          <w:cnfStyle w:val="000000100000" w:firstRow="0" w:lastRow="0" w:firstColumn="0" w:lastColumn="0" w:oddVBand="0" w:evenVBand="0" w:oddHBand="1" w:evenHBand="0" w:firstRowFirstColumn="0" w:firstRowLastColumn="0" w:lastRowFirstColumn="0" w:lastRowLastColumn="0"/>
          <w:trHeight w:val="317"/>
        </w:trPr>
        <w:tc>
          <w:tcPr>
            <w:tcW w:w="2127" w:type="dxa"/>
            <w:gridSpan w:val="2"/>
          </w:tcPr>
          <w:p w14:paraId="3405B8B8" w14:textId="77777777" w:rsidR="00A05A26" w:rsidRPr="002670D3" w:rsidRDefault="00A05A26" w:rsidP="003B02E0">
            <w:pPr>
              <w:spacing w:before="0" w:after="0"/>
            </w:pPr>
            <w:r w:rsidRPr="002670D3">
              <w:t>Restrictions</w:t>
            </w:r>
          </w:p>
        </w:tc>
        <w:tc>
          <w:tcPr>
            <w:tcW w:w="2827" w:type="dxa"/>
          </w:tcPr>
          <w:p w14:paraId="5A8C3D57" w14:textId="77777777" w:rsidR="00A05A26" w:rsidRPr="002670D3" w:rsidRDefault="00A05A26" w:rsidP="003B02E0">
            <w:pPr>
              <w:spacing w:before="0" w:after="0"/>
            </w:pPr>
            <w:r w:rsidRPr="002670D3">
              <w:t>+PlaceParam</w:t>
            </w:r>
          </w:p>
        </w:tc>
        <w:tc>
          <w:tcPr>
            <w:tcW w:w="1425" w:type="dxa"/>
          </w:tcPr>
          <w:p w14:paraId="511A0BEB" w14:textId="77777777" w:rsidR="00A05A26" w:rsidRPr="002670D3" w:rsidRDefault="00A05A26" w:rsidP="003B02E0">
            <w:pPr>
              <w:spacing w:before="0" w:after="0"/>
            </w:pPr>
            <w:r w:rsidRPr="002670D3">
              <w:t>8.5.3.7</w:t>
            </w:r>
          </w:p>
        </w:tc>
        <w:tc>
          <w:tcPr>
            <w:tcW w:w="919" w:type="dxa"/>
          </w:tcPr>
          <w:p w14:paraId="6F4823FD" w14:textId="77777777" w:rsidR="00A05A26" w:rsidRPr="002670D3" w:rsidRDefault="00A05A26" w:rsidP="003B02E0">
            <w:pPr>
              <w:spacing w:before="0" w:after="0"/>
            </w:pPr>
            <w:r w:rsidRPr="002670D3">
              <w:t>Yes</w:t>
            </w:r>
          </w:p>
        </w:tc>
        <w:tc>
          <w:tcPr>
            <w:tcW w:w="994" w:type="dxa"/>
          </w:tcPr>
          <w:p w14:paraId="3D999726" w14:textId="77777777" w:rsidR="00A05A26" w:rsidRPr="002670D3" w:rsidRDefault="00A05A26" w:rsidP="003B02E0">
            <w:pPr>
              <w:spacing w:before="0" w:after="0"/>
            </w:pPr>
            <w:r w:rsidRPr="002670D3">
              <w:t>Yes</w:t>
            </w:r>
          </w:p>
        </w:tc>
      </w:tr>
      <w:tr w:rsidR="00A05A26" w:rsidRPr="002670D3" w14:paraId="7AC70151" w14:textId="77777777" w:rsidTr="63B7B448">
        <w:trPr>
          <w:trHeight w:val="317"/>
        </w:trPr>
        <w:tc>
          <w:tcPr>
            <w:tcW w:w="0" w:type="dxa"/>
            <w:gridSpan w:val="2"/>
          </w:tcPr>
          <w:p w14:paraId="1A7A31EE" w14:textId="77777777" w:rsidR="00A05A26" w:rsidRPr="002670D3" w:rsidRDefault="00A05A26" w:rsidP="003B02E0">
            <w:pPr>
              <w:spacing w:before="0" w:after="0"/>
            </w:pPr>
            <w:r w:rsidRPr="002670D3">
              <w:t>Extension</w:t>
            </w:r>
          </w:p>
        </w:tc>
        <w:tc>
          <w:tcPr>
            <w:tcW w:w="0" w:type="dxa"/>
          </w:tcPr>
          <w:p w14:paraId="5CDA31FA" w14:textId="77777777" w:rsidR="00A05A26" w:rsidRPr="002670D3" w:rsidRDefault="00A05A26" w:rsidP="003B02E0">
            <w:pPr>
              <w:spacing w:before="0" w:after="0"/>
            </w:pPr>
          </w:p>
        </w:tc>
        <w:tc>
          <w:tcPr>
            <w:tcW w:w="1425" w:type="dxa"/>
          </w:tcPr>
          <w:p w14:paraId="39BC3EB4" w14:textId="77777777" w:rsidR="00A05A26" w:rsidRPr="002670D3" w:rsidRDefault="00A05A26" w:rsidP="003B02E0">
            <w:pPr>
              <w:spacing w:before="0" w:after="0"/>
            </w:pPr>
          </w:p>
        </w:tc>
        <w:tc>
          <w:tcPr>
            <w:tcW w:w="919" w:type="dxa"/>
          </w:tcPr>
          <w:p w14:paraId="05BE550A" w14:textId="77777777" w:rsidR="00A05A26" w:rsidRPr="002670D3" w:rsidRDefault="00A05A26" w:rsidP="003B02E0">
            <w:pPr>
              <w:spacing w:before="0" w:after="0"/>
            </w:pPr>
            <w:r w:rsidRPr="002670D3">
              <w:t>Yes</w:t>
            </w:r>
          </w:p>
        </w:tc>
        <w:tc>
          <w:tcPr>
            <w:tcW w:w="0" w:type="dxa"/>
          </w:tcPr>
          <w:p w14:paraId="71D10558" w14:textId="77777777" w:rsidR="00A05A26" w:rsidRPr="002670D3" w:rsidRDefault="00A05A26" w:rsidP="003B02E0">
            <w:pPr>
              <w:spacing w:before="0" w:after="0"/>
            </w:pPr>
            <w:r w:rsidRPr="002670D3">
              <w:t>Yes</w:t>
            </w:r>
          </w:p>
        </w:tc>
      </w:tr>
    </w:tbl>
    <w:p w14:paraId="4055A826" w14:textId="2DA3906C" w:rsidR="00804B64" w:rsidRPr="002670D3" w:rsidRDefault="00083F28" w:rsidP="00504261">
      <w:r w:rsidRPr="002670D3">
        <w:t xml:space="preserve">The used geo coordinate reference system within the </w:t>
      </w:r>
      <w:r w:rsidR="00FE7650" w:rsidRPr="002670D3">
        <w:t>LinkingAlps</w:t>
      </w:r>
      <w:r w:rsidRPr="002670D3">
        <w:t xml:space="preserve"> project is WGS84.</w:t>
      </w:r>
    </w:p>
    <w:p w14:paraId="31208BA1" w14:textId="3DF63C1F" w:rsidR="00804B64" w:rsidRPr="002670D3" w:rsidRDefault="00804B64" w:rsidP="00504261">
      <w:r w:rsidRPr="002670D3">
        <w:t xml:space="preserve">It is possible to set (additional) filter options in order to limit the possible number of results. The following filters (see </w:t>
      </w:r>
      <w:sdt>
        <w:sdtPr>
          <w:id w:val="-1078669204"/>
          <w:citation/>
        </w:sdtPr>
        <w:sdtEndPr/>
        <w:sdtContent>
          <w:r w:rsidRPr="002670D3">
            <w:fldChar w:fldCharType="begin"/>
          </w:r>
          <w:r w:rsidR="006007A5" w:rsidRPr="00BE41E5">
            <w:instrText xml:space="preserve">CITATION Eur17 \l 1031 </w:instrText>
          </w:r>
          <w:r w:rsidRPr="002670D3">
            <w:fldChar w:fldCharType="separate"/>
          </w:r>
          <w:r w:rsidR="00EF203D">
            <w:rPr>
              <w:noProof/>
            </w:rPr>
            <w:t>[1]</w:t>
          </w:r>
          <w:r w:rsidRPr="002670D3">
            <w:fldChar w:fldCharType="end"/>
          </w:r>
        </w:sdtContent>
      </w:sdt>
      <w:r w:rsidRPr="002670D3">
        <w:t xml:space="preserve"> section 8.5.3.7) are supported within the </w:t>
      </w:r>
      <w:r w:rsidR="00FE7650" w:rsidRPr="002670D3">
        <w:t>LinkingAlps</w:t>
      </w:r>
      <w:r w:rsidRPr="002670D3">
        <w:t xml:space="preserve"> </w:t>
      </w:r>
      <w:r w:rsidR="00406CA0" w:rsidRPr="002670D3">
        <w:t>context</w:t>
      </w:r>
      <w:r w:rsidRPr="002670D3">
        <w:t>:</w:t>
      </w:r>
    </w:p>
    <w:p w14:paraId="48996073" w14:textId="3336B5E4" w:rsidR="00804B64" w:rsidRPr="002670D3" w:rsidRDefault="00804B64" w:rsidP="63B7B448">
      <w:pPr>
        <w:pStyle w:val="Listenabsatz"/>
        <w:numPr>
          <w:ilvl w:val="0"/>
          <w:numId w:val="19"/>
        </w:numPr>
        <w:rPr>
          <w:i/>
          <w:iCs/>
        </w:rPr>
      </w:pPr>
      <w:r w:rsidRPr="63B7B448">
        <w:rPr>
          <w:i/>
          <w:iCs/>
        </w:rPr>
        <w:t>Type</w:t>
      </w:r>
    </w:p>
    <w:p w14:paraId="3F160820" w14:textId="1C2B173A" w:rsidR="00804B64" w:rsidRPr="002670D3" w:rsidDel="00AB14FC" w:rsidRDefault="00804B64" w:rsidP="00804B64">
      <w:pPr>
        <w:pStyle w:val="Listenabsatz"/>
        <w:numPr>
          <w:ilvl w:val="0"/>
          <w:numId w:val="19"/>
        </w:numPr>
        <w:rPr>
          <w:del w:id="1590" w:author="Jan Grüner" w:date="2021-03-29T11:41:00Z"/>
          <w:i/>
        </w:rPr>
      </w:pPr>
      <w:commentRangeStart w:id="1591"/>
      <w:commentRangeStart w:id="1592"/>
      <w:del w:id="1593" w:author="Jan Grüner" w:date="2021-03-29T11:41:00Z">
        <w:r w:rsidRPr="002670D3" w:rsidDel="00AB14FC">
          <w:rPr>
            <w:i/>
          </w:rPr>
          <w:delText>Usage</w:delText>
        </w:r>
        <w:commentRangeEnd w:id="1591"/>
        <w:r w:rsidDel="00AB14FC">
          <w:rPr>
            <w:rStyle w:val="Kommentarzeichen"/>
          </w:rPr>
          <w:commentReference w:id="1591"/>
        </w:r>
        <w:commentRangeEnd w:id="1592"/>
        <w:r w:rsidR="00AB14FC" w:rsidDel="00AB14FC">
          <w:rPr>
            <w:rStyle w:val="Kommentarzeichen"/>
          </w:rPr>
          <w:commentReference w:id="1592"/>
        </w:r>
      </w:del>
    </w:p>
    <w:p w14:paraId="4B428020" w14:textId="032634EC" w:rsidR="00804B64" w:rsidRPr="002670D3" w:rsidDel="00AB14FC" w:rsidRDefault="00804B64" w:rsidP="00CD1B9E">
      <w:pPr>
        <w:pStyle w:val="Listenabsatz"/>
        <w:numPr>
          <w:ilvl w:val="0"/>
          <w:numId w:val="19"/>
        </w:numPr>
        <w:rPr>
          <w:del w:id="1594" w:author="Jan Grüner" w:date="2021-03-29T11:41:00Z"/>
          <w:i/>
        </w:rPr>
      </w:pPr>
      <w:r w:rsidRPr="00CD1B9E">
        <w:rPr>
          <w:i/>
        </w:rPr>
        <w:t>PtModes (PtMode, Exclude)</w:t>
      </w:r>
    </w:p>
    <w:p w14:paraId="513A36EC" w14:textId="05EEB8CF" w:rsidR="00804B64" w:rsidRPr="00CD1B9E" w:rsidRDefault="00804B64" w:rsidP="00CF579C">
      <w:pPr>
        <w:pStyle w:val="Listenabsatz"/>
        <w:numPr>
          <w:ilvl w:val="0"/>
          <w:numId w:val="19"/>
        </w:numPr>
        <w:rPr>
          <w:i/>
        </w:rPr>
      </w:pPr>
      <w:commentRangeStart w:id="1595"/>
      <w:commentRangeStart w:id="1596"/>
      <w:del w:id="1597" w:author="Jan Grüner" w:date="2021-03-29T11:41:00Z">
        <w:r w:rsidRPr="00CD1B9E" w:rsidDel="00AB14FC">
          <w:rPr>
            <w:i/>
          </w:rPr>
          <w:delText>TopographicPlaceRef</w:delText>
        </w:r>
        <w:commentRangeEnd w:id="1595"/>
        <w:r w:rsidDel="00AB14FC">
          <w:rPr>
            <w:rStyle w:val="Kommentarzeichen"/>
          </w:rPr>
          <w:commentReference w:id="1595"/>
        </w:r>
        <w:commentRangeEnd w:id="1596"/>
        <w:r w:rsidR="00AB14FC" w:rsidDel="00AB14FC">
          <w:rPr>
            <w:rStyle w:val="Kommentarzeichen"/>
          </w:rPr>
          <w:commentReference w:id="1596"/>
        </w:r>
      </w:del>
    </w:p>
    <w:p w14:paraId="4159D9C5" w14:textId="0073AEC7" w:rsidR="00804B64" w:rsidRPr="002670D3" w:rsidRDefault="00406CA0" w:rsidP="003E367F">
      <w:r w:rsidRPr="002670D3">
        <w:t>Other filters are optional</w:t>
      </w:r>
      <w:ins w:id="1598" w:author="Jan Grüner" w:date="2021-03-29T11:41:00Z">
        <w:r w:rsidR="00293213">
          <w:t xml:space="preserve"> or not supported (see </w:t>
        </w:r>
      </w:ins>
      <w:ins w:id="1599" w:author="Jan Grüner" w:date="2021-03-29T11:42:00Z">
        <w:r w:rsidR="00293213">
          <w:t xml:space="preserve">comprehensive overview of the supported fields and parameters in Annex </w:t>
        </w:r>
        <w:r w:rsidR="00293213">
          <w:fldChar w:fldCharType="begin"/>
        </w:r>
        <w:r w:rsidR="00293213">
          <w:instrText xml:space="preserve"> REF _Ref54766451 \r \h </w:instrText>
        </w:r>
      </w:ins>
      <w:ins w:id="1600" w:author="Jan Grüner" w:date="2021-03-29T11:42:00Z">
        <w:r w:rsidR="00293213">
          <w:fldChar w:fldCharType="separate"/>
        </w:r>
      </w:ins>
      <w:r w:rsidR="00743E40">
        <w:t>11.2</w:t>
      </w:r>
      <w:ins w:id="1601" w:author="Jan Grüner" w:date="2021-03-29T11:42:00Z">
        <w:r w:rsidR="00293213">
          <w:fldChar w:fldCharType="end"/>
        </w:r>
        <w:r w:rsidR="00293213">
          <w:t>)</w:t>
        </w:r>
      </w:ins>
      <w:r w:rsidRPr="002670D3">
        <w:t xml:space="preserve">. Servers must support all </w:t>
      </w:r>
      <w:r w:rsidRPr="63B7B448">
        <w:rPr>
          <w:i/>
          <w:iCs/>
        </w:rPr>
        <w:t>LocationPolicy</w:t>
      </w:r>
      <w:r w:rsidRPr="002670D3">
        <w:t xml:space="preserve"> parameters (see </w:t>
      </w:r>
      <w:sdt>
        <w:sdtPr>
          <w:id w:val="801353015"/>
          <w:placeholder>
            <w:docPart w:val="DefaultPlaceholder_1081868574"/>
          </w:placeholder>
          <w:citation/>
        </w:sdtPr>
        <w:sdtEndPr/>
        <w:sdtContent>
          <w:r w:rsidRPr="002670D3">
            <w:fldChar w:fldCharType="begin"/>
          </w:r>
          <w:r w:rsidR="006007A5" w:rsidRPr="00BE41E5">
            <w:instrText xml:space="preserve">CITATION Eur17 \l 1031 </w:instrText>
          </w:r>
          <w:r w:rsidRPr="002670D3">
            <w:fldChar w:fldCharType="separate"/>
          </w:r>
          <w:r w:rsidR="00EF203D">
            <w:rPr>
              <w:noProof/>
            </w:rPr>
            <w:t>[1]</w:t>
          </w:r>
          <w:r w:rsidRPr="002670D3">
            <w:fldChar w:fldCharType="end"/>
          </w:r>
        </w:sdtContent>
      </w:sdt>
      <w:r w:rsidRPr="002670D3">
        <w:t xml:space="preserve"> section 8.5.3.7)</w:t>
      </w:r>
      <w:r w:rsidR="221B5B65" w:rsidRPr="002670D3">
        <w:t>.</w:t>
      </w:r>
    </w:p>
    <w:p w14:paraId="4B2FE923" w14:textId="77777777" w:rsidR="001315B2" w:rsidRPr="002670D3" w:rsidRDefault="001315B2" w:rsidP="00EE59C7">
      <w:pPr>
        <w:pStyle w:val="berschrift3"/>
      </w:pPr>
      <w:bookmarkStart w:id="1602" w:name="_Toc47518527"/>
      <w:bookmarkStart w:id="1603" w:name="_Toc48223183"/>
      <w:bookmarkStart w:id="1604" w:name="_Toc48716419"/>
      <w:bookmarkStart w:id="1605" w:name="_Toc47518528"/>
      <w:bookmarkStart w:id="1606" w:name="_Toc48223184"/>
      <w:bookmarkStart w:id="1607" w:name="_Toc48716420"/>
      <w:bookmarkStart w:id="1608" w:name="_Toc47518529"/>
      <w:bookmarkStart w:id="1609" w:name="_Toc48223185"/>
      <w:bookmarkStart w:id="1610" w:name="_Toc48716421"/>
      <w:bookmarkStart w:id="1611" w:name="_Toc47518530"/>
      <w:bookmarkStart w:id="1612" w:name="_Toc48223186"/>
      <w:bookmarkStart w:id="1613" w:name="_Toc48716422"/>
      <w:bookmarkStart w:id="1614" w:name="_Toc47518531"/>
      <w:bookmarkStart w:id="1615" w:name="_Toc48223187"/>
      <w:bookmarkStart w:id="1616" w:name="_Toc48716423"/>
      <w:bookmarkStart w:id="1617" w:name="_Toc47518532"/>
      <w:bookmarkStart w:id="1618" w:name="_Toc48223188"/>
      <w:bookmarkStart w:id="1619" w:name="_Toc48716424"/>
      <w:bookmarkStart w:id="1620" w:name="_Toc47518533"/>
      <w:bookmarkStart w:id="1621" w:name="_Toc48223189"/>
      <w:bookmarkStart w:id="1622" w:name="_Toc48716425"/>
      <w:bookmarkStart w:id="1623" w:name="_Toc47518534"/>
      <w:bookmarkStart w:id="1624" w:name="_Toc48223190"/>
      <w:bookmarkStart w:id="1625" w:name="_Toc48716426"/>
      <w:bookmarkStart w:id="1626" w:name="_Toc47518535"/>
      <w:bookmarkStart w:id="1627" w:name="_Toc48223191"/>
      <w:bookmarkStart w:id="1628" w:name="_Toc48716427"/>
      <w:bookmarkStart w:id="1629" w:name="_Toc47518536"/>
      <w:bookmarkStart w:id="1630" w:name="_Toc48223192"/>
      <w:bookmarkStart w:id="1631" w:name="_Toc48716428"/>
      <w:bookmarkStart w:id="1632" w:name="_Toc47518537"/>
      <w:bookmarkStart w:id="1633" w:name="_Toc48223193"/>
      <w:bookmarkStart w:id="1634" w:name="_Toc48716429"/>
      <w:bookmarkStart w:id="1635" w:name="_Toc47518538"/>
      <w:bookmarkStart w:id="1636" w:name="_Toc48223194"/>
      <w:bookmarkStart w:id="1637" w:name="_Toc48716430"/>
      <w:bookmarkStart w:id="1638" w:name="_Toc47518539"/>
      <w:bookmarkStart w:id="1639" w:name="_Toc48223195"/>
      <w:bookmarkStart w:id="1640" w:name="_Toc48716431"/>
      <w:bookmarkStart w:id="1641" w:name="_Toc47518540"/>
      <w:bookmarkStart w:id="1642" w:name="_Toc48223196"/>
      <w:bookmarkStart w:id="1643" w:name="_Toc48716432"/>
      <w:bookmarkStart w:id="1644" w:name="_Toc47518541"/>
      <w:bookmarkStart w:id="1645" w:name="_Toc48223197"/>
      <w:bookmarkStart w:id="1646" w:name="_Toc48716433"/>
      <w:bookmarkStart w:id="1647" w:name="_Toc47518542"/>
      <w:bookmarkStart w:id="1648" w:name="_Toc48223198"/>
      <w:bookmarkStart w:id="1649" w:name="_Toc48716434"/>
      <w:bookmarkStart w:id="1650" w:name="_Toc47518543"/>
      <w:bookmarkStart w:id="1651" w:name="_Toc48223199"/>
      <w:bookmarkStart w:id="1652" w:name="_Toc48716435"/>
      <w:bookmarkStart w:id="1653" w:name="_Toc47518544"/>
      <w:bookmarkStart w:id="1654" w:name="_Toc48223200"/>
      <w:bookmarkStart w:id="1655" w:name="_Toc48716436"/>
      <w:bookmarkStart w:id="1656" w:name="_Toc47518545"/>
      <w:bookmarkStart w:id="1657" w:name="_Toc48223201"/>
      <w:bookmarkStart w:id="1658" w:name="_Toc48716437"/>
      <w:bookmarkStart w:id="1659" w:name="_Toc47518546"/>
      <w:bookmarkStart w:id="1660" w:name="_Toc48223202"/>
      <w:bookmarkStart w:id="1661" w:name="_Toc48716438"/>
      <w:bookmarkStart w:id="1662" w:name="_Toc47518547"/>
      <w:bookmarkStart w:id="1663" w:name="_Toc48223203"/>
      <w:bookmarkStart w:id="1664" w:name="_Toc48716439"/>
      <w:bookmarkStart w:id="1665" w:name="_Toc68162235"/>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r w:rsidRPr="002670D3">
        <w:t>Response</w:t>
      </w:r>
      <w:bookmarkEnd w:id="1665"/>
    </w:p>
    <w:p w14:paraId="1892C883" w14:textId="22DBE8CD" w:rsidR="00B31AE5" w:rsidRPr="002670D3" w:rsidRDefault="000D3C3F" w:rsidP="006A1365">
      <w:r w:rsidRPr="002670D3">
        <w:t xml:space="preserve">An element </w:t>
      </w:r>
      <w:r w:rsidRPr="002670D3">
        <w:rPr>
          <w:b/>
          <w:i/>
        </w:rPr>
        <w:t>PlaceInformationResponse</w:t>
      </w:r>
      <w:r w:rsidR="00153788">
        <w:rPr>
          <w:rStyle w:val="Funotenzeichen"/>
          <w:b/>
          <w:i/>
        </w:rPr>
        <w:footnoteReference w:id="5"/>
      </w:r>
      <w:r w:rsidRPr="002670D3">
        <w:t xml:space="preserve"> of the type </w:t>
      </w:r>
      <w:r w:rsidRPr="002670D3">
        <w:rPr>
          <w:i/>
        </w:rPr>
        <w:t>PlaceInformationResponseStructure</w:t>
      </w:r>
      <w:r w:rsidRPr="002670D3">
        <w:t xml:space="preserve"> is used to</w:t>
      </w:r>
      <w:r w:rsidR="00260680" w:rsidRPr="002670D3">
        <w:t xml:space="preserve"> respond to a location information request.</w:t>
      </w:r>
      <w:r w:rsidR="003E60D2" w:rsidRPr="002670D3">
        <w:t xml:space="preserve"> </w:t>
      </w:r>
      <w:bookmarkStart w:id="1666" w:name="_Toc48212787"/>
      <w:bookmarkStart w:id="1667" w:name="_Toc48225967"/>
      <w:bookmarkStart w:id="1668" w:name="_Toc48722066"/>
      <w:bookmarkEnd w:id="1666"/>
      <w:bookmarkEnd w:id="1667"/>
      <w:bookmarkEnd w:id="1668"/>
      <w:r w:rsidR="00D4132F">
        <w:fldChar w:fldCharType="begin"/>
      </w:r>
      <w:r w:rsidR="00D4132F">
        <w:instrText xml:space="preserve"> REF _Ref47448228 \h </w:instrText>
      </w:r>
      <w:r w:rsidR="00D4132F">
        <w:fldChar w:fldCharType="separate"/>
      </w:r>
      <w:r w:rsidR="00743E40">
        <w:t xml:space="preserve">Table </w:t>
      </w:r>
      <w:r w:rsidR="00743E40">
        <w:rPr>
          <w:noProof/>
        </w:rPr>
        <w:t>11</w:t>
      </w:r>
      <w:r w:rsidR="00D4132F">
        <w:fldChar w:fldCharType="end"/>
      </w:r>
      <w:r w:rsidR="00D4132F">
        <w:t xml:space="preserve"> </w:t>
      </w:r>
      <w:r w:rsidR="006A1365" w:rsidRPr="002670D3">
        <w:t xml:space="preserve">gives an overview of the supported response information types for this service. The related OJP Table can be found in </w:t>
      </w:r>
      <w:sdt>
        <w:sdtPr>
          <w:id w:val="1347756096"/>
          <w:citation/>
        </w:sdtPr>
        <w:sdtEndPr/>
        <w:sdtContent>
          <w:r w:rsidR="006A1365" w:rsidRPr="002670D3">
            <w:fldChar w:fldCharType="begin"/>
          </w:r>
          <w:r w:rsidR="006007A5" w:rsidRPr="00BE41E5">
            <w:instrText xml:space="preserve">CITATION Eur17 \l 1031 </w:instrText>
          </w:r>
          <w:r w:rsidR="006A1365" w:rsidRPr="002670D3">
            <w:fldChar w:fldCharType="separate"/>
          </w:r>
          <w:r w:rsidR="00EF203D">
            <w:rPr>
              <w:noProof/>
            </w:rPr>
            <w:t>[1]</w:t>
          </w:r>
          <w:r w:rsidR="006A1365" w:rsidRPr="002670D3">
            <w:fldChar w:fldCharType="end"/>
          </w:r>
        </w:sdtContent>
      </w:sdt>
      <w:r w:rsidR="006A1365" w:rsidRPr="002670D3">
        <w:t xml:space="preserve"> (section 8.5.4.1).</w:t>
      </w:r>
      <w:r w:rsidR="00E76593">
        <w:t xml:space="preserve"> </w:t>
      </w:r>
      <w:r w:rsidR="00B31AE5" w:rsidRPr="002670D3">
        <w:t xml:space="preserve">All location types within the </w:t>
      </w:r>
      <w:r w:rsidR="00B31AE5" w:rsidRPr="009F689D">
        <w:rPr>
          <w:i/>
        </w:rPr>
        <w:t>Place</w:t>
      </w:r>
      <w:r w:rsidR="00B31AE5" w:rsidRPr="002670D3">
        <w:t xml:space="preserve"> o</w:t>
      </w:r>
      <w:r w:rsidR="009F689D">
        <w:t>b</w:t>
      </w:r>
      <w:r w:rsidR="00B31AE5" w:rsidRPr="002670D3">
        <w:t xml:space="preserve">ject (see </w:t>
      </w:r>
      <w:sdt>
        <w:sdtPr>
          <w:id w:val="1398322900"/>
          <w:citation/>
        </w:sdtPr>
        <w:sdtEndPr/>
        <w:sdtContent>
          <w:r w:rsidR="00B31AE5" w:rsidRPr="002670D3">
            <w:fldChar w:fldCharType="begin"/>
          </w:r>
          <w:r w:rsidR="006007A5" w:rsidRPr="00BE41E5">
            <w:instrText xml:space="preserve">CITATION Eur17 \l 1031 </w:instrText>
          </w:r>
          <w:r w:rsidR="00B31AE5" w:rsidRPr="002670D3">
            <w:fldChar w:fldCharType="separate"/>
          </w:r>
          <w:r w:rsidR="00EF203D">
            <w:rPr>
              <w:noProof/>
            </w:rPr>
            <w:t>[1]</w:t>
          </w:r>
          <w:r w:rsidR="00B31AE5" w:rsidRPr="002670D3">
            <w:fldChar w:fldCharType="end"/>
          </w:r>
        </w:sdtContent>
      </w:sdt>
      <w:r w:rsidR="00B31AE5" w:rsidRPr="002670D3">
        <w:t xml:space="preserve"> section 8.4.5) are supported. </w:t>
      </w:r>
    </w:p>
    <w:p w14:paraId="5222F832" w14:textId="625A114B" w:rsidR="00A05A26" w:rsidRPr="002670D3" w:rsidRDefault="00A05A26" w:rsidP="006877FD">
      <w:pPr>
        <w:pStyle w:val="Beschriftung"/>
        <w:keepNext/>
      </w:pPr>
      <w:bookmarkStart w:id="1669" w:name="_Ref47448228"/>
      <w:bookmarkStart w:id="1670" w:name="_Toc68162283"/>
      <w:r>
        <w:t xml:space="preserve">Table </w:t>
      </w:r>
      <w:r>
        <w:fldChar w:fldCharType="begin"/>
      </w:r>
      <w:r>
        <w:instrText xml:space="preserve"> SEQ Table \* ARABIC </w:instrText>
      </w:r>
      <w:r>
        <w:fldChar w:fldCharType="separate"/>
      </w:r>
      <w:r w:rsidR="00743E40">
        <w:rPr>
          <w:noProof/>
        </w:rPr>
        <w:t>11</w:t>
      </w:r>
      <w:r>
        <w:fldChar w:fldCharType="end"/>
      </w:r>
      <w:bookmarkEnd w:id="1669"/>
      <w:r>
        <w:t xml:space="preserve"> PlaceInformationResponse</w:t>
      </w:r>
      <w:r w:rsidR="008318E5">
        <w:t>Structure</w:t>
      </w:r>
      <w:r w:rsidR="4C12F53E">
        <w:t>.</w:t>
      </w:r>
      <w:bookmarkEnd w:id="1670"/>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A05A26" w:rsidRPr="002670D3" w14:paraId="51130E6E" w14:textId="77777777" w:rsidTr="006877FD">
        <w:trPr>
          <w:cnfStyle w:val="100000000000" w:firstRow="1" w:lastRow="0" w:firstColumn="0" w:lastColumn="0" w:oddVBand="0" w:evenVBand="0" w:oddHBand="0" w:evenHBand="0" w:firstRowFirstColumn="0" w:firstRowLastColumn="0" w:lastRowFirstColumn="0" w:lastRowLastColumn="0"/>
          <w:trHeight w:val="619"/>
          <w:tblHeader/>
        </w:trPr>
        <w:tc>
          <w:tcPr>
            <w:tcW w:w="0" w:type="dxa"/>
          </w:tcPr>
          <w:p w14:paraId="22987AC2" w14:textId="77777777" w:rsidR="00A05A26" w:rsidRPr="002670D3" w:rsidRDefault="00A05A26" w:rsidP="003C03BC">
            <w:pPr>
              <w:spacing w:before="0" w:after="0"/>
            </w:pPr>
          </w:p>
        </w:tc>
        <w:tc>
          <w:tcPr>
            <w:tcW w:w="0" w:type="dxa"/>
          </w:tcPr>
          <w:p w14:paraId="4EAA2584" w14:textId="77777777" w:rsidR="00A05A26" w:rsidRPr="002670D3" w:rsidRDefault="008318E5" w:rsidP="003C03BC">
            <w:pPr>
              <w:spacing w:before="0" w:after="0"/>
            </w:pPr>
            <w:r w:rsidRPr="002670D3">
              <w:t>+Structure</w:t>
            </w:r>
          </w:p>
        </w:tc>
        <w:tc>
          <w:tcPr>
            <w:tcW w:w="0" w:type="dxa"/>
          </w:tcPr>
          <w:p w14:paraId="706E05E7" w14:textId="77777777" w:rsidR="00A05A26" w:rsidRPr="002670D3" w:rsidRDefault="00A05A26" w:rsidP="003C03BC">
            <w:pPr>
              <w:spacing w:before="0" w:after="0"/>
            </w:pPr>
            <w:r w:rsidRPr="002670D3">
              <w:t>Section</w:t>
            </w:r>
          </w:p>
        </w:tc>
        <w:tc>
          <w:tcPr>
            <w:tcW w:w="0" w:type="dxa"/>
          </w:tcPr>
          <w:p w14:paraId="47E55DA9" w14:textId="77777777" w:rsidR="00A05A26" w:rsidRPr="002670D3" w:rsidRDefault="00A05A26" w:rsidP="003C03BC">
            <w:pPr>
              <w:spacing w:before="0" w:after="0"/>
            </w:pPr>
            <w:r w:rsidRPr="002670D3">
              <w:t>LA</w:t>
            </w:r>
          </w:p>
        </w:tc>
        <w:tc>
          <w:tcPr>
            <w:tcW w:w="0" w:type="dxa"/>
          </w:tcPr>
          <w:p w14:paraId="45470837" w14:textId="77777777" w:rsidR="00A05A26" w:rsidRPr="002670D3" w:rsidRDefault="00934C66" w:rsidP="003C03BC">
            <w:pPr>
              <w:spacing w:before="0" w:after="0"/>
            </w:pPr>
            <w:r w:rsidRPr="002670D3">
              <w:t>EUS</w:t>
            </w:r>
          </w:p>
        </w:tc>
      </w:tr>
      <w:tr w:rsidR="00A05A26" w:rsidRPr="002670D3" w14:paraId="75BA4BA2"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631D73BE" w14:textId="77777777" w:rsidR="00A05A26" w:rsidRPr="002670D3" w:rsidRDefault="00A05A26" w:rsidP="003C03BC">
            <w:pPr>
              <w:spacing w:before="0" w:after="0"/>
            </w:pPr>
            <w:r w:rsidRPr="002670D3">
              <w:t>ErrorMessage</w:t>
            </w:r>
          </w:p>
        </w:tc>
        <w:tc>
          <w:tcPr>
            <w:tcW w:w="2827" w:type="dxa"/>
          </w:tcPr>
          <w:p w14:paraId="7BEE1B6F" w14:textId="77777777" w:rsidR="00A05A26" w:rsidRPr="002670D3" w:rsidRDefault="00A05A26" w:rsidP="003C03BC">
            <w:pPr>
              <w:spacing w:before="0" w:after="0"/>
            </w:pPr>
            <w:r w:rsidRPr="002670D3">
              <w:t>+ErrorMessage</w:t>
            </w:r>
          </w:p>
        </w:tc>
        <w:tc>
          <w:tcPr>
            <w:tcW w:w="1425" w:type="dxa"/>
          </w:tcPr>
          <w:p w14:paraId="789F623D" w14:textId="77777777" w:rsidR="00A05A26" w:rsidRPr="002670D3" w:rsidRDefault="00A05A26" w:rsidP="003C03BC">
            <w:pPr>
              <w:spacing w:before="0" w:after="0"/>
            </w:pPr>
            <w:r w:rsidRPr="002670D3">
              <w:t>8.4.4.2</w:t>
            </w:r>
          </w:p>
        </w:tc>
        <w:tc>
          <w:tcPr>
            <w:tcW w:w="919" w:type="dxa"/>
          </w:tcPr>
          <w:p w14:paraId="1588B42D" w14:textId="77777777" w:rsidR="00A05A26" w:rsidRPr="002670D3" w:rsidRDefault="00A05A26" w:rsidP="003C03BC">
            <w:pPr>
              <w:spacing w:before="0" w:after="0"/>
            </w:pPr>
            <w:r w:rsidRPr="002670D3">
              <w:t>Yes</w:t>
            </w:r>
          </w:p>
        </w:tc>
        <w:tc>
          <w:tcPr>
            <w:tcW w:w="994" w:type="dxa"/>
          </w:tcPr>
          <w:p w14:paraId="3874D91F" w14:textId="77777777" w:rsidR="00A05A26" w:rsidRPr="002670D3" w:rsidRDefault="00A05A26" w:rsidP="003C03BC">
            <w:pPr>
              <w:spacing w:before="0" w:after="0"/>
            </w:pPr>
            <w:r w:rsidRPr="002670D3">
              <w:t>Yes</w:t>
            </w:r>
          </w:p>
        </w:tc>
      </w:tr>
      <w:tr w:rsidR="00A05A26" w:rsidRPr="002670D3" w14:paraId="2B5464B4" w14:textId="77777777" w:rsidTr="003C03BC">
        <w:trPr>
          <w:trHeight w:val="317"/>
        </w:trPr>
        <w:tc>
          <w:tcPr>
            <w:tcW w:w="2127" w:type="dxa"/>
          </w:tcPr>
          <w:p w14:paraId="06F469BC" w14:textId="77777777" w:rsidR="00A05A26" w:rsidRPr="002670D3" w:rsidRDefault="00A05A26" w:rsidP="003C03BC">
            <w:pPr>
              <w:spacing w:before="0" w:after="0"/>
            </w:pPr>
            <w:r w:rsidRPr="002670D3">
              <w:lastRenderedPageBreak/>
              <w:t>ContinueAt</w:t>
            </w:r>
          </w:p>
        </w:tc>
        <w:tc>
          <w:tcPr>
            <w:tcW w:w="2827" w:type="dxa"/>
          </w:tcPr>
          <w:p w14:paraId="698909B7" w14:textId="4763E79F" w:rsidR="00A05A26" w:rsidRPr="002670D3" w:rsidRDefault="00A05A26" w:rsidP="003C03BC">
            <w:pPr>
              <w:spacing w:before="0" w:after="0"/>
            </w:pPr>
            <w:r w:rsidRPr="002670D3">
              <w:t>nonNegativeInteger</w:t>
            </w:r>
          </w:p>
        </w:tc>
        <w:tc>
          <w:tcPr>
            <w:tcW w:w="1425" w:type="dxa"/>
          </w:tcPr>
          <w:p w14:paraId="4946A911" w14:textId="77777777" w:rsidR="00A05A26" w:rsidRPr="002670D3" w:rsidRDefault="00A05A26" w:rsidP="003C03BC">
            <w:pPr>
              <w:spacing w:before="0" w:after="0"/>
            </w:pPr>
            <w:r w:rsidRPr="002670D3">
              <w:t>8.5.3.7</w:t>
            </w:r>
          </w:p>
        </w:tc>
        <w:tc>
          <w:tcPr>
            <w:tcW w:w="919" w:type="dxa"/>
          </w:tcPr>
          <w:p w14:paraId="36D0C71F" w14:textId="77777777" w:rsidR="00A05A26" w:rsidRPr="002670D3" w:rsidRDefault="00A05A26" w:rsidP="003C03BC">
            <w:pPr>
              <w:spacing w:before="0" w:after="0"/>
            </w:pPr>
            <w:r w:rsidRPr="002670D3">
              <w:t>Yes</w:t>
            </w:r>
          </w:p>
        </w:tc>
        <w:tc>
          <w:tcPr>
            <w:tcW w:w="994" w:type="dxa"/>
          </w:tcPr>
          <w:p w14:paraId="0273B0DB" w14:textId="77777777" w:rsidR="00A05A26" w:rsidRPr="002670D3" w:rsidRDefault="00A05A26" w:rsidP="003C03BC">
            <w:pPr>
              <w:spacing w:before="0" w:after="0"/>
            </w:pPr>
            <w:r w:rsidRPr="002670D3">
              <w:t>Yes</w:t>
            </w:r>
          </w:p>
        </w:tc>
      </w:tr>
      <w:tr w:rsidR="00A05A26" w:rsidRPr="002670D3" w14:paraId="230D6ABD"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5FA80823" w14:textId="77777777" w:rsidR="00A05A26" w:rsidRPr="002670D3" w:rsidRDefault="00A05A26" w:rsidP="003C03BC">
            <w:pPr>
              <w:spacing w:before="0" w:after="0"/>
            </w:pPr>
            <w:r w:rsidRPr="002670D3">
              <w:t>Place</w:t>
            </w:r>
          </w:p>
        </w:tc>
        <w:tc>
          <w:tcPr>
            <w:tcW w:w="2827" w:type="dxa"/>
          </w:tcPr>
          <w:p w14:paraId="4C4D00C7" w14:textId="77777777" w:rsidR="00A05A26" w:rsidRPr="002670D3" w:rsidRDefault="00A05A26" w:rsidP="003C03BC">
            <w:pPr>
              <w:spacing w:before="0" w:after="0"/>
            </w:pPr>
            <w:r w:rsidRPr="002670D3">
              <w:t>+PlaceResult</w:t>
            </w:r>
          </w:p>
        </w:tc>
        <w:tc>
          <w:tcPr>
            <w:tcW w:w="1425" w:type="dxa"/>
          </w:tcPr>
          <w:p w14:paraId="4123B8DF" w14:textId="77777777" w:rsidR="00A05A26" w:rsidRPr="002670D3" w:rsidRDefault="00A05A26" w:rsidP="003C03BC">
            <w:pPr>
              <w:spacing w:before="0" w:after="0"/>
            </w:pPr>
            <w:r w:rsidRPr="002670D3">
              <w:t>8.5.4.2</w:t>
            </w:r>
          </w:p>
        </w:tc>
        <w:tc>
          <w:tcPr>
            <w:tcW w:w="919" w:type="dxa"/>
          </w:tcPr>
          <w:p w14:paraId="1278100B" w14:textId="77777777" w:rsidR="00A05A26" w:rsidRPr="002670D3" w:rsidRDefault="00A05A26" w:rsidP="003C03BC">
            <w:pPr>
              <w:spacing w:before="0" w:after="0"/>
            </w:pPr>
            <w:r w:rsidRPr="002670D3">
              <w:t>Yes</w:t>
            </w:r>
          </w:p>
        </w:tc>
        <w:tc>
          <w:tcPr>
            <w:tcW w:w="994" w:type="dxa"/>
          </w:tcPr>
          <w:p w14:paraId="230C1EFC" w14:textId="77777777" w:rsidR="00A05A26" w:rsidRPr="002670D3" w:rsidRDefault="00A05A26" w:rsidP="003C03BC">
            <w:pPr>
              <w:spacing w:before="0" w:after="0"/>
            </w:pPr>
            <w:r w:rsidRPr="002670D3">
              <w:t>Yes</w:t>
            </w:r>
          </w:p>
        </w:tc>
      </w:tr>
    </w:tbl>
    <w:p w14:paraId="22E4D929" w14:textId="4B7C7F20" w:rsidR="009F689D" w:rsidRDefault="008E1DD4" w:rsidP="007469C9">
      <w:bookmarkStart w:id="1671" w:name="_Toc47518549"/>
      <w:bookmarkEnd w:id="1671"/>
      <w:r w:rsidRPr="002670D3">
        <w:t xml:space="preserve">Possible </w:t>
      </w:r>
      <w:r w:rsidR="00B86C81" w:rsidRPr="002670D3">
        <w:t xml:space="preserve">error codes </w:t>
      </w:r>
      <w:r w:rsidRPr="002670D3">
        <w:t xml:space="preserve">that </w:t>
      </w:r>
      <w:r w:rsidR="00B86C81" w:rsidRPr="002670D3">
        <w:t xml:space="preserve">can appear </w:t>
      </w:r>
      <w:r w:rsidRPr="002670D3">
        <w:t>within the context of the response can be found in</w:t>
      </w:r>
      <w:r w:rsidR="00812AC7" w:rsidRPr="002670D3">
        <w:t xml:space="preserve"> </w:t>
      </w:r>
      <w:r w:rsidR="00710C1A">
        <w:fldChar w:fldCharType="begin"/>
      </w:r>
      <w:r w:rsidR="00710C1A">
        <w:instrText xml:space="preserve"> REF _Ref51592398 \h </w:instrText>
      </w:r>
      <w:r w:rsidR="00710C1A">
        <w:fldChar w:fldCharType="separate"/>
      </w:r>
      <w:r w:rsidR="00743E40">
        <w:t xml:space="preserve">Table </w:t>
      </w:r>
      <w:r w:rsidR="00743E40">
        <w:rPr>
          <w:noProof/>
        </w:rPr>
        <w:t>12</w:t>
      </w:r>
      <w:r w:rsidR="00710C1A">
        <w:fldChar w:fldCharType="end"/>
      </w:r>
      <w:r w:rsidR="00812AC7" w:rsidRPr="002670D3">
        <w:t xml:space="preserve"> (see</w:t>
      </w:r>
      <w:r w:rsidRPr="002670D3">
        <w:t xml:space="preserve"> </w:t>
      </w:r>
      <w:sdt>
        <w:sdtPr>
          <w:id w:val="897717948"/>
          <w:citation/>
        </w:sdtPr>
        <w:sdtEndPr/>
        <w:sdtContent>
          <w:r w:rsidRPr="002670D3">
            <w:fldChar w:fldCharType="begin"/>
          </w:r>
          <w:r w:rsidRPr="00BE41E5">
            <w:instrText xml:space="preserve"> CITATION Eur17 \l 1031 </w:instrText>
          </w:r>
          <w:r w:rsidRPr="002670D3">
            <w:fldChar w:fldCharType="separate"/>
          </w:r>
          <w:r w:rsidR="00EF203D">
            <w:rPr>
              <w:noProof/>
            </w:rPr>
            <w:t>[1]</w:t>
          </w:r>
          <w:r w:rsidRPr="002670D3">
            <w:fldChar w:fldCharType="end"/>
          </w:r>
        </w:sdtContent>
      </w:sdt>
      <w:r w:rsidRPr="002670D3">
        <w:t xml:space="preserve"> section 8.5.4.1</w:t>
      </w:r>
      <w:r w:rsidR="00812AC7" w:rsidRPr="002670D3">
        <w:t>)</w:t>
      </w:r>
      <w:r w:rsidRPr="002670D3">
        <w:t>.</w:t>
      </w:r>
      <w:bookmarkStart w:id="1672" w:name="_Ref48033580"/>
    </w:p>
    <w:p w14:paraId="459C11D3" w14:textId="7F0BE9A5" w:rsidR="00812AC7" w:rsidRPr="002670D3" w:rsidRDefault="00812AC7" w:rsidP="00D037C3">
      <w:pPr>
        <w:pStyle w:val="Beschriftung"/>
        <w:keepNext/>
      </w:pPr>
      <w:bookmarkStart w:id="1673" w:name="_Ref51592398"/>
      <w:bookmarkStart w:id="1674" w:name="_Toc68162284"/>
      <w:r>
        <w:t xml:space="preserve">Table </w:t>
      </w:r>
      <w:r>
        <w:fldChar w:fldCharType="begin"/>
      </w:r>
      <w:r>
        <w:instrText xml:space="preserve"> SEQ Table \* ARABIC </w:instrText>
      </w:r>
      <w:r>
        <w:fldChar w:fldCharType="separate"/>
      </w:r>
      <w:r w:rsidR="00743E40">
        <w:rPr>
          <w:noProof/>
        </w:rPr>
        <w:t>12</w:t>
      </w:r>
      <w:r>
        <w:fldChar w:fldCharType="end"/>
      </w:r>
      <w:bookmarkEnd w:id="1672"/>
      <w:bookmarkEnd w:id="1673"/>
      <w:r>
        <w:t xml:space="preserve"> List of possible error codes in LocationInformationResponse</w:t>
      </w:r>
      <w:r w:rsidR="393D5421">
        <w:t>.</w:t>
      </w:r>
      <w:bookmarkEnd w:id="1674"/>
    </w:p>
    <w:tbl>
      <w:tblPr>
        <w:tblStyle w:val="Gitternetztabelle22"/>
        <w:tblW w:w="0" w:type="auto"/>
        <w:tblLook w:val="0420" w:firstRow="1" w:lastRow="0" w:firstColumn="0" w:lastColumn="0" w:noHBand="0" w:noVBand="1"/>
      </w:tblPr>
      <w:tblGrid>
        <w:gridCol w:w="3973"/>
        <w:gridCol w:w="4530"/>
      </w:tblGrid>
      <w:tr w:rsidR="00812AC7" w:rsidRPr="002670D3" w14:paraId="0BA95A1A" w14:textId="77777777" w:rsidTr="00D037C3">
        <w:trPr>
          <w:cnfStyle w:val="100000000000" w:firstRow="1" w:lastRow="0" w:firstColumn="0" w:lastColumn="0" w:oddVBand="0" w:evenVBand="0" w:oddHBand="0" w:evenHBand="0" w:firstRowFirstColumn="0" w:firstRowLastColumn="0" w:lastRowFirstColumn="0" w:lastRowLastColumn="0"/>
          <w:tblHeader/>
        </w:trPr>
        <w:tc>
          <w:tcPr>
            <w:tcW w:w="0" w:type="auto"/>
          </w:tcPr>
          <w:p w14:paraId="0F649F20" w14:textId="77777777" w:rsidR="00812AC7" w:rsidRPr="002670D3" w:rsidRDefault="00812AC7" w:rsidP="00D037C3">
            <w:pPr>
              <w:spacing w:before="0" w:after="0"/>
            </w:pPr>
            <w:r w:rsidRPr="002670D3">
              <w:t>Code</w:t>
            </w:r>
          </w:p>
        </w:tc>
        <w:tc>
          <w:tcPr>
            <w:tcW w:w="0" w:type="auto"/>
          </w:tcPr>
          <w:p w14:paraId="22394F71" w14:textId="77777777" w:rsidR="00812AC7" w:rsidRPr="002670D3" w:rsidRDefault="00812AC7" w:rsidP="00D037C3">
            <w:pPr>
              <w:spacing w:before="0" w:after="0"/>
            </w:pPr>
            <w:r w:rsidRPr="002670D3">
              <w:t>Description</w:t>
            </w:r>
          </w:p>
        </w:tc>
      </w:tr>
      <w:tr w:rsidR="00812AC7" w:rsidRPr="002670D3" w14:paraId="77B58429" w14:textId="77777777" w:rsidTr="00D037C3">
        <w:trPr>
          <w:cnfStyle w:val="000000100000" w:firstRow="0" w:lastRow="0" w:firstColumn="0" w:lastColumn="0" w:oddVBand="0" w:evenVBand="0" w:oddHBand="1" w:evenHBand="0" w:firstRowFirstColumn="0" w:firstRowLastColumn="0" w:lastRowFirstColumn="0" w:lastRowLastColumn="0"/>
        </w:trPr>
        <w:tc>
          <w:tcPr>
            <w:tcW w:w="0" w:type="auto"/>
          </w:tcPr>
          <w:p w14:paraId="7AF245D3" w14:textId="77777777" w:rsidR="00812AC7" w:rsidRPr="002670D3" w:rsidRDefault="00812AC7" w:rsidP="00D037C3">
            <w:pPr>
              <w:spacing w:before="0" w:after="0"/>
            </w:pPr>
            <w:r w:rsidRPr="002670D3">
              <w:t xml:space="preserve">LOCATION_NORESULTS </w:t>
            </w:r>
          </w:p>
          <w:p w14:paraId="3B6D9A33" w14:textId="77777777" w:rsidR="00812AC7" w:rsidRPr="002670D3" w:rsidRDefault="00812AC7" w:rsidP="00D037C3">
            <w:pPr>
              <w:spacing w:before="0" w:after="0"/>
            </w:pPr>
          </w:p>
        </w:tc>
        <w:tc>
          <w:tcPr>
            <w:tcW w:w="0" w:type="auto"/>
          </w:tcPr>
          <w:p w14:paraId="76C17BC1" w14:textId="77777777" w:rsidR="00812AC7" w:rsidRPr="002670D3" w:rsidRDefault="00812AC7" w:rsidP="00D037C3">
            <w:pPr>
              <w:spacing w:before="0" w:after="0"/>
            </w:pPr>
            <w:r w:rsidRPr="002670D3">
              <w:t>No location objects could be found that match the input data.</w:t>
            </w:r>
          </w:p>
        </w:tc>
      </w:tr>
      <w:tr w:rsidR="00812AC7" w:rsidRPr="002670D3" w14:paraId="0C70C81B" w14:textId="77777777" w:rsidTr="00D037C3">
        <w:tc>
          <w:tcPr>
            <w:tcW w:w="0" w:type="auto"/>
          </w:tcPr>
          <w:p w14:paraId="099C0C36" w14:textId="77777777" w:rsidR="00812AC7" w:rsidRPr="002670D3" w:rsidRDefault="00812AC7" w:rsidP="00D037C3">
            <w:pPr>
              <w:spacing w:before="0" w:after="0"/>
            </w:pPr>
            <w:r w:rsidRPr="002670D3">
              <w:t xml:space="preserve">LOCATION_UNSUPPORTEDTYPE </w:t>
            </w:r>
          </w:p>
          <w:p w14:paraId="428D3C13" w14:textId="77777777" w:rsidR="00812AC7" w:rsidRPr="002670D3" w:rsidRDefault="00812AC7" w:rsidP="00D037C3">
            <w:pPr>
              <w:spacing w:before="0" w:after="0"/>
            </w:pPr>
          </w:p>
        </w:tc>
        <w:tc>
          <w:tcPr>
            <w:tcW w:w="0" w:type="auto"/>
          </w:tcPr>
          <w:p w14:paraId="3F46712E" w14:textId="77777777" w:rsidR="00812AC7" w:rsidRPr="002670D3" w:rsidRDefault="00812AC7" w:rsidP="00D037C3">
            <w:pPr>
              <w:spacing w:before="0" w:after="0"/>
            </w:pPr>
            <w:r w:rsidRPr="002670D3">
              <w:t>The requested location types are not supported by the service.</w:t>
            </w:r>
          </w:p>
        </w:tc>
      </w:tr>
      <w:tr w:rsidR="00812AC7" w:rsidRPr="002670D3" w14:paraId="698984D6" w14:textId="77777777" w:rsidTr="00D037C3">
        <w:trPr>
          <w:cnfStyle w:val="000000100000" w:firstRow="0" w:lastRow="0" w:firstColumn="0" w:lastColumn="0" w:oddVBand="0" w:evenVBand="0" w:oddHBand="1" w:evenHBand="0" w:firstRowFirstColumn="0" w:firstRowLastColumn="0" w:lastRowFirstColumn="0" w:lastRowLastColumn="0"/>
        </w:trPr>
        <w:tc>
          <w:tcPr>
            <w:tcW w:w="0" w:type="auto"/>
          </w:tcPr>
          <w:p w14:paraId="5DB977D8" w14:textId="77777777" w:rsidR="00812AC7" w:rsidRPr="002670D3" w:rsidRDefault="00812AC7" w:rsidP="00D037C3">
            <w:pPr>
              <w:spacing w:before="0" w:after="0"/>
            </w:pPr>
            <w:r w:rsidRPr="002670D3">
              <w:t xml:space="preserve">LOCATION_UNSUPPORTEDCOMBINATION </w:t>
            </w:r>
          </w:p>
          <w:p w14:paraId="2F37709D" w14:textId="77777777" w:rsidR="00812AC7" w:rsidRPr="002670D3" w:rsidRDefault="00812AC7" w:rsidP="00D037C3">
            <w:pPr>
              <w:spacing w:before="0" w:after="0"/>
            </w:pPr>
          </w:p>
        </w:tc>
        <w:tc>
          <w:tcPr>
            <w:tcW w:w="0" w:type="auto"/>
          </w:tcPr>
          <w:p w14:paraId="7CE7F406" w14:textId="77777777" w:rsidR="00812AC7" w:rsidRPr="002670D3" w:rsidRDefault="00812AC7" w:rsidP="00D037C3">
            <w:pPr>
              <w:spacing w:before="0" w:after="0"/>
            </w:pPr>
            <w:r w:rsidRPr="002670D3">
              <w:t>The combination of input data (text string, coordinates, geographical restrictions) cannot be processed by the service.</w:t>
            </w:r>
          </w:p>
        </w:tc>
      </w:tr>
      <w:tr w:rsidR="00812AC7" w:rsidRPr="002670D3" w14:paraId="6659C59A" w14:textId="77777777" w:rsidTr="00D037C3">
        <w:tc>
          <w:tcPr>
            <w:tcW w:w="0" w:type="auto"/>
          </w:tcPr>
          <w:p w14:paraId="5BB9ECEB" w14:textId="77777777" w:rsidR="00812AC7" w:rsidRPr="002670D3" w:rsidRDefault="00812AC7" w:rsidP="00D037C3">
            <w:pPr>
              <w:spacing w:before="0" w:after="0"/>
            </w:pPr>
            <w:r w:rsidRPr="002670D3">
              <w:t xml:space="preserve">LOCATION_NOREFINEMENT </w:t>
            </w:r>
          </w:p>
          <w:p w14:paraId="06C2D1C9" w14:textId="77777777" w:rsidR="00812AC7" w:rsidRPr="002670D3" w:rsidRDefault="00812AC7" w:rsidP="00D037C3">
            <w:pPr>
              <w:spacing w:before="0" w:after="0"/>
            </w:pPr>
          </w:p>
        </w:tc>
        <w:tc>
          <w:tcPr>
            <w:tcW w:w="0" w:type="auto"/>
          </w:tcPr>
          <w:p w14:paraId="7AF6BA66" w14:textId="77777777" w:rsidR="00812AC7" w:rsidRPr="002670D3" w:rsidRDefault="00812AC7" w:rsidP="00D037C3">
            <w:pPr>
              <w:spacing w:before="0" w:after="0"/>
            </w:pPr>
            <w:r w:rsidRPr="002670D3">
              <w:t>The given location object could not be refined.</w:t>
            </w:r>
          </w:p>
        </w:tc>
      </w:tr>
      <w:tr w:rsidR="00812AC7" w:rsidRPr="002670D3" w14:paraId="1B2D5C6D" w14:textId="77777777" w:rsidTr="00D037C3">
        <w:trPr>
          <w:cnfStyle w:val="000000100000" w:firstRow="0" w:lastRow="0" w:firstColumn="0" w:lastColumn="0" w:oddVBand="0" w:evenVBand="0" w:oddHBand="1" w:evenHBand="0" w:firstRowFirstColumn="0" w:firstRowLastColumn="0" w:lastRowFirstColumn="0" w:lastRowLastColumn="0"/>
        </w:trPr>
        <w:tc>
          <w:tcPr>
            <w:tcW w:w="0" w:type="auto"/>
          </w:tcPr>
          <w:p w14:paraId="1CFE8A2D" w14:textId="77777777" w:rsidR="00812AC7" w:rsidRPr="002670D3" w:rsidRDefault="00812AC7" w:rsidP="00D037C3">
            <w:pPr>
              <w:spacing w:before="0" w:after="0"/>
            </w:pPr>
            <w:r w:rsidRPr="002670D3">
              <w:t>LOCATION_USAGEIGNORED</w:t>
            </w:r>
          </w:p>
        </w:tc>
        <w:tc>
          <w:tcPr>
            <w:tcW w:w="0" w:type="auto"/>
          </w:tcPr>
          <w:p w14:paraId="6C07A308" w14:textId="77777777" w:rsidR="00812AC7" w:rsidRPr="002670D3" w:rsidRDefault="00812AC7" w:rsidP="00D037C3">
            <w:pPr>
              <w:spacing w:before="0" w:after="0"/>
            </w:pPr>
            <w:r w:rsidRPr="002670D3">
              <w:t>The usage type has been ignored.</w:t>
            </w:r>
          </w:p>
          <w:p w14:paraId="7C065D11" w14:textId="77777777" w:rsidR="00812AC7" w:rsidRPr="002670D3" w:rsidRDefault="00812AC7" w:rsidP="00D037C3">
            <w:pPr>
              <w:spacing w:before="0" w:after="0"/>
            </w:pPr>
          </w:p>
        </w:tc>
      </w:tr>
      <w:tr w:rsidR="00812AC7" w:rsidRPr="002670D3" w14:paraId="74AC6EC6" w14:textId="77777777" w:rsidTr="00D037C3">
        <w:tc>
          <w:tcPr>
            <w:tcW w:w="0" w:type="auto"/>
          </w:tcPr>
          <w:p w14:paraId="363F6FD4" w14:textId="77777777" w:rsidR="00812AC7" w:rsidRPr="002670D3" w:rsidRDefault="00812AC7" w:rsidP="00D037C3">
            <w:pPr>
              <w:spacing w:before="0" w:after="0"/>
            </w:pPr>
            <w:r w:rsidRPr="002670D3">
              <w:t>LOCATION_UNSUPPORTEDPTMODES</w:t>
            </w:r>
          </w:p>
        </w:tc>
        <w:tc>
          <w:tcPr>
            <w:tcW w:w="0" w:type="auto"/>
          </w:tcPr>
          <w:p w14:paraId="3AB1F4A1" w14:textId="77777777" w:rsidR="00812AC7" w:rsidRPr="002670D3" w:rsidRDefault="00812AC7" w:rsidP="00D037C3">
            <w:pPr>
              <w:spacing w:before="0" w:after="0"/>
            </w:pPr>
            <w:r w:rsidRPr="002670D3">
              <w:t>The service does not support any restrictions by transport modes.</w:t>
            </w:r>
          </w:p>
          <w:p w14:paraId="58028B72" w14:textId="77777777" w:rsidR="00812AC7" w:rsidRPr="002670D3" w:rsidRDefault="00812AC7" w:rsidP="00D037C3">
            <w:pPr>
              <w:spacing w:before="0" w:after="0"/>
            </w:pPr>
          </w:p>
        </w:tc>
      </w:tr>
      <w:tr w:rsidR="00812AC7" w:rsidRPr="002670D3" w14:paraId="565A3C29" w14:textId="77777777" w:rsidTr="00D037C3">
        <w:trPr>
          <w:cnfStyle w:val="000000100000" w:firstRow="0" w:lastRow="0" w:firstColumn="0" w:lastColumn="0" w:oddVBand="0" w:evenVBand="0" w:oddHBand="1" w:evenHBand="0" w:firstRowFirstColumn="0" w:firstRowLastColumn="0" w:lastRowFirstColumn="0" w:lastRowLastColumn="0"/>
        </w:trPr>
        <w:tc>
          <w:tcPr>
            <w:tcW w:w="0" w:type="auto"/>
          </w:tcPr>
          <w:p w14:paraId="1622A462" w14:textId="77777777" w:rsidR="00812AC7" w:rsidRPr="002670D3" w:rsidRDefault="00812AC7" w:rsidP="00D037C3">
            <w:pPr>
              <w:spacing w:before="0" w:after="0"/>
            </w:pPr>
            <w:r w:rsidRPr="002670D3">
              <w:t xml:space="preserve">LOCATION_UNSUPPORTEDLOCALITY </w:t>
            </w:r>
          </w:p>
        </w:tc>
        <w:tc>
          <w:tcPr>
            <w:tcW w:w="0" w:type="auto"/>
          </w:tcPr>
          <w:p w14:paraId="4A090038" w14:textId="77777777" w:rsidR="00812AC7" w:rsidRPr="002670D3" w:rsidRDefault="00812AC7" w:rsidP="00D037C3">
            <w:pPr>
              <w:spacing w:before="0" w:after="0"/>
            </w:pPr>
            <w:r w:rsidRPr="002670D3">
              <w:t>The service does not support any restrictions by localities.</w:t>
            </w:r>
          </w:p>
        </w:tc>
      </w:tr>
    </w:tbl>
    <w:p w14:paraId="0004E3A8" w14:textId="77777777" w:rsidR="004107FF" w:rsidRPr="002670D3" w:rsidRDefault="004107FF" w:rsidP="001315B2">
      <w:pPr>
        <w:pStyle w:val="berschrift2"/>
      </w:pPr>
      <w:bookmarkStart w:id="1675" w:name="_Toc47518550"/>
      <w:bookmarkStart w:id="1676" w:name="_Toc48223205"/>
      <w:bookmarkStart w:id="1677" w:name="_Toc47518568"/>
      <w:bookmarkStart w:id="1678" w:name="_Toc48223223"/>
      <w:bookmarkStart w:id="1679" w:name="_Toc48716442"/>
      <w:bookmarkStart w:id="1680" w:name="_Toc47518569"/>
      <w:bookmarkStart w:id="1681" w:name="_Toc48223224"/>
      <w:bookmarkStart w:id="1682" w:name="_Toc48716443"/>
      <w:bookmarkStart w:id="1683" w:name="_Toc47518570"/>
      <w:bookmarkStart w:id="1684" w:name="_Toc48223225"/>
      <w:bookmarkStart w:id="1685" w:name="_Toc48716444"/>
      <w:bookmarkStart w:id="1686" w:name="_Toc47518571"/>
      <w:bookmarkStart w:id="1687" w:name="_Toc48223226"/>
      <w:bookmarkStart w:id="1688" w:name="_Toc48716445"/>
      <w:bookmarkStart w:id="1689" w:name="_Toc47518572"/>
      <w:bookmarkStart w:id="1690" w:name="_Toc48223227"/>
      <w:bookmarkStart w:id="1691" w:name="_Toc48716446"/>
      <w:bookmarkStart w:id="1692" w:name="_Toc47518573"/>
      <w:bookmarkStart w:id="1693" w:name="_Toc48223228"/>
      <w:bookmarkStart w:id="1694" w:name="_Toc48716447"/>
      <w:bookmarkStart w:id="1695" w:name="_Toc47518574"/>
      <w:bookmarkStart w:id="1696" w:name="_Toc48223229"/>
      <w:bookmarkStart w:id="1697" w:name="_Toc48716448"/>
      <w:bookmarkStart w:id="1698" w:name="_Toc47518575"/>
      <w:bookmarkStart w:id="1699" w:name="_Toc48223230"/>
      <w:bookmarkStart w:id="1700" w:name="_Toc48716449"/>
      <w:bookmarkStart w:id="1701" w:name="_Toc47518576"/>
      <w:bookmarkStart w:id="1702" w:name="_Toc48223231"/>
      <w:bookmarkStart w:id="1703" w:name="_Toc48716450"/>
      <w:bookmarkStart w:id="1704" w:name="_Ref47511289"/>
      <w:bookmarkStart w:id="1705" w:name="_Ref47515120"/>
      <w:bookmarkStart w:id="1706" w:name="_Toc68162236"/>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rsidRPr="002670D3">
        <w:t>OJPTrip</w:t>
      </w:r>
      <w:bookmarkEnd w:id="1704"/>
      <w:bookmarkEnd w:id="1705"/>
      <w:bookmarkEnd w:id="1706"/>
    </w:p>
    <w:p w14:paraId="569E5B54" w14:textId="1F4185E5" w:rsidR="003D276C" w:rsidRDefault="179F0869" w:rsidP="00D037C3">
      <w:pPr>
        <w:pStyle w:val="Textkrper"/>
      </w:pPr>
      <w:r>
        <w:t>The OJPTrip</w:t>
      </w:r>
      <w:r w:rsidR="00976A03">
        <w:t xml:space="preserve"> service provides intermodal trip information from an origin location to a destination taking various user preferences into account. In distributed environments</w:t>
      </w:r>
      <w:r w:rsidR="7DC49D94">
        <w:t>,</w:t>
      </w:r>
      <w:r w:rsidR="00976A03">
        <w:t xml:space="preserve"> the complete trip is not calculated within one single system, instead the planning task is split and distributed to several planning engines. </w:t>
      </w:r>
      <w:r w:rsidR="00744091">
        <w:t xml:space="preserve">This service calculates trips </w:t>
      </w:r>
      <w:ins w:id="1707" w:author="Jan Grüner" w:date="2021-03-10T11:08:00Z">
        <w:r w:rsidR="003A61D8">
          <w:t xml:space="preserve">within the </w:t>
        </w:r>
      </w:ins>
      <w:del w:id="1708" w:author="Jan Grüner" w:date="2021-03-10T11:08:00Z">
        <w:r w:rsidR="00744091" w:rsidDel="003A61D8">
          <w:delText>(</w:delText>
        </w:r>
      </w:del>
      <w:commentRangeStart w:id="1709"/>
      <w:commentRangeStart w:id="1710"/>
      <w:r w:rsidR="00744091">
        <w:t>in Linkin</w:t>
      </w:r>
      <w:r w:rsidR="00E97725">
        <w:t>g</w:t>
      </w:r>
      <w:r w:rsidR="00744091">
        <w:t>Alps</w:t>
      </w:r>
      <w:commentRangeEnd w:id="1709"/>
      <w:r w:rsidR="00976A03">
        <w:commentReference w:id="1709"/>
      </w:r>
      <w:commentRangeEnd w:id="1710"/>
      <w:r w:rsidR="000E2BF5">
        <w:rPr>
          <w:rStyle w:val="Kommentarzeichen"/>
        </w:rPr>
        <w:commentReference w:id="1710"/>
      </w:r>
      <w:ins w:id="1711" w:author="Jan Grüner" w:date="2021-03-10T11:08:00Z">
        <w:r w:rsidR="000E2BF5">
          <w:t xml:space="preserve"> are</w:t>
        </w:r>
      </w:ins>
      <w:r w:rsidR="00744091">
        <w:t xml:space="preserve">) between one place of origin and one destination place. Both locations must be a result of an OPJLocationInformation request (see section </w:t>
      </w:r>
      <w:r w:rsidR="00976A03">
        <w:fldChar w:fldCharType="begin"/>
      </w:r>
      <w:r w:rsidR="00976A03">
        <w:instrText xml:space="preserve"> REF _Ref47361711 \r \h </w:instrText>
      </w:r>
      <w:r w:rsidR="00976A03">
        <w:fldChar w:fldCharType="separate"/>
      </w:r>
      <w:r w:rsidR="00743E40">
        <w:t>4.3</w:t>
      </w:r>
      <w:r w:rsidR="00976A03">
        <w:fldChar w:fldCharType="end"/>
      </w:r>
      <w:r w:rsidR="00744091">
        <w:t>).</w:t>
      </w:r>
    </w:p>
    <w:p w14:paraId="2B70DEB1" w14:textId="1C413E1A" w:rsidR="00D34D30" w:rsidRPr="002670D3" w:rsidRDefault="00D34D30" w:rsidP="00D34D30">
      <w:r>
        <w:t xml:space="preserve">A comprehensive overview of the supported fields and parameters for this service can be found in Annex </w:t>
      </w:r>
      <w:r>
        <w:fldChar w:fldCharType="begin"/>
      </w:r>
      <w:r>
        <w:instrText xml:space="preserve"> REF _Ref54766451 \r \h </w:instrText>
      </w:r>
      <w:r>
        <w:fldChar w:fldCharType="separate"/>
      </w:r>
      <w:r w:rsidR="00743E40">
        <w:t>11.2</w:t>
      </w:r>
      <w:r>
        <w:fldChar w:fldCharType="end"/>
      </w:r>
      <w:r>
        <w:t>.</w:t>
      </w:r>
    </w:p>
    <w:p w14:paraId="1422814F" w14:textId="77777777" w:rsidR="00886629" w:rsidRPr="002670D3" w:rsidRDefault="00886629" w:rsidP="00886629">
      <w:pPr>
        <w:pStyle w:val="berschrift3"/>
      </w:pPr>
      <w:bookmarkStart w:id="1712" w:name="_Ref47516948"/>
      <w:bookmarkStart w:id="1713" w:name="_Toc68162237"/>
      <w:r w:rsidRPr="002670D3">
        <w:lastRenderedPageBreak/>
        <w:t>Request</w:t>
      </w:r>
      <w:bookmarkEnd w:id="1712"/>
      <w:bookmarkEnd w:id="1713"/>
    </w:p>
    <w:p w14:paraId="0AC7623C" w14:textId="751E8A26" w:rsidR="00751475" w:rsidRPr="002670D3" w:rsidRDefault="00751475" w:rsidP="00751475">
      <w:r w:rsidRPr="002670D3">
        <w:t xml:space="preserve">Intermodal trip information can be gathered by using a </w:t>
      </w:r>
      <w:r w:rsidRPr="63B7B448">
        <w:rPr>
          <w:b/>
          <w:bCs/>
          <w:i/>
          <w:iCs/>
        </w:rPr>
        <w:t>TripRequest</w:t>
      </w:r>
      <w:r w:rsidRPr="002670D3">
        <w:t xml:space="preserve"> element (type </w:t>
      </w:r>
      <w:r w:rsidRPr="63B7B448">
        <w:rPr>
          <w:i/>
          <w:iCs/>
        </w:rPr>
        <w:t>TripRequestStructure</w:t>
      </w:r>
      <w:r w:rsidRPr="002670D3">
        <w:t xml:space="preserve">). </w:t>
      </w:r>
      <w:r w:rsidRPr="002670D3">
        <w:fldChar w:fldCharType="begin"/>
      </w:r>
      <w:r w:rsidRPr="002670D3">
        <w:instrText xml:space="preserve"> REF _Ref47448828 \h </w:instrText>
      </w:r>
      <w:r w:rsidRPr="002670D3">
        <w:fldChar w:fldCharType="separate"/>
      </w:r>
      <w:r w:rsidR="00743E40">
        <w:t xml:space="preserve">Table </w:t>
      </w:r>
      <w:r w:rsidR="00743E40">
        <w:rPr>
          <w:noProof/>
        </w:rPr>
        <w:t>13</w:t>
      </w:r>
      <w:r w:rsidRPr="002670D3">
        <w:fldChar w:fldCharType="end"/>
      </w:r>
      <w:r w:rsidRPr="002670D3">
        <w:t xml:space="preserve"> gives an overview of the supported request information types for this service. The related OJP Table can be found in </w:t>
      </w:r>
      <w:sdt>
        <w:sdtPr>
          <w:id w:val="769895839"/>
          <w:placeholder>
            <w:docPart w:val="DefaultPlaceholder_1081868574"/>
          </w:placeholder>
          <w:citation/>
        </w:sdtPr>
        <w:sdtEndPr/>
        <w:sdtContent>
          <w:r w:rsidRPr="002670D3">
            <w:fldChar w:fldCharType="begin"/>
          </w:r>
          <w:r w:rsidR="006007A5" w:rsidRPr="00BE41E5">
            <w:instrText xml:space="preserve">CITATION Eur17 \l 1031 </w:instrText>
          </w:r>
          <w:r w:rsidRPr="002670D3">
            <w:fldChar w:fldCharType="separate"/>
          </w:r>
          <w:r w:rsidR="00EF203D">
            <w:rPr>
              <w:noProof/>
            </w:rPr>
            <w:t>[1]</w:t>
          </w:r>
          <w:r w:rsidRPr="002670D3">
            <w:fldChar w:fldCharType="end"/>
          </w:r>
        </w:sdtContent>
      </w:sdt>
      <w:r w:rsidRPr="002670D3">
        <w:t xml:space="preserve"> (section 8.7.3.1).</w:t>
      </w:r>
    </w:p>
    <w:p w14:paraId="1E10438F" w14:textId="66F50D21" w:rsidR="00751475" w:rsidRPr="002670D3" w:rsidRDefault="00751475" w:rsidP="00D037C3">
      <w:pPr>
        <w:pStyle w:val="Beschriftung"/>
        <w:keepNext/>
      </w:pPr>
      <w:bookmarkStart w:id="1714" w:name="_Ref47448828"/>
      <w:bookmarkStart w:id="1715" w:name="_Toc68162285"/>
      <w:r>
        <w:t xml:space="preserve">Table </w:t>
      </w:r>
      <w:r>
        <w:fldChar w:fldCharType="begin"/>
      </w:r>
      <w:r>
        <w:instrText xml:space="preserve"> SEQ Table \* ARABIC </w:instrText>
      </w:r>
      <w:r>
        <w:fldChar w:fldCharType="separate"/>
      </w:r>
      <w:r w:rsidR="00743E40">
        <w:rPr>
          <w:noProof/>
        </w:rPr>
        <w:t>13</w:t>
      </w:r>
      <w:r>
        <w:fldChar w:fldCharType="end"/>
      </w:r>
      <w:bookmarkEnd w:id="1714"/>
      <w:r>
        <w:t xml:space="preserve"> TripRequest</w:t>
      </w:r>
      <w:r w:rsidR="008318E5">
        <w:t>Structure</w:t>
      </w:r>
      <w:r w:rsidR="77E23952">
        <w:t>.</w:t>
      </w:r>
      <w:bookmarkEnd w:id="1715"/>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751475" w:rsidRPr="002670D3" w14:paraId="3D309294" w14:textId="77777777" w:rsidTr="00D037C3">
        <w:trPr>
          <w:cnfStyle w:val="100000000000" w:firstRow="1" w:lastRow="0" w:firstColumn="0" w:lastColumn="0" w:oddVBand="0" w:evenVBand="0" w:oddHBand="0" w:evenHBand="0" w:firstRowFirstColumn="0" w:firstRowLastColumn="0" w:lastRowFirstColumn="0" w:lastRowLastColumn="0"/>
          <w:trHeight w:val="619"/>
          <w:tblHeader/>
        </w:trPr>
        <w:tc>
          <w:tcPr>
            <w:tcW w:w="0" w:type="dxa"/>
          </w:tcPr>
          <w:p w14:paraId="70FC7B6B" w14:textId="77777777" w:rsidR="00751475" w:rsidRPr="002670D3" w:rsidRDefault="00751475" w:rsidP="003C03BC">
            <w:pPr>
              <w:spacing w:before="0" w:after="0"/>
            </w:pPr>
          </w:p>
        </w:tc>
        <w:tc>
          <w:tcPr>
            <w:tcW w:w="0" w:type="dxa"/>
          </w:tcPr>
          <w:p w14:paraId="2117BA19" w14:textId="77777777" w:rsidR="00751475" w:rsidRPr="002670D3" w:rsidRDefault="008318E5" w:rsidP="003C03BC">
            <w:pPr>
              <w:spacing w:before="0" w:after="0"/>
            </w:pPr>
            <w:r w:rsidRPr="002670D3">
              <w:t>+Structure</w:t>
            </w:r>
          </w:p>
        </w:tc>
        <w:tc>
          <w:tcPr>
            <w:tcW w:w="0" w:type="dxa"/>
          </w:tcPr>
          <w:p w14:paraId="264B1F3C" w14:textId="77777777" w:rsidR="00751475" w:rsidRPr="002670D3" w:rsidRDefault="00751475" w:rsidP="003C03BC">
            <w:pPr>
              <w:spacing w:before="0" w:after="0"/>
            </w:pPr>
            <w:r w:rsidRPr="002670D3">
              <w:t>Section</w:t>
            </w:r>
          </w:p>
        </w:tc>
        <w:tc>
          <w:tcPr>
            <w:tcW w:w="0" w:type="dxa"/>
          </w:tcPr>
          <w:p w14:paraId="2AFA0595" w14:textId="77777777" w:rsidR="00751475" w:rsidRPr="002670D3" w:rsidRDefault="00751475" w:rsidP="003C03BC">
            <w:pPr>
              <w:spacing w:before="0" w:after="0"/>
            </w:pPr>
            <w:r w:rsidRPr="002670D3">
              <w:t>LA</w:t>
            </w:r>
          </w:p>
        </w:tc>
        <w:tc>
          <w:tcPr>
            <w:tcW w:w="0" w:type="dxa"/>
          </w:tcPr>
          <w:p w14:paraId="54B4F53A" w14:textId="77777777" w:rsidR="00751475" w:rsidRPr="002670D3" w:rsidRDefault="00934C66" w:rsidP="003C03BC">
            <w:pPr>
              <w:spacing w:before="0" w:after="0"/>
            </w:pPr>
            <w:r w:rsidRPr="002670D3">
              <w:t>EUS</w:t>
            </w:r>
          </w:p>
        </w:tc>
      </w:tr>
      <w:tr w:rsidR="00751475" w:rsidRPr="002670D3" w14:paraId="2BC839A3"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0B740FCF" w14:textId="77777777" w:rsidR="00751475" w:rsidRPr="002670D3" w:rsidRDefault="00751475" w:rsidP="003C03BC">
            <w:pPr>
              <w:spacing w:before="0" w:after="0"/>
            </w:pPr>
            <w:r w:rsidRPr="002670D3">
              <w:t>Origin</w:t>
            </w:r>
          </w:p>
        </w:tc>
        <w:tc>
          <w:tcPr>
            <w:tcW w:w="2827" w:type="dxa"/>
          </w:tcPr>
          <w:p w14:paraId="7E8F3C15" w14:textId="77777777" w:rsidR="00751475" w:rsidRPr="002670D3" w:rsidRDefault="00751475" w:rsidP="003C03BC">
            <w:pPr>
              <w:spacing w:before="0" w:after="0"/>
            </w:pPr>
            <w:r w:rsidRPr="002670D3">
              <w:t>+PlaceContext</w:t>
            </w:r>
          </w:p>
        </w:tc>
        <w:tc>
          <w:tcPr>
            <w:tcW w:w="1425" w:type="dxa"/>
          </w:tcPr>
          <w:p w14:paraId="5800E132" w14:textId="77777777" w:rsidR="00751475" w:rsidRPr="002670D3" w:rsidRDefault="00751475" w:rsidP="003C03BC">
            <w:pPr>
              <w:spacing w:before="0" w:after="0"/>
            </w:pPr>
            <w:r w:rsidRPr="002670D3">
              <w:t>8.4.5</w:t>
            </w:r>
          </w:p>
        </w:tc>
        <w:tc>
          <w:tcPr>
            <w:tcW w:w="919" w:type="dxa"/>
          </w:tcPr>
          <w:p w14:paraId="34CC26D6" w14:textId="77777777" w:rsidR="00751475" w:rsidRPr="002670D3" w:rsidRDefault="00751475" w:rsidP="003C03BC">
            <w:pPr>
              <w:spacing w:before="0" w:after="0"/>
            </w:pPr>
            <w:r w:rsidRPr="002670D3">
              <w:t>Yes</w:t>
            </w:r>
          </w:p>
        </w:tc>
        <w:tc>
          <w:tcPr>
            <w:tcW w:w="994" w:type="dxa"/>
          </w:tcPr>
          <w:p w14:paraId="16FABA42" w14:textId="77777777" w:rsidR="00751475" w:rsidRPr="002670D3" w:rsidRDefault="00751475" w:rsidP="003C03BC">
            <w:pPr>
              <w:spacing w:before="0" w:after="0"/>
            </w:pPr>
            <w:r w:rsidRPr="002670D3">
              <w:t>Yes</w:t>
            </w:r>
          </w:p>
        </w:tc>
      </w:tr>
      <w:tr w:rsidR="00751475" w:rsidRPr="002670D3" w14:paraId="66D655CE" w14:textId="77777777" w:rsidTr="003C03BC">
        <w:trPr>
          <w:trHeight w:val="317"/>
        </w:trPr>
        <w:tc>
          <w:tcPr>
            <w:tcW w:w="2127" w:type="dxa"/>
          </w:tcPr>
          <w:p w14:paraId="3B57FCE1" w14:textId="77777777" w:rsidR="00751475" w:rsidRPr="002670D3" w:rsidRDefault="00751475" w:rsidP="003C03BC">
            <w:pPr>
              <w:spacing w:before="0" w:after="0"/>
            </w:pPr>
            <w:r w:rsidRPr="002670D3">
              <w:t>Destination</w:t>
            </w:r>
          </w:p>
        </w:tc>
        <w:tc>
          <w:tcPr>
            <w:tcW w:w="2827" w:type="dxa"/>
          </w:tcPr>
          <w:p w14:paraId="398D1556" w14:textId="77777777" w:rsidR="00751475" w:rsidRPr="002670D3" w:rsidRDefault="00751475" w:rsidP="003C03BC">
            <w:pPr>
              <w:spacing w:before="0" w:after="0"/>
            </w:pPr>
            <w:r w:rsidRPr="002670D3">
              <w:t>+PlaceContext</w:t>
            </w:r>
          </w:p>
        </w:tc>
        <w:tc>
          <w:tcPr>
            <w:tcW w:w="1425" w:type="dxa"/>
          </w:tcPr>
          <w:p w14:paraId="747856A9" w14:textId="77777777" w:rsidR="00751475" w:rsidRPr="002670D3" w:rsidRDefault="00751475" w:rsidP="003C03BC">
            <w:pPr>
              <w:spacing w:before="0" w:after="0"/>
            </w:pPr>
            <w:r w:rsidRPr="002670D3">
              <w:t>8.4.5</w:t>
            </w:r>
          </w:p>
        </w:tc>
        <w:tc>
          <w:tcPr>
            <w:tcW w:w="919" w:type="dxa"/>
          </w:tcPr>
          <w:p w14:paraId="47A18A1B" w14:textId="77777777" w:rsidR="00751475" w:rsidRPr="002670D3" w:rsidRDefault="00751475" w:rsidP="003C03BC">
            <w:pPr>
              <w:spacing w:before="0" w:after="0"/>
            </w:pPr>
            <w:r w:rsidRPr="002670D3">
              <w:t>Yes</w:t>
            </w:r>
          </w:p>
        </w:tc>
        <w:tc>
          <w:tcPr>
            <w:tcW w:w="994" w:type="dxa"/>
          </w:tcPr>
          <w:p w14:paraId="1B3BF944" w14:textId="77777777" w:rsidR="00751475" w:rsidRPr="002670D3" w:rsidRDefault="00751475" w:rsidP="003C03BC">
            <w:pPr>
              <w:spacing w:before="0" w:after="0"/>
            </w:pPr>
            <w:r w:rsidRPr="002670D3">
              <w:t>Yes</w:t>
            </w:r>
          </w:p>
        </w:tc>
      </w:tr>
      <w:tr w:rsidR="00751475" w:rsidRPr="002670D3" w14:paraId="397756CA"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47A6B134" w14:textId="77777777" w:rsidR="00751475" w:rsidRPr="002670D3" w:rsidRDefault="00751475" w:rsidP="003C03BC">
            <w:pPr>
              <w:spacing w:before="0" w:after="0"/>
            </w:pPr>
            <w:r w:rsidRPr="002670D3">
              <w:t>Via</w:t>
            </w:r>
          </w:p>
        </w:tc>
        <w:tc>
          <w:tcPr>
            <w:tcW w:w="2827" w:type="dxa"/>
          </w:tcPr>
          <w:p w14:paraId="60E8EAE9" w14:textId="77777777" w:rsidR="00751475" w:rsidRPr="002670D3" w:rsidRDefault="00751475" w:rsidP="003C03BC">
            <w:pPr>
              <w:spacing w:before="0" w:after="0"/>
            </w:pPr>
            <w:r w:rsidRPr="002670D3">
              <w:t>+Via</w:t>
            </w:r>
          </w:p>
        </w:tc>
        <w:tc>
          <w:tcPr>
            <w:tcW w:w="1425" w:type="dxa"/>
          </w:tcPr>
          <w:p w14:paraId="6288D05F" w14:textId="77777777" w:rsidR="00751475" w:rsidRPr="002670D3" w:rsidRDefault="00751475" w:rsidP="003C03BC">
            <w:pPr>
              <w:spacing w:before="0" w:after="0"/>
            </w:pPr>
            <w:r w:rsidRPr="002670D3">
              <w:t>8.4.6.2</w:t>
            </w:r>
          </w:p>
        </w:tc>
        <w:tc>
          <w:tcPr>
            <w:tcW w:w="919" w:type="dxa"/>
          </w:tcPr>
          <w:p w14:paraId="35AEC3A6" w14:textId="05CD3B28" w:rsidR="00751475" w:rsidRPr="002670D3" w:rsidRDefault="00E1230A" w:rsidP="003C03BC">
            <w:pPr>
              <w:spacing w:before="0" w:after="0"/>
            </w:pPr>
            <w:r>
              <w:t>Optional</w:t>
            </w:r>
          </w:p>
        </w:tc>
        <w:tc>
          <w:tcPr>
            <w:tcW w:w="994" w:type="dxa"/>
          </w:tcPr>
          <w:p w14:paraId="0C9489CE" w14:textId="71248C14" w:rsidR="00751475" w:rsidRPr="002670D3" w:rsidRDefault="00751475" w:rsidP="003C03BC">
            <w:pPr>
              <w:spacing w:before="0" w:after="0"/>
            </w:pPr>
            <w:del w:id="1716" w:author="Jan Grüner" w:date="2021-01-19T10:08:00Z">
              <w:r w:rsidRPr="002670D3" w:rsidDel="0094055A">
                <w:delText>Optional</w:delText>
              </w:r>
            </w:del>
            <w:ins w:id="1717" w:author="Jan Grüner" w:date="2021-01-19T10:08:00Z">
              <w:r w:rsidR="0094055A">
                <w:t>Partial</w:t>
              </w:r>
              <w:r w:rsidR="0094055A">
                <w:rPr>
                  <w:rStyle w:val="Funotenzeichen"/>
                </w:rPr>
                <w:footnoteReference w:id="6"/>
              </w:r>
            </w:ins>
          </w:p>
        </w:tc>
      </w:tr>
      <w:tr w:rsidR="00751475" w:rsidRPr="002670D3" w14:paraId="7E6A4E0C" w14:textId="77777777" w:rsidTr="003C03BC">
        <w:trPr>
          <w:trHeight w:val="317"/>
        </w:trPr>
        <w:tc>
          <w:tcPr>
            <w:tcW w:w="2127" w:type="dxa"/>
          </w:tcPr>
          <w:p w14:paraId="32494AA4" w14:textId="77777777" w:rsidR="00751475" w:rsidRPr="002670D3" w:rsidRDefault="00751475" w:rsidP="003C03BC">
            <w:pPr>
              <w:spacing w:before="0" w:after="0"/>
            </w:pPr>
            <w:r w:rsidRPr="002670D3">
              <w:t>NotVia</w:t>
            </w:r>
          </w:p>
        </w:tc>
        <w:tc>
          <w:tcPr>
            <w:tcW w:w="2827" w:type="dxa"/>
          </w:tcPr>
          <w:p w14:paraId="40C14574" w14:textId="77777777" w:rsidR="00751475" w:rsidRPr="002670D3" w:rsidRDefault="00751475" w:rsidP="003C03BC">
            <w:pPr>
              <w:spacing w:before="0" w:after="0"/>
            </w:pPr>
            <w:r w:rsidRPr="002670D3">
              <w:t>+NotVia</w:t>
            </w:r>
          </w:p>
        </w:tc>
        <w:tc>
          <w:tcPr>
            <w:tcW w:w="1425" w:type="dxa"/>
          </w:tcPr>
          <w:p w14:paraId="51923EBE" w14:textId="77777777" w:rsidR="00751475" w:rsidRPr="002670D3" w:rsidRDefault="00751475" w:rsidP="003C03BC">
            <w:pPr>
              <w:spacing w:before="0" w:after="0"/>
            </w:pPr>
            <w:r w:rsidRPr="002670D3">
              <w:t>8.7.3.6</w:t>
            </w:r>
          </w:p>
        </w:tc>
        <w:tc>
          <w:tcPr>
            <w:tcW w:w="919" w:type="dxa"/>
          </w:tcPr>
          <w:p w14:paraId="727DE36D" w14:textId="77777777" w:rsidR="00751475" w:rsidRPr="002670D3" w:rsidRDefault="00751475" w:rsidP="003C03BC">
            <w:pPr>
              <w:spacing w:before="0" w:after="0"/>
            </w:pPr>
            <w:r w:rsidRPr="002670D3">
              <w:t>No</w:t>
            </w:r>
          </w:p>
        </w:tc>
        <w:tc>
          <w:tcPr>
            <w:tcW w:w="994" w:type="dxa"/>
          </w:tcPr>
          <w:p w14:paraId="628AB5B8" w14:textId="16B8B14D" w:rsidR="00751475" w:rsidRPr="002670D3" w:rsidRDefault="00751475" w:rsidP="003C03BC">
            <w:pPr>
              <w:spacing w:before="0" w:after="0"/>
            </w:pPr>
            <w:del w:id="1723" w:author="Jan Grüner" w:date="2021-01-19T10:08:00Z">
              <w:r w:rsidRPr="002670D3" w:rsidDel="0094055A">
                <w:delText>Optional</w:delText>
              </w:r>
            </w:del>
            <w:ins w:id="1724" w:author="Jan Grüner" w:date="2021-01-19T10:08:00Z">
              <w:r w:rsidR="0094055A">
                <w:t>Partial</w:t>
              </w:r>
            </w:ins>
          </w:p>
        </w:tc>
      </w:tr>
      <w:tr w:rsidR="00751475" w:rsidRPr="002670D3" w14:paraId="39809FCD"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4F412C60" w14:textId="77777777" w:rsidR="00751475" w:rsidRPr="002670D3" w:rsidRDefault="00751475" w:rsidP="003C03BC">
            <w:pPr>
              <w:spacing w:before="0" w:after="0"/>
            </w:pPr>
            <w:r w:rsidRPr="002670D3">
              <w:t>NoChangeAt</w:t>
            </w:r>
          </w:p>
        </w:tc>
        <w:tc>
          <w:tcPr>
            <w:tcW w:w="2827" w:type="dxa"/>
          </w:tcPr>
          <w:p w14:paraId="12504F32" w14:textId="77777777" w:rsidR="00751475" w:rsidRPr="002670D3" w:rsidRDefault="00751475" w:rsidP="003C03BC">
            <w:pPr>
              <w:spacing w:before="0" w:after="0"/>
            </w:pPr>
            <w:r w:rsidRPr="002670D3">
              <w:t>+NoChangeAt</w:t>
            </w:r>
          </w:p>
        </w:tc>
        <w:tc>
          <w:tcPr>
            <w:tcW w:w="1425" w:type="dxa"/>
          </w:tcPr>
          <w:p w14:paraId="2DFAEF5B" w14:textId="77777777" w:rsidR="00751475" w:rsidRPr="002670D3" w:rsidRDefault="00751475" w:rsidP="003C03BC">
            <w:pPr>
              <w:spacing w:before="0" w:after="0"/>
            </w:pPr>
            <w:r w:rsidRPr="002670D3">
              <w:t>8.7.3.7</w:t>
            </w:r>
          </w:p>
        </w:tc>
        <w:tc>
          <w:tcPr>
            <w:tcW w:w="919" w:type="dxa"/>
          </w:tcPr>
          <w:p w14:paraId="0EBD46C2" w14:textId="77777777" w:rsidR="00751475" w:rsidRPr="002670D3" w:rsidRDefault="00751475" w:rsidP="003C03BC">
            <w:pPr>
              <w:spacing w:before="0" w:after="0"/>
            </w:pPr>
            <w:r w:rsidRPr="002670D3">
              <w:t>No</w:t>
            </w:r>
          </w:p>
        </w:tc>
        <w:tc>
          <w:tcPr>
            <w:tcW w:w="994" w:type="dxa"/>
          </w:tcPr>
          <w:p w14:paraId="0E504C02" w14:textId="1B026224" w:rsidR="00751475" w:rsidRPr="002670D3" w:rsidRDefault="00751475" w:rsidP="003C03BC">
            <w:pPr>
              <w:spacing w:before="0" w:after="0"/>
            </w:pPr>
            <w:commentRangeStart w:id="1725"/>
            <w:del w:id="1726" w:author="Jan Grüner" w:date="2021-01-19T10:08:00Z">
              <w:r w:rsidRPr="002670D3" w:rsidDel="0094055A">
                <w:delText>Optional</w:delText>
              </w:r>
            </w:del>
            <w:ins w:id="1727" w:author="Jan Grüner" w:date="2021-01-19T10:08:00Z">
              <w:r w:rsidR="0094055A">
                <w:t>Partial</w:t>
              </w:r>
            </w:ins>
            <w:commentRangeEnd w:id="1725"/>
            <w:ins w:id="1728" w:author="Jan Grüner" w:date="2021-01-19T10:09:00Z">
              <w:r w:rsidR="0094055A">
                <w:rPr>
                  <w:rStyle w:val="Kommentarzeichen"/>
                </w:rPr>
                <w:commentReference w:id="1725"/>
              </w:r>
            </w:ins>
          </w:p>
        </w:tc>
      </w:tr>
      <w:tr w:rsidR="00751475" w:rsidRPr="002670D3" w14:paraId="733490BC" w14:textId="77777777" w:rsidTr="003C03BC">
        <w:trPr>
          <w:trHeight w:val="317"/>
        </w:trPr>
        <w:tc>
          <w:tcPr>
            <w:tcW w:w="2127" w:type="dxa"/>
          </w:tcPr>
          <w:p w14:paraId="167F425C" w14:textId="77777777" w:rsidR="00751475" w:rsidRPr="002670D3" w:rsidRDefault="00751475" w:rsidP="003C03BC">
            <w:pPr>
              <w:spacing w:before="0" w:after="0"/>
            </w:pPr>
            <w:r w:rsidRPr="002670D3">
              <w:t>Params</w:t>
            </w:r>
          </w:p>
        </w:tc>
        <w:tc>
          <w:tcPr>
            <w:tcW w:w="2827" w:type="dxa"/>
          </w:tcPr>
          <w:p w14:paraId="2B217075" w14:textId="77777777" w:rsidR="00751475" w:rsidRPr="002670D3" w:rsidRDefault="00751475" w:rsidP="003C03BC">
            <w:pPr>
              <w:spacing w:before="0" w:after="0"/>
            </w:pPr>
            <w:r w:rsidRPr="002670D3">
              <w:t>+tripParam</w:t>
            </w:r>
          </w:p>
        </w:tc>
        <w:tc>
          <w:tcPr>
            <w:tcW w:w="1425" w:type="dxa"/>
          </w:tcPr>
          <w:p w14:paraId="3CE3F259" w14:textId="77777777" w:rsidR="00751475" w:rsidRPr="002670D3" w:rsidRDefault="00751475" w:rsidP="003C03BC">
            <w:pPr>
              <w:spacing w:before="0" w:after="0"/>
            </w:pPr>
            <w:r w:rsidRPr="002670D3">
              <w:t>8.7.3.3</w:t>
            </w:r>
          </w:p>
        </w:tc>
        <w:tc>
          <w:tcPr>
            <w:tcW w:w="919" w:type="dxa"/>
          </w:tcPr>
          <w:p w14:paraId="0FD522DE" w14:textId="77777777" w:rsidR="00751475" w:rsidRPr="002670D3" w:rsidRDefault="00751475" w:rsidP="003C03BC">
            <w:pPr>
              <w:spacing w:before="0" w:after="0"/>
            </w:pPr>
            <w:r w:rsidRPr="002670D3">
              <w:t>Yes</w:t>
            </w:r>
          </w:p>
        </w:tc>
        <w:tc>
          <w:tcPr>
            <w:tcW w:w="994" w:type="dxa"/>
          </w:tcPr>
          <w:p w14:paraId="7EA74CA7" w14:textId="5A208B9F" w:rsidR="00751475" w:rsidRPr="002670D3" w:rsidRDefault="00C77836" w:rsidP="003C03BC">
            <w:pPr>
              <w:spacing w:before="0" w:after="0"/>
            </w:pPr>
            <w:r w:rsidRPr="002670D3">
              <w:t>Y</w:t>
            </w:r>
            <w:r w:rsidR="00751475" w:rsidRPr="002670D3">
              <w:t>es</w:t>
            </w:r>
          </w:p>
        </w:tc>
      </w:tr>
    </w:tbl>
    <w:p w14:paraId="1A3527C0" w14:textId="1D10DF5F" w:rsidR="007F5BEE" w:rsidRPr="002670D3" w:rsidRDefault="006844B1" w:rsidP="00175BBB">
      <w:r w:rsidRPr="002670D3">
        <w:t xml:space="preserve">The </w:t>
      </w:r>
      <w:r w:rsidR="001679A0" w:rsidRPr="002670D3">
        <w:rPr>
          <w:i/>
        </w:rPr>
        <w:t>Via</w:t>
      </w:r>
      <w:r w:rsidRPr="002670D3">
        <w:t xml:space="preserve"> option</w:t>
      </w:r>
      <w:r w:rsidR="007D6620" w:rsidRPr="002670D3">
        <w:t xml:space="preserve"> is supported by this OJP profil</w:t>
      </w:r>
      <w:r w:rsidRPr="002670D3">
        <w:t>e</w:t>
      </w:r>
      <w:r w:rsidR="007D6620" w:rsidRPr="002670D3">
        <w:t>.</w:t>
      </w:r>
      <w:r w:rsidR="0095160D" w:rsidRPr="002670D3" w:rsidDel="0095160D">
        <w:t xml:space="preserve"> </w:t>
      </w:r>
      <w:commentRangeStart w:id="1729"/>
      <w:del w:id="1730" w:author="Jan Grüner" w:date="2021-01-19T10:09:00Z">
        <w:r w:rsidR="001679A0" w:rsidRPr="002670D3" w:rsidDel="001E59ED">
          <w:delText xml:space="preserve">In contrast to EU-Spirit the elements </w:delText>
        </w:r>
        <w:r w:rsidR="00E0219B" w:rsidRPr="002670D3" w:rsidDel="001E59ED">
          <w:rPr>
            <w:i/>
          </w:rPr>
          <w:delText>NotVia</w:delText>
        </w:r>
        <w:r w:rsidR="00E0219B" w:rsidRPr="002670D3" w:rsidDel="001E59ED">
          <w:delText xml:space="preserve"> </w:delText>
        </w:r>
        <w:r w:rsidR="001679A0" w:rsidRPr="002670D3" w:rsidDel="001E59ED">
          <w:delText xml:space="preserve">and </w:delText>
        </w:r>
        <w:r w:rsidR="001679A0" w:rsidRPr="002670D3" w:rsidDel="001E59ED">
          <w:rPr>
            <w:i/>
          </w:rPr>
          <w:delText>NoChangeAt</w:delText>
        </w:r>
        <w:r w:rsidR="001679A0" w:rsidRPr="002670D3" w:rsidDel="001E59ED">
          <w:delText xml:space="preserve"> </w:delText>
        </w:r>
        <w:r w:rsidR="00E0219B" w:rsidRPr="002670D3" w:rsidDel="001E59ED">
          <w:delText>a</w:delText>
        </w:r>
        <w:r w:rsidR="001679A0" w:rsidRPr="002670D3" w:rsidDel="001E59ED">
          <w:delText xml:space="preserve">re not supported within the context of </w:delText>
        </w:r>
        <w:r w:rsidR="00FE7650" w:rsidRPr="002670D3" w:rsidDel="001E59ED">
          <w:delText>LinkingAlps</w:delText>
        </w:r>
        <w:r w:rsidR="0095160D" w:rsidRPr="002670D3" w:rsidDel="001E59ED">
          <w:delText>.</w:delText>
        </w:r>
        <w:r w:rsidR="007F5BEE" w:rsidRPr="002670D3" w:rsidDel="001E59ED">
          <w:delText xml:space="preserve"> </w:delText>
        </w:r>
      </w:del>
      <w:commentRangeEnd w:id="1729"/>
      <w:r w:rsidR="00243E85">
        <w:rPr>
          <w:rStyle w:val="Kommentarzeichen"/>
        </w:rPr>
        <w:commentReference w:id="1729"/>
      </w:r>
      <w:r w:rsidR="007F5BEE" w:rsidRPr="002670D3">
        <w:t xml:space="preserve">The support of the parameter </w:t>
      </w:r>
      <w:r w:rsidR="007F5BEE" w:rsidRPr="002670D3">
        <w:rPr>
          <w:i/>
        </w:rPr>
        <w:t>timeAllowance</w:t>
      </w:r>
      <w:r w:rsidR="007F5BEE" w:rsidRPr="002670D3">
        <w:t xml:space="preserve"> (part of </w:t>
      </w:r>
      <w:r w:rsidR="007F5BEE" w:rsidRPr="002670D3">
        <w:rPr>
          <w:i/>
        </w:rPr>
        <w:t>Origin</w:t>
      </w:r>
      <w:r w:rsidR="007F5BEE" w:rsidRPr="002670D3">
        <w:t xml:space="preserve"> and </w:t>
      </w:r>
      <w:r w:rsidR="007F5BEE" w:rsidRPr="002670D3">
        <w:rPr>
          <w:i/>
        </w:rPr>
        <w:t>Destination</w:t>
      </w:r>
      <w:r w:rsidR="007F5BEE" w:rsidRPr="002670D3">
        <w:t>)</w:t>
      </w:r>
      <w:r w:rsidR="0095160D" w:rsidRPr="002670D3">
        <w:t xml:space="preserve"> </w:t>
      </w:r>
      <w:r w:rsidR="007F5BEE" w:rsidRPr="002670D3">
        <w:t>is optional.</w:t>
      </w:r>
      <w:r w:rsidR="00C148EF" w:rsidRPr="002670D3">
        <w:t xml:space="preserve"> The Parameter </w:t>
      </w:r>
      <w:r w:rsidR="00C148EF" w:rsidRPr="002670D3">
        <w:rPr>
          <w:i/>
        </w:rPr>
        <w:t>dwellTime</w:t>
      </w:r>
      <w:r w:rsidR="00C148EF" w:rsidRPr="002670D3">
        <w:t xml:space="preserve"> in </w:t>
      </w:r>
      <w:r w:rsidR="00C148EF" w:rsidRPr="002670D3">
        <w:rPr>
          <w:i/>
        </w:rPr>
        <w:t>Via</w:t>
      </w:r>
      <w:r w:rsidR="00C148EF" w:rsidRPr="002670D3">
        <w:t xml:space="preserve"> is not supported.</w:t>
      </w:r>
    </w:p>
    <w:p w14:paraId="0442B756" w14:textId="7A80CDDE" w:rsidR="007F5BEE" w:rsidRPr="002670D3" w:rsidRDefault="005A7C33" w:rsidP="00175BBB">
      <w:r w:rsidRPr="002670D3">
        <w:t>A</w:t>
      </w:r>
      <w:r w:rsidR="00833A38" w:rsidRPr="002670D3">
        <w:t xml:space="preserve">ll </w:t>
      </w:r>
      <w:r w:rsidRPr="002670D3">
        <w:t>filters and policies</w:t>
      </w:r>
      <w:r w:rsidR="007D3DD5" w:rsidRPr="002670D3">
        <w:t xml:space="preserve"> </w:t>
      </w:r>
      <w:r w:rsidR="0095160D" w:rsidRPr="002670D3">
        <w:t xml:space="preserve">of the element </w:t>
      </w:r>
      <w:r w:rsidR="0095160D" w:rsidRPr="002670D3">
        <w:rPr>
          <w:i/>
        </w:rPr>
        <w:t>Params</w:t>
      </w:r>
      <w:r w:rsidR="0095160D" w:rsidRPr="002670D3">
        <w:t xml:space="preserve"> </w:t>
      </w:r>
      <w:r w:rsidR="007D3DD5" w:rsidRPr="002670D3">
        <w:t>are supported</w:t>
      </w:r>
      <w:r w:rsidR="00A56535">
        <w:t xml:space="preserve"> </w:t>
      </w:r>
      <w:r w:rsidR="00F22958">
        <w:t>unless the related service</w:t>
      </w:r>
      <w:r w:rsidR="00DF2E78">
        <w:t xml:space="preserve"> is not supported (e.g. Fare). For a more detailed </w:t>
      </w:r>
      <w:r w:rsidR="004354AE">
        <w:t xml:space="preserve">list </w:t>
      </w:r>
      <w:r w:rsidR="00C7193C">
        <w:t>o</w:t>
      </w:r>
      <w:r w:rsidR="00455B64">
        <w:t>f</w:t>
      </w:r>
      <w:r w:rsidR="00C7193C">
        <w:t xml:space="preserve"> the supported elements </w:t>
      </w:r>
      <w:r w:rsidR="004354AE">
        <w:t xml:space="preserve">see Annex </w:t>
      </w:r>
      <w:r w:rsidR="004354AE">
        <w:fldChar w:fldCharType="begin"/>
      </w:r>
      <w:r w:rsidR="004354AE">
        <w:instrText xml:space="preserve"> REF _Ref54766451 \r \h </w:instrText>
      </w:r>
      <w:r w:rsidR="004354AE">
        <w:fldChar w:fldCharType="separate"/>
      </w:r>
      <w:r w:rsidR="00743E40">
        <w:t>11.2</w:t>
      </w:r>
      <w:r w:rsidR="004354AE">
        <w:fldChar w:fldCharType="end"/>
      </w:r>
      <w:r w:rsidR="0095160D" w:rsidRPr="002670D3">
        <w:t>.</w:t>
      </w:r>
      <w:r w:rsidR="007F5BEE" w:rsidRPr="002670D3">
        <w:t xml:space="preserve"> For accessibility reasons all parameters in the Subgroup </w:t>
      </w:r>
      <w:r w:rsidR="007F5BEE" w:rsidRPr="002670D3">
        <w:rPr>
          <w:i/>
        </w:rPr>
        <w:t>BaseTripMobilityFilter</w:t>
      </w:r>
      <w:r w:rsidR="007F5BEE" w:rsidRPr="002670D3">
        <w:t xml:space="preserve"> must be supported.</w:t>
      </w:r>
    </w:p>
    <w:p w14:paraId="62CFCA88" w14:textId="1AAA30DD" w:rsidR="00AC6E20" w:rsidRPr="002670D3" w:rsidRDefault="004144AE" w:rsidP="00175BBB">
      <w:r w:rsidRPr="002670D3">
        <w:t>As</w:t>
      </w:r>
      <w:r w:rsidR="004477E2" w:rsidRPr="002670D3">
        <w:t xml:space="preserve"> </w:t>
      </w:r>
      <w:r w:rsidR="0090407F" w:rsidRPr="002670D3">
        <w:t xml:space="preserve">a </w:t>
      </w:r>
      <w:r w:rsidR="004477E2" w:rsidRPr="002670D3">
        <w:t>filter</w:t>
      </w:r>
      <w:r w:rsidR="0090407F" w:rsidRPr="002670D3">
        <w:t>,</w:t>
      </w:r>
      <w:r w:rsidR="004477E2" w:rsidRPr="002670D3">
        <w:t xml:space="preserve"> the fastest connection and fewest transfers (comfort) are supported</w:t>
      </w:r>
      <w:r w:rsidR="00AC6E20" w:rsidRPr="002670D3">
        <w:t xml:space="preserve"> (Subgroup </w:t>
      </w:r>
      <w:r w:rsidR="00AC6E20" w:rsidRPr="002670D3">
        <w:rPr>
          <w:i/>
        </w:rPr>
        <w:t>TripPolicy</w:t>
      </w:r>
      <w:r w:rsidR="00AC6E20" w:rsidRPr="002670D3">
        <w:t xml:space="preserve"> of the element </w:t>
      </w:r>
      <w:r w:rsidR="00AC6E20" w:rsidRPr="002670D3">
        <w:rPr>
          <w:i/>
        </w:rPr>
        <w:t>Params</w:t>
      </w:r>
      <w:r w:rsidR="00AC6E20" w:rsidRPr="002670D3">
        <w:t>)</w:t>
      </w:r>
      <w:r w:rsidR="004477E2" w:rsidRPr="002670D3">
        <w:t>.</w:t>
      </w:r>
      <w:r w:rsidR="00AC6E20" w:rsidRPr="002670D3">
        <w:t xml:space="preserve"> Available option</w:t>
      </w:r>
      <w:r w:rsidR="00C148EF" w:rsidRPr="002670D3">
        <w:t>s</w:t>
      </w:r>
      <w:r w:rsidR="00AC6E20" w:rsidRPr="002670D3">
        <w:t xml:space="preserve"> (see </w:t>
      </w:r>
      <w:sdt>
        <w:sdtPr>
          <w:id w:val="-859898858"/>
          <w:citation/>
        </w:sdtPr>
        <w:sdtEndPr/>
        <w:sdtContent>
          <w:r w:rsidR="00AC6E20" w:rsidRPr="002670D3">
            <w:fldChar w:fldCharType="begin"/>
          </w:r>
          <w:r w:rsidR="006007A5" w:rsidRPr="00BE41E5">
            <w:instrText xml:space="preserve">CITATION Eur17 \l 1031 </w:instrText>
          </w:r>
          <w:r w:rsidR="00AC6E20" w:rsidRPr="002670D3">
            <w:fldChar w:fldCharType="separate"/>
          </w:r>
          <w:r w:rsidR="00EF203D">
            <w:rPr>
              <w:noProof/>
            </w:rPr>
            <w:t>[1]</w:t>
          </w:r>
          <w:r w:rsidR="00AC6E20" w:rsidRPr="002670D3">
            <w:fldChar w:fldCharType="end"/>
          </w:r>
        </w:sdtContent>
      </w:sdt>
      <w:r w:rsidR="00AC6E20" w:rsidRPr="002670D3">
        <w:t xml:space="preserve"> section 8.7.3.3) are: </w:t>
      </w:r>
    </w:p>
    <w:p w14:paraId="5899A470" w14:textId="04F16E1C" w:rsidR="00AC6E20" w:rsidRPr="002670D3" w:rsidRDefault="00CA0790" w:rsidP="00AC6E20">
      <w:pPr>
        <w:pStyle w:val="Listenabsatz"/>
        <w:numPr>
          <w:ilvl w:val="0"/>
          <w:numId w:val="20"/>
        </w:numPr>
      </w:pPr>
      <w:r w:rsidRPr="002670D3">
        <w:t>f</w:t>
      </w:r>
      <w:r w:rsidR="00AC6E20" w:rsidRPr="002670D3">
        <w:t>astest</w:t>
      </w:r>
    </w:p>
    <w:p w14:paraId="19463F25" w14:textId="77777777" w:rsidR="00AC6E20" w:rsidRPr="002670D3" w:rsidRDefault="00AC6E20" w:rsidP="00AC6E20">
      <w:pPr>
        <w:pStyle w:val="Listenabsatz"/>
        <w:numPr>
          <w:ilvl w:val="0"/>
          <w:numId w:val="20"/>
        </w:numPr>
      </w:pPr>
      <w:r w:rsidRPr="002670D3">
        <w:t>minChanges</w:t>
      </w:r>
    </w:p>
    <w:p w14:paraId="36F13BD8" w14:textId="77777777" w:rsidR="00AC6E20" w:rsidRPr="002670D3" w:rsidRDefault="00AC6E20" w:rsidP="00AC6E20">
      <w:pPr>
        <w:pStyle w:val="Listenabsatz"/>
        <w:numPr>
          <w:ilvl w:val="0"/>
          <w:numId w:val="20"/>
        </w:numPr>
      </w:pPr>
      <w:r w:rsidRPr="002670D3">
        <w:t>leastWalking</w:t>
      </w:r>
    </w:p>
    <w:p w14:paraId="6FB2CB8D" w14:textId="3D19E769" w:rsidR="00AC6E20" w:rsidRPr="002670D3" w:rsidRDefault="00AC6E20" w:rsidP="00AC6E20">
      <w:pPr>
        <w:pStyle w:val="Listenabsatz"/>
        <w:numPr>
          <w:ilvl w:val="0"/>
          <w:numId w:val="20"/>
        </w:numPr>
      </w:pPr>
      <w:r w:rsidRPr="002670D3">
        <w:t>earliestArrvial</w:t>
      </w:r>
    </w:p>
    <w:p w14:paraId="3937E359" w14:textId="77777777" w:rsidR="00AC6E20" w:rsidRPr="002670D3" w:rsidRDefault="00AC6E20" w:rsidP="00AC6E20">
      <w:pPr>
        <w:pStyle w:val="Listenabsatz"/>
        <w:numPr>
          <w:ilvl w:val="0"/>
          <w:numId w:val="20"/>
        </w:numPr>
      </w:pPr>
      <w:r w:rsidRPr="002670D3">
        <w:t>latestDeparture</w:t>
      </w:r>
    </w:p>
    <w:p w14:paraId="3019A260" w14:textId="77777777" w:rsidR="00AC6E20" w:rsidRPr="002670D3" w:rsidRDefault="00AC6E20" w:rsidP="00D037C3">
      <w:pPr>
        <w:pStyle w:val="Listenabsatz"/>
        <w:numPr>
          <w:ilvl w:val="0"/>
          <w:numId w:val="20"/>
        </w:numPr>
      </w:pPr>
      <w:r w:rsidRPr="002670D3">
        <w:t>ea</w:t>
      </w:r>
      <w:r w:rsidR="00F77038" w:rsidRPr="002670D3">
        <w:t>r</w:t>
      </w:r>
      <w:r w:rsidRPr="002670D3">
        <w:t>liestArrivalAndLatestDeparture</w:t>
      </w:r>
    </w:p>
    <w:p w14:paraId="62771CEE" w14:textId="6EAC6C97" w:rsidR="004477E2" w:rsidRPr="002670D3" w:rsidRDefault="004477E2" w:rsidP="00175BBB">
      <w:r w:rsidRPr="002670D3">
        <w:t xml:space="preserve">In addition, the maxima for walking and cycling distances as well as the maximum number of transfers </w:t>
      </w:r>
      <w:r w:rsidR="000243CD" w:rsidRPr="002670D3">
        <w:t xml:space="preserve">may </w:t>
      </w:r>
      <w:r w:rsidRPr="002670D3">
        <w:t>be specified</w:t>
      </w:r>
      <w:r w:rsidR="006C4554" w:rsidRPr="002670D3">
        <w:t xml:space="preserve"> by using </w:t>
      </w:r>
      <w:r w:rsidR="006C4554" w:rsidRPr="002670D3">
        <w:rPr>
          <w:i/>
        </w:rPr>
        <w:t>IndividualTransportOptions</w:t>
      </w:r>
      <w:r w:rsidR="006C4554" w:rsidRPr="002670D3">
        <w:t xml:space="preserve"> as part of the </w:t>
      </w:r>
      <w:r w:rsidR="006C4554" w:rsidRPr="002670D3">
        <w:rPr>
          <w:i/>
        </w:rPr>
        <w:t>PlaceContextStructure</w:t>
      </w:r>
      <w:r w:rsidR="006C4554" w:rsidRPr="002670D3">
        <w:t xml:space="preserve"> (see</w:t>
      </w:r>
      <w:sdt>
        <w:sdtPr>
          <w:id w:val="-28729731"/>
          <w:citation/>
        </w:sdtPr>
        <w:sdtEndPr/>
        <w:sdtContent>
          <w:r w:rsidR="006C4554" w:rsidRPr="002670D3">
            <w:fldChar w:fldCharType="begin"/>
          </w:r>
          <w:r w:rsidR="006007A5" w:rsidRPr="00BE41E5">
            <w:instrText xml:space="preserve">CITATION Eur17 \l 1031 </w:instrText>
          </w:r>
          <w:r w:rsidR="006C4554" w:rsidRPr="002670D3">
            <w:fldChar w:fldCharType="separate"/>
          </w:r>
          <w:ins w:id="1731" w:author="Jan Grüner" w:date="2021-04-01T09:36:00Z">
            <w:r w:rsidR="00EF203D">
              <w:rPr>
                <w:noProof/>
              </w:rPr>
              <w:t xml:space="preserve"> </w:t>
            </w:r>
            <w:r w:rsidR="00EF203D">
              <w:rPr>
                <w:noProof/>
              </w:rPr>
              <w:t>[1]</w:t>
            </w:r>
          </w:ins>
          <w:del w:id="1732" w:author="Jan Grüner" w:date="2021-04-01T09:36:00Z">
            <w:r w:rsidR="000C6273" w:rsidDel="00EF203D">
              <w:rPr>
                <w:noProof/>
              </w:rPr>
              <w:delText xml:space="preserve"> [1]</w:delText>
            </w:r>
          </w:del>
          <w:r w:rsidR="006C4554" w:rsidRPr="002670D3">
            <w:fldChar w:fldCharType="end"/>
          </w:r>
        </w:sdtContent>
      </w:sdt>
      <w:r w:rsidR="006C4554" w:rsidRPr="002670D3">
        <w:t xml:space="preserve"> section 8.4.3.2)</w:t>
      </w:r>
      <w:r w:rsidR="00485688" w:rsidRPr="002670D3">
        <w:t xml:space="preserve">. The need to </w:t>
      </w:r>
      <w:r w:rsidR="00B95264">
        <w:t>transport</w:t>
      </w:r>
      <w:r w:rsidR="00485688" w:rsidRPr="002670D3">
        <w:t xml:space="preserve"> bicycles is supported by the “BikeTransport” Boolean parameter</w:t>
      </w:r>
      <w:r w:rsidR="006C4554" w:rsidRPr="002670D3">
        <w:t xml:space="preserve"> (part of element </w:t>
      </w:r>
      <w:r w:rsidR="006C4554" w:rsidRPr="002670D3">
        <w:rPr>
          <w:i/>
        </w:rPr>
        <w:t>Params</w:t>
      </w:r>
      <w:r w:rsidR="006C4554" w:rsidRPr="002670D3">
        <w:t>)</w:t>
      </w:r>
      <w:r w:rsidR="00485688" w:rsidRPr="002670D3">
        <w:t>.</w:t>
      </w:r>
    </w:p>
    <w:p w14:paraId="0E9DD16C" w14:textId="4ECD371F" w:rsidR="006C4554" w:rsidRPr="002670D3" w:rsidRDefault="006C4554" w:rsidP="00D037C3">
      <w:pPr>
        <w:pStyle w:val="Listenabsatz"/>
        <w:numPr>
          <w:ilvl w:val="0"/>
          <w:numId w:val="25"/>
        </w:numPr>
      </w:pPr>
      <w:r>
        <w:lastRenderedPageBreak/>
        <w:t>PtModeFilter.PtMode and PtModeFilter.Exclude</w:t>
      </w:r>
      <w:r w:rsidR="006818E6">
        <w:t xml:space="preserve"> must be supported</w:t>
      </w:r>
      <w:r w:rsidR="485C2E85">
        <w:t>.</w:t>
      </w:r>
    </w:p>
    <w:p w14:paraId="5777D27B" w14:textId="483D11DC" w:rsidR="006C4554" w:rsidRPr="002670D3" w:rsidRDefault="006818E6" w:rsidP="00D037C3">
      <w:pPr>
        <w:pStyle w:val="Listenabsatz"/>
        <w:numPr>
          <w:ilvl w:val="0"/>
          <w:numId w:val="25"/>
        </w:numPr>
      </w:pPr>
      <w:r w:rsidRPr="002670D3">
        <w:t>T</w:t>
      </w:r>
      <w:r w:rsidR="006C4554" w:rsidRPr="002670D3">
        <w:t>he policy NumberOfResults and NumberOfResultsBefore/</w:t>
      </w:r>
      <w:r w:rsidR="00E97725">
        <w:t>NumberOfResults</w:t>
      </w:r>
      <w:r w:rsidR="006C4554" w:rsidRPr="002670D3">
        <w:t>After</w:t>
      </w:r>
      <w:r w:rsidRPr="002670D3">
        <w:t xml:space="preserve"> must be supported</w:t>
      </w:r>
      <w:r w:rsidR="006C4554" w:rsidRPr="002670D3">
        <w:t>. Other policies are optional to support.</w:t>
      </w:r>
    </w:p>
    <w:p w14:paraId="6E374EB9" w14:textId="751B7B59" w:rsidR="00EA3680" w:rsidRPr="002670D3" w:rsidRDefault="006818E6" w:rsidP="00D037C3">
      <w:pPr>
        <w:pStyle w:val="Listenabsatz"/>
        <w:numPr>
          <w:ilvl w:val="0"/>
          <w:numId w:val="25"/>
        </w:numPr>
      </w:pPr>
      <w:r w:rsidRPr="002670D3">
        <w:t>T</w:t>
      </w:r>
      <w:r w:rsidR="006C4554" w:rsidRPr="002670D3">
        <w:t>he content filters IncludeLegs and IncludeIntermediateStops</w:t>
      </w:r>
      <w:r w:rsidRPr="002670D3">
        <w:t xml:space="preserve"> must be supported</w:t>
      </w:r>
      <w:r w:rsidR="006C4554" w:rsidRPr="002670D3">
        <w:t>.</w:t>
      </w:r>
    </w:p>
    <w:p w14:paraId="0A81DBDF" w14:textId="4CD45A13" w:rsidR="007F5BEE" w:rsidRPr="002670D3" w:rsidRDefault="006C4554" w:rsidP="00D037C3">
      <w:pPr>
        <w:pStyle w:val="Listenabsatz"/>
        <w:numPr>
          <w:ilvl w:val="0"/>
          <w:numId w:val="25"/>
        </w:numPr>
      </w:pPr>
      <w:r w:rsidRPr="002670D3">
        <w:t>IndividualTransportOptions</w:t>
      </w:r>
      <w:r w:rsidR="006818E6" w:rsidRPr="002670D3">
        <w:t xml:space="preserve"> must be supported.</w:t>
      </w:r>
    </w:p>
    <w:p w14:paraId="56320F01" w14:textId="77777777" w:rsidR="00886629" w:rsidRPr="002670D3" w:rsidRDefault="00886629" w:rsidP="00886629">
      <w:pPr>
        <w:pStyle w:val="berschrift3"/>
      </w:pPr>
      <w:bookmarkStart w:id="1733" w:name="_Toc47518579"/>
      <w:bookmarkStart w:id="1734" w:name="_Toc48223234"/>
      <w:bookmarkStart w:id="1735" w:name="_Toc48716453"/>
      <w:bookmarkStart w:id="1736" w:name="_Ref47516551"/>
      <w:bookmarkStart w:id="1737" w:name="_Toc68162238"/>
      <w:bookmarkEnd w:id="1733"/>
      <w:bookmarkEnd w:id="1734"/>
      <w:bookmarkEnd w:id="1735"/>
      <w:r w:rsidRPr="002670D3">
        <w:t>Response</w:t>
      </w:r>
      <w:bookmarkEnd w:id="1736"/>
      <w:bookmarkEnd w:id="1737"/>
    </w:p>
    <w:p w14:paraId="59768290" w14:textId="415EE32F" w:rsidR="001677AE" w:rsidRPr="002670D3" w:rsidRDefault="001677AE" w:rsidP="00A656AE">
      <w:r w:rsidRPr="002670D3">
        <w:t xml:space="preserve">An element </w:t>
      </w:r>
      <w:r w:rsidRPr="002670D3">
        <w:rPr>
          <w:b/>
        </w:rPr>
        <w:t>TripResponse</w:t>
      </w:r>
      <w:r w:rsidRPr="002670D3">
        <w:t xml:space="preserve"> of the type </w:t>
      </w:r>
      <w:r w:rsidRPr="002670D3">
        <w:rPr>
          <w:i/>
        </w:rPr>
        <w:t>TripResponseStructure</w:t>
      </w:r>
      <w:r w:rsidRPr="002670D3">
        <w:t xml:space="preserve"> is used to respond to an intermodal trip request.</w:t>
      </w:r>
      <w:r w:rsidR="00225070" w:rsidRPr="002670D3">
        <w:t xml:space="preserve"> </w:t>
      </w:r>
      <w:r w:rsidR="00225070" w:rsidRPr="002670D3">
        <w:fldChar w:fldCharType="begin"/>
      </w:r>
      <w:r w:rsidR="00225070" w:rsidRPr="002670D3">
        <w:instrText xml:space="preserve"> REF _Ref47449552 \h </w:instrText>
      </w:r>
      <w:r w:rsidR="00225070" w:rsidRPr="002670D3">
        <w:fldChar w:fldCharType="separate"/>
      </w:r>
      <w:r w:rsidR="00743E40">
        <w:t xml:space="preserve">Table </w:t>
      </w:r>
      <w:r w:rsidR="00743E40">
        <w:rPr>
          <w:noProof/>
        </w:rPr>
        <w:t>14</w:t>
      </w:r>
      <w:r w:rsidR="00225070" w:rsidRPr="002670D3">
        <w:fldChar w:fldCharType="end"/>
      </w:r>
      <w:r w:rsidR="00225070" w:rsidRPr="002670D3">
        <w:t xml:space="preserve"> gives an overview of the supported response information types for this service.</w:t>
      </w:r>
      <w:r w:rsidR="00462219" w:rsidRPr="002670D3">
        <w:t xml:space="preserve"> The related OJP Table can be found in </w:t>
      </w:r>
      <w:sdt>
        <w:sdtPr>
          <w:id w:val="1941259892"/>
          <w:citation/>
        </w:sdtPr>
        <w:sdtEndPr/>
        <w:sdtContent>
          <w:r w:rsidR="00462219" w:rsidRPr="002670D3">
            <w:fldChar w:fldCharType="begin"/>
          </w:r>
          <w:r w:rsidR="006007A5" w:rsidRPr="00BE41E5">
            <w:instrText xml:space="preserve">CITATION Eur17 \l 1031 </w:instrText>
          </w:r>
          <w:r w:rsidR="00462219" w:rsidRPr="002670D3">
            <w:fldChar w:fldCharType="separate"/>
          </w:r>
          <w:r w:rsidR="00EF203D">
            <w:rPr>
              <w:noProof/>
            </w:rPr>
            <w:t>[1]</w:t>
          </w:r>
          <w:r w:rsidR="00462219" w:rsidRPr="002670D3">
            <w:fldChar w:fldCharType="end"/>
          </w:r>
        </w:sdtContent>
      </w:sdt>
      <w:r w:rsidR="00462219" w:rsidRPr="002670D3">
        <w:t xml:space="preserve"> (section 8.7.4.1).</w:t>
      </w:r>
    </w:p>
    <w:p w14:paraId="4D11304A" w14:textId="755DE113" w:rsidR="00225070" w:rsidRPr="002670D3" w:rsidRDefault="007D3DD5" w:rsidP="00485688">
      <w:r w:rsidRPr="002670D3">
        <w:t>A complete Trip</w:t>
      </w:r>
      <w:r w:rsidR="00132644" w:rsidRPr="002670D3">
        <w:t>Response</w:t>
      </w:r>
      <w:r w:rsidRPr="002670D3">
        <w:t>Context needs to be sen</w:t>
      </w:r>
      <w:r w:rsidR="008D6FB0" w:rsidRPr="002670D3">
        <w:t>t</w:t>
      </w:r>
      <w:r w:rsidRPr="002670D3">
        <w:t xml:space="preserve"> as response. </w:t>
      </w:r>
      <w:r w:rsidR="00A622B5" w:rsidRPr="00A40EA4">
        <w:rPr>
          <w:i/>
        </w:rPr>
        <w:t>TripResult</w:t>
      </w:r>
      <w:r w:rsidR="00A622B5" w:rsidRPr="002670D3">
        <w:t xml:space="preserve"> </w:t>
      </w:r>
      <w:r w:rsidR="009B1DF4">
        <w:t xml:space="preserve">(as </w:t>
      </w:r>
      <w:r w:rsidR="00476E02">
        <w:t>Substructure</w:t>
      </w:r>
      <w:r w:rsidR="009B1DF4">
        <w:t xml:space="preserve"> </w:t>
      </w:r>
      <w:r w:rsidR="00E711D5">
        <w:t xml:space="preserve">of </w:t>
      </w:r>
      <w:r w:rsidR="00E711D5" w:rsidRPr="00A40EA4">
        <w:rPr>
          <w:i/>
        </w:rPr>
        <w:t>TripResponseStructure</w:t>
      </w:r>
      <w:r w:rsidR="00E711D5">
        <w:t xml:space="preserve">) </w:t>
      </w:r>
      <w:r w:rsidRPr="002670D3">
        <w:t>contains no more than the maxim</w:t>
      </w:r>
      <w:r w:rsidR="00C32499" w:rsidRPr="002670D3">
        <w:t>um</w:t>
      </w:r>
      <w:r w:rsidRPr="002670D3">
        <w:t xml:space="preserve"> number of results,</w:t>
      </w:r>
      <w:r w:rsidR="00C32499" w:rsidRPr="002670D3">
        <w:t xml:space="preserve"> as</w:t>
      </w:r>
      <w:r w:rsidRPr="002670D3">
        <w:t xml:space="preserve"> defined by the request</w:t>
      </w:r>
      <w:r w:rsidR="00132644" w:rsidRPr="002670D3">
        <w:t xml:space="preserve"> but all referenced places and situations</w:t>
      </w:r>
      <w:r w:rsidRPr="002670D3">
        <w:t>.</w:t>
      </w:r>
      <w:r w:rsidR="00E24614" w:rsidRPr="002670D3">
        <w:t xml:space="preserve"> </w:t>
      </w:r>
      <w:r w:rsidR="0049593F" w:rsidRPr="002670D3">
        <w:t xml:space="preserve">A detailed description can be found in </w:t>
      </w:r>
      <w:sdt>
        <w:sdtPr>
          <w:id w:val="-2056149144"/>
          <w:citation/>
        </w:sdtPr>
        <w:sdtEndPr/>
        <w:sdtContent>
          <w:r w:rsidR="0049593F" w:rsidRPr="002670D3">
            <w:fldChar w:fldCharType="begin"/>
          </w:r>
          <w:r w:rsidR="006007A5" w:rsidRPr="00BE41E5">
            <w:instrText xml:space="preserve">CITATION Eur17 \l 1031 </w:instrText>
          </w:r>
          <w:r w:rsidR="0049593F" w:rsidRPr="002670D3">
            <w:fldChar w:fldCharType="separate"/>
          </w:r>
          <w:r w:rsidR="00EF203D">
            <w:rPr>
              <w:noProof/>
            </w:rPr>
            <w:t>[1]</w:t>
          </w:r>
          <w:r w:rsidR="0049593F" w:rsidRPr="002670D3">
            <w:fldChar w:fldCharType="end"/>
          </w:r>
        </w:sdtContent>
      </w:sdt>
      <w:r w:rsidR="0049593F" w:rsidRPr="002670D3">
        <w:t>.</w:t>
      </w:r>
    </w:p>
    <w:p w14:paraId="2776552F" w14:textId="5AF8E582" w:rsidR="00225070" w:rsidRPr="002670D3" w:rsidRDefault="00225070" w:rsidP="00D037C3">
      <w:pPr>
        <w:pStyle w:val="Beschriftung"/>
        <w:keepNext/>
      </w:pPr>
      <w:bookmarkStart w:id="1738" w:name="_Ref47449552"/>
      <w:bookmarkStart w:id="1739" w:name="_Toc68162286"/>
      <w:r>
        <w:t xml:space="preserve">Table </w:t>
      </w:r>
      <w:r>
        <w:fldChar w:fldCharType="begin"/>
      </w:r>
      <w:r>
        <w:instrText xml:space="preserve"> SEQ Table \* ARABIC </w:instrText>
      </w:r>
      <w:r>
        <w:fldChar w:fldCharType="separate"/>
      </w:r>
      <w:r w:rsidR="00743E40">
        <w:rPr>
          <w:noProof/>
        </w:rPr>
        <w:t>14</w:t>
      </w:r>
      <w:r>
        <w:fldChar w:fldCharType="end"/>
      </w:r>
      <w:bookmarkEnd w:id="1738"/>
      <w:r>
        <w:t xml:space="preserve"> TripResponseStructure</w:t>
      </w:r>
      <w:r w:rsidR="54FB7812">
        <w:t>.</w:t>
      </w:r>
      <w:bookmarkEnd w:id="1739"/>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225070" w:rsidRPr="002670D3" w14:paraId="150B2EF6" w14:textId="77777777" w:rsidTr="00D037C3">
        <w:trPr>
          <w:cnfStyle w:val="100000000000" w:firstRow="1" w:lastRow="0" w:firstColumn="0" w:lastColumn="0" w:oddVBand="0" w:evenVBand="0" w:oddHBand="0" w:evenHBand="0" w:firstRowFirstColumn="0" w:firstRowLastColumn="0" w:lastRowFirstColumn="0" w:lastRowLastColumn="0"/>
          <w:trHeight w:val="619"/>
          <w:tblHeader/>
        </w:trPr>
        <w:tc>
          <w:tcPr>
            <w:tcW w:w="0" w:type="dxa"/>
          </w:tcPr>
          <w:p w14:paraId="01AEBECD" w14:textId="77777777" w:rsidR="00225070" w:rsidRPr="002670D3" w:rsidRDefault="00225070" w:rsidP="003C03BC">
            <w:pPr>
              <w:spacing w:before="0" w:after="0"/>
            </w:pPr>
          </w:p>
        </w:tc>
        <w:tc>
          <w:tcPr>
            <w:tcW w:w="0" w:type="dxa"/>
          </w:tcPr>
          <w:p w14:paraId="27DA5FF8" w14:textId="77777777" w:rsidR="00225070" w:rsidRPr="002670D3" w:rsidRDefault="00225070" w:rsidP="003C03BC">
            <w:pPr>
              <w:spacing w:before="0" w:after="0"/>
            </w:pPr>
            <w:r w:rsidRPr="002670D3">
              <w:t>+Structure</w:t>
            </w:r>
          </w:p>
        </w:tc>
        <w:tc>
          <w:tcPr>
            <w:tcW w:w="0" w:type="dxa"/>
          </w:tcPr>
          <w:p w14:paraId="7FA067FC" w14:textId="77777777" w:rsidR="00225070" w:rsidRPr="002670D3" w:rsidRDefault="00225070" w:rsidP="003C03BC">
            <w:pPr>
              <w:spacing w:before="0" w:after="0"/>
            </w:pPr>
            <w:r w:rsidRPr="002670D3">
              <w:t>Section</w:t>
            </w:r>
          </w:p>
        </w:tc>
        <w:tc>
          <w:tcPr>
            <w:tcW w:w="0" w:type="dxa"/>
          </w:tcPr>
          <w:p w14:paraId="47C23CE9" w14:textId="77777777" w:rsidR="00225070" w:rsidRPr="002670D3" w:rsidRDefault="00225070" w:rsidP="003C03BC">
            <w:pPr>
              <w:spacing w:before="0" w:after="0"/>
            </w:pPr>
            <w:r w:rsidRPr="002670D3">
              <w:t>LA</w:t>
            </w:r>
          </w:p>
        </w:tc>
        <w:tc>
          <w:tcPr>
            <w:tcW w:w="0" w:type="dxa"/>
          </w:tcPr>
          <w:p w14:paraId="01A794FC" w14:textId="77777777" w:rsidR="00225070" w:rsidRPr="002670D3" w:rsidRDefault="00934C66" w:rsidP="003C03BC">
            <w:pPr>
              <w:spacing w:before="0" w:after="0"/>
            </w:pPr>
            <w:r w:rsidRPr="002670D3">
              <w:t>EUS</w:t>
            </w:r>
          </w:p>
        </w:tc>
      </w:tr>
      <w:tr w:rsidR="00225070" w:rsidRPr="002670D3" w14:paraId="7849A1C8"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69155BAC" w14:textId="77777777" w:rsidR="00225070" w:rsidRPr="002670D3" w:rsidRDefault="00225070" w:rsidP="003C03BC">
            <w:pPr>
              <w:spacing w:before="0" w:after="0"/>
            </w:pPr>
            <w:r w:rsidRPr="002670D3">
              <w:t>ErrorMessage</w:t>
            </w:r>
          </w:p>
        </w:tc>
        <w:tc>
          <w:tcPr>
            <w:tcW w:w="2827" w:type="dxa"/>
          </w:tcPr>
          <w:p w14:paraId="736AC5B0" w14:textId="77777777" w:rsidR="00225070" w:rsidRPr="002670D3" w:rsidRDefault="00225070" w:rsidP="003C03BC">
            <w:pPr>
              <w:spacing w:before="0" w:after="0"/>
            </w:pPr>
            <w:r w:rsidRPr="002670D3">
              <w:t>+ErrorMessage</w:t>
            </w:r>
          </w:p>
        </w:tc>
        <w:tc>
          <w:tcPr>
            <w:tcW w:w="1425" w:type="dxa"/>
          </w:tcPr>
          <w:p w14:paraId="622EDE2E" w14:textId="77777777" w:rsidR="00225070" w:rsidRPr="002670D3" w:rsidRDefault="00225070" w:rsidP="003C03BC">
            <w:pPr>
              <w:spacing w:before="0" w:after="0"/>
            </w:pPr>
            <w:r w:rsidRPr="002670D3">
              <w:t>8.4.4.2</w:t>
            </w:r>
          </w:p>
        </w:tc>
        <w:tc>
          <w:tcPr>
            <w:tcW w:w="919" w:type="dxa"/>
          </w:tcPr>
          <w:p w14:paraId="3B0E849F" w14:textId="77777777" w:rsidR="00225070" w:rsidRPr="002670D3" w:rsidRDefault="00225070" w:rsidP="003C03BC">
            <w:pPr>
              <w:spacing w:before="0" w:after="0"/>
            </w:pPr>
            <w:r w:rsidRPr="002670D3">
              <w:t>Yes</w:t>
            </w:r>
          </w:p>
        </w:tc>
        <w:tc>
          <w:tcPr>
            <w:tcW w:w="994" w:type="dxa"/>
          </w:tcPr>
          <w:p w14:paraId="37028F8B" w14:textId="77777777" w:rsidR="00225070" w:rsidRPr="002670D3" w:rsidRDefault="00225070" w:rsidP="003C03BC">
            <w:pPr>
              <w:spacing w:before="0" w:after="0"/>
            </w:pPr>
            <w:r w:rsidRPr="002670D3">
              <w:t>Yes</w:t>
            </w:r>
          </w:p>
        </w:tc>
      </w:tr>
      <w:tr w:rsidR="00225070" w:rsidRPr="002670D3" w14:paraId="7A442A92" w14:textId="77777777" w:rsidTr="003C03BC">
        <w:trPr>
          <w:trHeight w:val="317"/>
        </w:trPr>
        <w:tc>
          <w:tcPr>
            <w:tcW w:w="2127" w:type="dxa"/>
          </w:tcPr>
          <w:p w14:paraId="3BD07123" w14:textId="77777777" w:rsidR="00225070" w:rsidRPr="002670D3" w:rsidRDefault="00225070" w:rsidP="003C03BC">
            <w:pPr>
              <w:spacing w:before="0" w:after="0"/>
            </w:pPr>
            <w:r w:rsidRPr="002670D3">
              <w:t>TripResponseContext</w:t>
            </w:r>
          </w:p>
        </w:tc>
        <w:tc>
          <w:tcPr>
            <w:tcW w:w="2827" w:type="dxa"/>
          </w:tcPr>
          <w:p w14:paraId="469132BE" w14:textId="77777777" w:rsidR="00225070" w:rsidRPr="002670D3" w:rsidRDefault="00225070" w:rsidP="003C03BC">
            <w:pPr>
              <w:spacing w:before="0" w:after="0"/>
            </w:pPr>
            <w:r w:rsidRPr="002670D3">
              <w:t>+TripResponseContext</w:t>
            </w:r>
          </w:p>
        </w:tc>
        <w:tc>
          <w:tcPr>
            <w:tcW w:w="1425" w:type="dxa"/>
          </w:tcPr>
          <w:p w14:paraId="4B54737F" w14:textId="77777777" w:rsidR="00225070" w:rsidRPr="002670D3" w:rsidRDefault="00225070" w:rsidP="003C03BC">
            <w:pPr>
              <w:spacing w:before="0" w:after="0"/>
            </w:pPr>
            <w:r w:rsidRPr="002670D3">
              <w:t>8.7.4.3</w:t>
            </w:r>
          </w:p>
        </w:tc>
        <w:tc>
          <w:tcPr>
            <w:tcW w:w="919" w:type="dxa"/>
          </w:tcPr>
          <w:p w14:paraId="01DFAC20" w14:textId="77777777" w:rsidR="00225070" w:rsidRPr="002670D3" w:rsidRDefault="00225070" w:rsidP="003C03BC">
            <w:pPr>
              <w:spacing w:before="0" w:after="0"/>
            </w:pPr>
            <w:r w:rsidRPr="002670D3">
              <w:t>Yes</w:t>
            </w:r>
          </w:p>
        </w:tc>
        <w:tc>
          <w:tcPr>
            <w:tcW w:w="994" w:type="dxa"/>
          </w:tcPr>
          <w:p w14:paraId="7CDB0B0F" w14:textId="77777777" w:rsidR="00225070" w:rsidRPr="002670D3" w:rsidRDefault="00225070" w:rsidP="003C03BC">
            <w:pPr>
              <w:spacing w:before="0" w:after="0"/>
            </w:pPr>
            <w:r w:rsidRPr="002670D3">
              <w:t>Yes</w:t>
            </w:r>
          </w:p>
        </w:tc>
      </w:tr>
      <w:tr w:rsidR="00225070" w:rsidRPr="002670D3" w14:paraId="2FB1C0CF"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24221801" w14:textId="77777777" w:rsidR="00225070" w:rsidRPr="002670D3" w:rsidRDefault="00225070" w:rsidP="003C03BC">
            <w:pPr>
              <w:spacing w:before="0" w:after="0"/>
            </w:pPr>
            <w:r w:rsidRPr="002670D3">
              <w:t>TripResult</w:t>
            </w:r>
          </w:p>
        </w:tc>
        <w:tc>
          <w:tcPr>
            <w:tcW w:w="2827" w:type="dxa"/>
          </w:tcPr>
          <w:p w14:paraId="4AFFA6AB" w14:textId="77777777" w:rsidR="00225070" w:rsidRPr="002670D3" w:rsidRDefault="00225070" w:rsidP="003C03BC">
            <w:pPr>
              <w:spacing w:before="0" w:after="0"/>
            </w:pPr>
            <w:r w:rsidRPr="002670D3">
              <w:t>+TripResult</w:t>
            </w:r>
          </w:p>
        </w:tc>
        <w:tc>
          <w:tcPr>
            <w:tcW w:w="1425" w:type="dxa"/>
          </w:tcPr>
          <w:p w14:paraId="4CA9D2D3" w14:textId="77777777" w:rsidR="00225070" w:rsidRPr="002670D3" w:rsidRDefault="00225070" w:rsidP="003C03BC">
            <w:pPr>
              <w:spacing w:before="0" w:after="0"/>
            </w:pPr>
            <w:r w:rsidRPr="002670D3">
              <w:t>8.7.4.4</w:t>
            </w:r>
          </w:p>
        </w:tc>
        <w:tc>
          <w:tcPr>
            <w:tcW w:w="919" w:type="dxa"/>
          </w:tcPr>
          <w:p w14:paraId="2A09C74A" w14:textId="77777777" w:rsidR="00225070" w:rsidRPr="002670D3" w:rsidRDefault="00225070" w:rsidP="003C03BC">
            <w:pPr>
              <w:spacing w:before="0" w:after="0"/>
            </w:pPr>
            <w:r w:rsidRPr="002670D3">
              <w:t>Yes</w:t>
            </w:r>
          </w:p>
        </w:tc>
        <w:tc>
          <w:tcPr>
            <w:tcW w:w="994" w:type="dxa"/>
          </w:tcPr>
          <w:p w14:paraId="542F252B" w14:textId="77777777" w:rsidR="00225070" w:rsidRPr="002670D3" w:rsidRDefault="00225070" w:rsidP="003C03BC">
            <w:pPr>
              <w:spacing w:before="0" w:after="0"/>
            </w:pPr>
            <w:r w:rsidRPr="002670D3">
              <w:t>Yes</w:t>
            </w:r>
          </w:p>
        </w:tc>
      </w:tr>
    </w:tbl>
    <w:p w14:paraId="513E850A" w14:textId="3C0EFF97" w:rsidR="00DC2544" w:rsidRPr="002670D3" w:rsidRDefault="00E24614" w:rsidP="00485688">
      <w:r w:rsidRPr="002670D3">
        <w:t>It is not required to support the policy AcceptDeferredDelivery</w:t>
      </w:r>
      <w:r w:rsidR="00B20E85">
        <w:rPr>
          <w:rStyle w:val="Funotenzeichen"/>
        </w:rPr>
        <w:footnoteReference w:id="7"/>
      </w:r>
      <w:r w:rsidRPr="002670D3">
        <w:t>. Therefore, passive servers will never be asked to return TripSummary instead of Trip within the TripResultStructure.</w:t>
      </w:r>
    </w:p>
    <w:p w14:paraId="6682A12E" w14:textId="46FEF778" w:rsidR="00DC2544" w:rsidRPr="002670D3" w:rsidRDefault="00DC2544" w:rsidP="00DC2544">
      <w:r w:rsidRPr="002670D3">
        <w:t xml:space="preserve">Possible error codes that can appear within the context of the response can be found in </w:t>
      </w:r>
      <w:r w:rsidRPr="002670D3">
        <w:fldChar w:fldCharType="begin"/>
      </w:r>
      <w:r w:rsidRPr="002670D3">
        <w:instrText xml:space="preserve"> REF _Ref48033795 \h </w:instrText>
      </w:r>
      <w:r w:rsidRPr="002670D3">
        <w:fldChar w:fldCharType="separate"/>
      </w:r>
      <w:r w:rsidR="00743E40">
        <w:t xml:space="preserve">Table </w:t>
      </w:r>
      <w:r w:rsidR="00743E40">
        <w:rPr>
          <w:noProof/>
        </w:rPr>
        <w:t>15</w:t>
      </w:r>
      <w:r w:rsidRPr="002670D3">
        <w:fldChar w:fldCharType="end"/>
      </w:r>
      <w:r w:rsidRPr="002670D3">
        <w:t xml:space="preserve"> (see </w:t>
      </w:r>
      <w:sdt>
        <w:sdtPr>
          <w:id w:val="1755863247"/>
          <w:citation/>
        </w:sdtPr>
        <w:sdtEndPr/>
        <w:sdtContent>
          <w:r w:rsidRPr="002670D3">
            <w:fldChar w:fldCharType="begin"/>
          </w:r>
          <w:r w:rsidRPr="00BE41E5">
            <w:instrText xml:space="preserve"> CITATION Eur17 \l 1031 </w:instrText>
          </w:r>
          <w:r w:rsidRPr="002670D3">
            <w:fldChar w:fldCharType="separate"/>
          </w:r>
          <w:r w:rsidR="00EF203D">
            <w:rPr>
              <w:noProof/>
            </w:rPr>
            <w:t>[1]</w:t>
          </w:r>
          <w:r w:rsidRPr="002670D3">
            <w:fldChar w:fldCharType="end"/>
          </w:r>
        </w:sdtContent>
      </w:sdt>
      <w:r w:rsidRPr="002670D3">
        <w:t xml:space="preserve"> section 8.7.4.1).</w:t>
      </w:r>
    </w:p>
    <w:p w14:paraId="3C6E45AA" w14:textId="4AD6F920" w:rsidR="00DC2544" w:rsidRPr="002670D3" w:rsidRDefault="00DC2544" w:rsidP="00DC2544">
      <w:pPr>
        <w:pStyle w:val="Beschriftung"/>
        <w:keepNext/>
      </w:pPr>
      <w:bookmarkStart w:id="1740" w:name="_Ref48033795"/>
      <w:bookmarkStart w:id="1741" w:name="_Toc68162287"/>
      <w:r>
        <w:t xml:space="preserve">Table </w:t>
      </w:r>
      <w:r>
        <w:fldChar w:fldCharType="begin"/>
      </w:r>
      <w:r>
        <w:instrText xml:space="preserve"> SEQ Table \* ARABIC </w:instrText>
      </w:r>
      <w:r>
        <w:fldChar w:fldCharType="separate"/>
      </w:r>
      <w:r w:rsidR="00743E40">
        <w:rPr>
          <w:noProof/>
        </w:rPr>
        <w:t>15</w:t>
      </w:r>
      <w:r>
        <w:fldChar w:fldCharType="end"/>
      </w:r>
      <w:bookmarkEnd w:id="1740"/>
      <w:r>
        <w:t xml:space="preserve"> List of possible error codes in TripResponse</w:t>
      </w:r>
      <w:r w:rsidR="7BE541B8">
        <w:t>.</w:t>
      </w:r>
      <w:bookmarkEnd w:id="1741"/>
    </w:p>
    <w:tbl>
      <w:tblPr>
        <w:tblStyle w:val="Gitternetztabelle22"/>
        <w:tblW w:w="0" w:type="auto"/>
        <w:tblLook w:val="0420" w:firstRow="1" w:lastRow="0" w:firstColumn="0" w:lastColumn="0" w:noHBand="0" w:noVBand="1"/>
      </w:tblPr>
      <w:tblGrid>
        <w:gridCol w:w="3545"/>
        <w:gridCol w:w="4958"/>
      </w:tblGrid>
      <w:tr w:rsidR="00DC2544" w:rsidRPr="002670D3" w14:paraId="114FD8BB" w14:textId="77777777" w:rsidTr="006D7BF1">
        <w:trPr>
          <w:cnfStyle w:val="100000000000" w:firstRow="1" w:lastRow="0" w:firstColumn="0" w:lastColumn="0" w:oddVBand="0" w:evenVBand="0" w:oddHBand="0" w:evenHBand="0" w:firstRowFirstColumn="0" w:firstRowLastColumn="0" w:lastRowFirstColumn="0" w:lastRowLastColumn="0"/>
          <w:tblHeader/>
        </w:trPr>
        <w:tc>
          <w:tcPr>
            <w:tcW w:w="0" w:type="auto"/>
          </w:tcPr>
          <w:p w14:paraId="6D73706F" w14:textId="77777777" w:rsidR="00DC2544" w:rsidRPr="002670D3" w:rsidRDefault="00DC2544" w:rsidP="006D7BF1">
            <w:pPr>
              <w:spacing w:before="0" w:after="0"/>
            </w:pPr>
            <w:r w:rsidRPr="002670D3">
              <w:t>Code</w:t>
            </w:r>
          </w:p>
        </w:tc>
        <w:tc>
          <w:tcPr>
            <w:tcW w:w="0" w:type="auto"/>
          </w:tcPr>
          <w:p w14:paraId="00AD3ED3" w14:textId="77777777" w:rsidR="00DC2544" w:rsidRPr="002670D3" w:rsidRDefault="00DC2544" w:rsidP="006D7BF1">
            <w:pPr>
              <w:spacing w:before="0" w:after="0"/>
            </w:pPr>
            <w:r w:rsidRPr="002670D3">
              <w:t>Description</w:t>
            </w:r>
          </w:p>
        </w:tc>
      </w:tr>
      <w:tr w:rsidR="00DC2544" w:rsidRPr="002670D3" w14:paraId="58E4FA0D"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3F3A3AA1" w14:textId="77777777" w:rsidR="00DC2544" w:rsidRPr="002670D3" w:rsidRDefault="00DC2544" w:rsidP="00DC2544">
            <w:pPr>
              <w:spacing w:before="0" w:after="0"/>
            </w:pPr>
            <w:r w:rsidRPr="002670D3">
              <w:t>TRIP_NOTRIPFOUND</w:t>
            </w:r>
          </w:p>
        </w:tc>
        <w:tc>
          <w:tcPr>
            <w:tcW w:w="0" w:type="auto"/>
          </w:tcPr>
          <w:p w14:paraId="37E7F669" w14:textId="77777777" w:rsidR="00DC2544" w:rsidRPr="002670D3" w:rsidRDefault="00DC2544" w:rsidP="00DC2544">
            <w:pPr>
              <w:spacing w:before="0" w:after="0"/>
            </w:pPr>
            <w:r w:rsidRPr="002670D3">
              <w:t>No trip plan could be found that meets all the parameters as they have been set by the user (start and end locations, departure/arrival time and further options possibly set by the user).</w:t>
            </w:r>
          </w:p>
        </w:tc>
      </w:tr>
      <w:tr w:rsidR="00DC2544" w:rsidRPr="002670D3" w14:paraId="651C3FF2" w14:textId="77777777" w:rsidTr="006D7BF1">
        <w:tc>
          <w:tcPr>
            <w:tcW w:w="0" w:type="auto"/>
          </w:tcPr>
          <w:p w14:paraId="6359B1BE" w14:textId="77777777" w:rsidR="00DC2544" w:rsidRPr="002670D3" w:rsidRDefault="00DC2544" w:rsidP="00DC2544">
            <w:pPr>
              <w:spacing w:before="0" w:after="0"/>
            </w:pPr>
            <w:r w:rsidRPr="002670D3">
              <w:t>TRIP_ORIGINUNKNOWN</w:t>
            </w:r>
          </w:p>
        </w:tc>
        <w:tc>
          <w:tcPr>
            <w:tcW w:w="0" w:type="auto"/>
          </w:tcPr>
          <w:p w14:paraId="0304AAE2" w14:textId="77777777" w:rsidR="00DC2544" w:rsidRPr="002670D3" w:rsidRDefault="00DC2544" w:rsidP="00DC2544">
            <w:pPr>
              <w:spacing w:before="0" w:after="0"/>
            </w:pPr>
            <w:r w:rsidRPr="002670D3">
              <w:t>The start location (address, stop place, …) for the requested trip is unknown.</w:t>
            </w:r>
          </w:p>
        </w:tc>
      </w:tr>
      <w:tr w:rsidR="00DC2544" w:rsidRPr="002670D3" w14:paraId="675AE0A9"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07CE0854" w14:textId="77777777" w:rsidR="00DC2544" w:rsidRPr="002670D3" w:rsidRDefault="00DC2544" w:rsidP="00DC2544">
            <w:pPr>
              <w:spacing w:before="0" w:after="0"/>
            </w:pPr>
            <w:r w:rsidRPr="002670D3">
              <w:lastRenderedPageBreak/>
              <w:t>TRIP_DESTINATIONUNKNOWN</w:t>
            </w:r>
          </w:p>
        </w:tc>
        <w:tc>
          <w:tcPr>
            <w:tcW w:w="0" w:type="auto"/>
          </w:tcPr>
          <w:p w14:paraId="062227BB" w14:textId="77777777" w:rsidR="00DC2544" w:rsidRPr="002670D3" w:rsidRDefault="00DC2544" w:rsidP="00DC2544">
            <w:pPr>
              <w:spacing w:before="0" w:after="0"/>
            </w:pPr>
            <w:r w:rsidRPr="002670D3">
              <w:t>The end location (address, stop place, …) for the requested tr</w:t>
            </w:r>
            <w:r w:rsidR="00FC347C" w:rsidRPr="002670D3">
              <w:t>i</w:t>
            </w:r>
            <w:r w:rsidRPr="002670D3">
              <w:t>p is unknown.</w:t>
            </w:r>
          </w:p>
        </w:tc>
      </w:tr>
      <w:tr w:rsidR="00DC2544" w:rsidRPr="002670D3" w14:paraId="67090F83" w14:textId="77777777" w:rsidTr="006D7BF1">
        <w:tc>
          <w:tcPr>
            <w:tcW w:w="0" w:type="auto"/>
          </w:tcPr>
          <w:p w14:paraId="2469A849" w14:textId="77777777" w:rsidR="00DC2544" w:rsidRPr="002670D3" w:rsidRDefault="00DC2544" w:rsidP="00DC2544">
            <w:pPr>
              <w:spacing w:before="0" w:after="0"/>
            </w:pPr>
            <w:r w:rsidRPr="002670D3">
              <w:t>TRIP_VIAUNKNOWN</w:t>
            </w:r>
          </w:p>
        </w:tc>
        <w:tc>
          <w:tcPr>
            <w:tcW w:w="0" w:type="auto"/>
          </w:tcPr>
          <w:p w14:paraId="0469B9C9" w14:textId="77777777" w:rsidR="00DC2544" w:rsidRPr="002670D3" w:rsidRDefault="00DC2544" w:rsidP="00DC2544">
            <w:pPr>
              <w:spacing w:before="0" w:after="0"/>
            </w:pPr>
            <w:r w:rsidRPr="002670D3">
              <w:t>One of the via points is unknown.</w:t>
            </w:r>
          </w:p>
        </w:tc>
      </w:tr>
      <w:tr w:rsidR="00DC2544" w:rsidRPr="002670D3" w14:paraId="69C81EC6"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61A4F6F8" w14:textId="77777777" w:rsidR="00DC2544" w:rsidRPr="002670D3" w:rsidRDefault="00DC2544" w:rsidP="00DC2544">
            <w:pPr>
              <w:spacing w:before="0" w:after="0"/>
            </w:pPr>
            <w:r w:rsidRPr="002670D3">
              <w:t>TRIP_NOTVIAUNKNOWN</w:t>
            </w:r>
          </w:p>
        </w:tc>
        <w:tc>
          <w:tcPr>
            <w:tcW w:w="0" w:type="auto"/>
          </w:tcPr>
          <w:p w14:paraId="10A374E5" w14:textId="77777777" w:rsidR="00DC2544" w:rsidRPr="002670D3" w:rsidRDefault="00DC2544" w:rsidP="00DC2544">
            <w:pPr>
              <w:spacing w:before="0" w:after="0"/>
            </w:pPr>
            <w:r w:rsidRPr="002670D3">
              <w:t>One of the not-via points is unknown.</w:t>
            </w:r>
          </w:p>
        </w:tc>
      </w:tr>
      <w:tr w:rsidR="00DC2544" w:rsidRPr="002670D3" w14:paraId="0F8DDC8F" w14:textId="77777777" w:rsidTr="006D7BF1">
        <w:tc>
          <w:tcPr>
            <w:tcW w:w="0" w:type="auto"/>
          </w:tcPr>
          <w:p w14:paraId="0D0B4299" w14:textId="77777777" w:rsidR="00DC2544" w:rsidRPr="002670D3" w:rsidRDefault="00DC2544" w:rsidP="00DC2544">
            <w:pPr>
              <w:spacing w:before="0" w:after="0"/>
            </w:pPr>
            <w:r w:rsidRPr="002670D3">
              <w:t>TRIP_NOORIGIN</w:t>
            </w:r>
          </w:p>
        </w:tc>
        <w:tc>
          <w:tcPr>
            <w:tcW w:w="0" w:type="auto"/>
          </w:tcPr>
          <w:p w14:paraId="0406AFAB" w14:textId="77777777" w:rsidR="00DC2544" w:rsidRPr="002670D3" w:rsidRDefault="00DC2544" w:rsidP="00DC2544">
            <w:pPr>
              <w:spacing w:before="0" w:after="0"/>
            </w:pPr>
            <w:r w:rsidRPr="002670D3">
              <w:t>No start location has been defined for the trip.</w:t>
            </w:r>
          </w:p>
        </w:tc>
      </w:tr>
      <w:tr w:rsidR="00DC2544" w:rsidRPr="002670D3" w14:paraId="0243496C"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50531E95" w14:textId="77777777" w:rsidR="00DC2544" w:rsidRPr="002670D3" w:rsidRDefault="00DC2544" w:rsidP="00DC2544">
            <w:pPr>
              <w:spacing w:before="0" w:after="0"/>
            </w:pPr>
            <w:r w:rsidRPr="002670D3">
              <w:t>TRIP_NODESTINATION</w:t>
            </w:r>
          </w:p>
        </w:tc>
        <w:tc>
          <w:tcPr>
            <w:tcW w:w="0" w:type="auto"/>
          </w:tcPr>
          <w:p w14:paraId="1FC922A8" w14:textId="77777777" w:rsidR="00DC2544" w:rsidRPr="002670D3" w:rsidRDefault="00DC2544" w:rsidP="00DC2544">
            <w:pPr>
              <w:spacing w:before="0" w:after="0"/>
            </w:pPr>
            <w:r w:rsidRPr="002670D3">
              <w:t>No end location has been defined for the trip.</w:t>
            </w:r>
          </w:p>
        </w:tc>
      </w:tr>
      <w:tr w:rsidR="00DC2544" w:rsidRPr="002670D3" w14:paraId="48AB5F7E" w14:textId="77777777" w:rsidTr="006D7BF1">
        <w:tc>
          <w:tcPr>
            <w:tcW w:w="0" w:type="auto"/>
          </w:tcPr>
          <w:p w14:paraId="6A646529" w14:textId="77777777" w:rsidR="00DC2544" w:rsidRPr="002670D3" w:rsidRDefault="00DC2544" w:rsidP="00DC2544">
            <w:pPr>
              <w:spacing w:before="0" w:after="0"/>
            </w:pPr>
            <w:r w:rsidRPr="002670D3">
              <w:t>TRIP_ORIGINDESTINATIONIDENTICAL</w:t>
            </w:r>
          </w:p>
        </w:tc>
        <w:tc>
          <w:tcPr>
            <w:tcW w:w="0" w:type="auto"/>
          </w:tcPr>
          <w:p w14:paraId="2889C731" w14:textId="77777777" w:rsidR="00DC2544" w:rsidRPr="002670D3" w:rsidRDefault="00DC2544" w:rsidP="00DC2544">
            <w:pPr>
              <w:spacing w:before="0" w:after="0"/>
            </w:pPr>
            <w:r w:rsidRPr="002670D3">
              <w:t>Start and end of the trip are identical.</w:t>
            </w:r>
          </w:p>
        </w:tc>
      </w:tr>
      <w:tr w:rsidR="00DC2544" w:rsidRPr="002670D3" w14:paraId="231CEBEE"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717B438E" w14:textId="77777777" w:rsidR="00DC2544" w:rsidRPr="002670D3" w:rsidRDefault="00DC2544" w:rsidP="00DC2544">
            <w:pPr>
              <w:spacing w:before="0" w:after="0"/>
            </w:pPr>
            <w:r w:rsidRPr="002670D3">
              <w:t>TRIP_DATETIMEERROR</w:t>
            </w:r>
          </w:p>
        </w:tc>
        <w:tc>
          <w:tcPr>
            <w:tcW w:w="0" w:type="auto"/>
          </w:tcPr>
          <w:p w14:paraId="20DB962C" w14:textId="77777777" w:rsidR="00DC2544" w:rsidRPr="002670D3" w:rsidRDefault="00DC2544" w:rsidP="00DC2544">
            <w:pPr>
              <w:spacing w:before="0" w:after="0"/>
            </w:pPr>
            <w:r w:rsidRPr="002670D3">
              <w:t>The requested date and/or time do not make sense.</w:t>
            </w:r>
          </w:p>
        </w:tc>
      </w:tr>
      <w:tr w:rsidR="00DC2544" w:rsidRPr="002670D3" w14:paraId="0483782E" w14:textId="77777777" w:rsidTr="006D7BF1">
        <w:tc>
          <w:tcPr>
            <w:tcW w:w="0" w:type="auto"/>
          </w:tcPr>
          <w:p w14:paraId="2793CA0D" w14:textId="77777777" w:rsidR="00DC2544" w:rsidRPr="002670D3" w:rsidRDefault="00DC2544" w:rsidP="00DC2544">
            <w:pPr>
              <w:spacing w:before="0" w:after="0"/>
            </w:pPr>
            <w:r w:rsidRPr="002670D3">
              <w:t>TRIP_DEPARTUREAFTERARRIVAL</w:t>
            </w:r>
          </w:p>
        </w:tc>
        <w:tc>
          <w:tcPr>
            <w:tcW w:w="0" w:type="auto"/>
          </w:tcPr>
          <w:p w14:paraId="6BBB1E3A" w14:textId="77777777" w:rsidR="00DC2544" w:rsidRPr="002670D3" w:rsidRDefault="00DC2544" w:rsidP="00DC2544">
            <w:pPr>
              <w:spacing w:before="0" w:after="0"/>
            </w:pPr>
            <w:r w:rsidRPr="002670D3">
              <w:t>The requested departure time at each origin locations is after the requested arrival time at any destination location.</w:t>
            </w:r>
          </w:p>
        </w:tc>
      </w:tr>
      <w:tr w:rsidR="00DC2544" w:rsidRPr="002670D3" w14:paraId="58E9DBD1"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42A63FC6" w14:textId="77777777" w:rsidR="00DC2544" w:rsidRPr="002670D3" w:rsidRDefault="00DC2544" w:rsidP="00DC2544">
            <w:pPr>
              <w:spacing w:before="0" w:after="0"/>
            </w:pPr>
            <w:r w:rsidRPr="002670D3">
              <w:t>TRIP_DATEOUTOFRANGE</w:t>
            </w:r>
          </w:p>
        </w:tc>
        <w:tc>
          <w:tcPr>
            <w:tcW w:w="0" w:type="auto"/>
          </w:tcPr>
          <w:p w14:paraId="7EE95835" w14:textId="77777777" w:rsidR="00DC2544" w:rsidRPr="002670D3" w:rsidRDefault="00DC2544" w:rsidP="00DC2544">
            <w:pPr>
              <w:spacing w:before="0" w:after="0"/>
            </w:pPr>
            <w:r w:rsidRPr="002670D3">
              <w:t>There is no timetable data available for the requested date.</w:t>
            </w:r>
          </w:p>
        </w:tc>
      </w:tr>
    </w:tbl>
    <w:p w14:paraId="1EA2D6CA" w14:textId="5B51493E" w:rsidR="0017149C" w:rsidRPr="002670D3" w:rsidRDefault="0017149C" w:rsidP="0017149C">
      <w:r w:rsidRPr="002670D3">
        <w:t xml:space="preserve">Additionally, error messages may appear within the context of the TripResultStructure. They can be found in </w:t>
      </w:r>
      <w:r w:rsidRPr="002670D3">
        <w:fldChar w:fldCharType="begin"/>
      </w:r>
      <w:r w:rsidRPr="002670D3">
        <w:instrText xml:space="preserve"> REF _Ref48034584 \h </w:instrText>
      </w:r>
      <w:r w:rsidRPr="002670D3">
        <w:fldChar w:fldCharType="separate"/>
      </w:r>
      <w:r w:rsidR="00743E40">
        <w:t xml:space="preserve">Table </w:t>
      </w:r>
      <w:r w:rsidR="00743E40">
        <w:rPr>
          <w:noProof/>
        </w:rPr>
        <w:t>16</w:t>
      </w:r>
      <w:r w:rsidRPr="002670D3">
        <w:fldChar w:fldCharType="end"/>
      </w:r>
      <w:r w:rsidRPr="002670D3">
        <w:t xml:space="preserve"> (see </w:t>
      </w:r>
      <w:sdt>
        <w:sdtPr>
          <w:id w:val="-1282571448"/>
          <w:citation/>
        </w:sdtPr>
        <w:sdtEndPr/>
        <w:sdtContent>
          <w:r w:rsidRPr="002670D3">
            <w:fldChar w:fldCharType="begin"/>
          </w:r>
          <w:r w:rsidRPr="00BE41E5">
            <w:instrText xml:space="preserve"> CITATION Eur17 \l 1031 </w:instrText>
          </w:r>
          <w:r w:rsidRPr="002670D3">
            <w:fldChar w:fldCharType="separate"/>
          </w:r>
          <w:r w:rsidR="00EF203D">
            <w:rPr>
              <w:noProof/>
            </w:rPr>
            <w:t>[1]</w:t>
          </w:r>
          <w:r w:rsidRPr="002670D3">
            <w:fldChar w:fldCharType="end"/>
          </w:r>
        </w:sdtContent>
      </w:sdt>
      <w:r w:rsidRPr="002670D3">
        <w:t xml:space="preserve"> section 8.7.4.4).</w:t>
      </w:r>
    </w:p>
    <w:p w14:paraId="6816D281" w14:textId="366D42D1" w:rsidR="0017149C" w:rsidRPr="002670D3" w:rsidRDefault="0017149C" w:rsidP="00D037C3">
      <w:pPr>
        <w:pStyle w:val="Beschriftung"/>
        <w:keepNext/>
      </w:pPr>
      <w:bookmarkStart w:id="1742" w:name="_Ref48034584"/>
      <w:bookmarkStart w:id="1743" w:name="_Toc68162288"/>
      <w:r>
        <w:t xml:space="preserve">Table </w:t>
      </w:r>
      <w:r>
        <w:fldChar w:fldCharType="begin"/>
      </w:r>
      <w:r>
        <w:instrText xml:space="preserve"> SEQ Table \* ARABIC </w:instrText>
      </w:r>
      <w:r>
        <w:fldChar w:fldCharType="separate"/>
      </w:r>
      <w:r w:rsidR="00743E40">
        <w:rPr>
          <w:noProof/>
        </w:rPr>
        <w:t>16</w:t>
      </w:r>
      <w:r>
        <w:fldChar w:fldCharType="end"/>
      </w:r>
      <w:bookmarkEnd w:id="1742"/>
      <w:r>
        <w:t xml:space="preserve"> List of possible error codes in TripResult</w:t>
      </w:r>
      <w:r w:rsidR="0762175A">
        <w:t>.</w:t>
      </w:r>
      <w:bookmarkEnd w:id="1743"/>
    </w:p>
    <w:tbl>
      <w:tblPr>
        <w:tblStyle w:val="Gitternetztabelle22"/>
        <w:tblW w:w="0" w:type="auto"/>
        <w:tblLook w:val="0420" w:firstRow="1" w:lastRow="0" w:firstColumn="0" w:lastColumn="0" w:noHBand="0" w:noVBand="1"/>
      </w:tblPr>
      <w:tblGrid>
        <w:gridCol w:w="3101"/>
        <w:gridCol w:w="5402"/>
      </w:tblGrid>
      <w:tr w:rsidR="0017149C" w:rsidRPr="002670D3" w14:paraId="65CE48B7" w14:textId="77777777" w:rsidTr="63B7B448">
        <w:trPr>
          <w:cnfStyle w:val="100000000000" w:firstRow="1" w:lastRow="0" w:firstColumn="0" w:lastColumn="0" w:oddVBand="0" w:evenVBand="0" w:oddHBand="0" w:evenHBand="0" w:firstRowFirstColumn="0" w:firstRowLastColumn="0" w:lastRowFirstColumn="0" w:lastRowLastColumn="0"/>
          <w:tblHeader/>
        </w:trPr>
        <w:tc>
          <w:tcPr>
            <w:tcW w:w="0" w:type="auto"/>
          </w:tcPr>
          <w:p w14:paraId="4E9697DF" w14:textId="77777777" w:rsidR="0017149C" w:rsidRPr="002670D3" w:rsidRDefault="0017149C" w:rsidP="006D7BF1">
            <w:pPr>
              <w:spacing w:before="0" w:after="0"/>
            </w:pPr>
            <w:r w:rsidRPr="002670D3">
              <w:t>Code</w:t>
            </w:r>
          </w:p>
        </w:tc>
        <w:tc>
          <w:tcPr>
            <w:tcW w:w="0" w:type="auto"/>
          </w:tcPr>
          <w:p w14:paraId="024D2D44" w14:textId="77777777" w:rsidR="0017149C" w:rsidRPr="002670D3" w:rsidRDefault="0017149C" w:rsidP="006D7BF1">
            <w:pPr>
              <w:spacing w:before="0" w:after="0"/>
            </w:pPr>
            <w:r w:rsidRPr="002670D3">
              <w:t>Description</w:t>
            </w:r>
          </w:p>
        </w:tc>
      </w:tr>
      <w:tr w:rsidR="0017149C" w:rsidRPr="002670D3" w14:paraId="07451506"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35C88B78" w14:textId="77777777" w:rsidR="0017149C" w:rsidRPr="002670D3" w:rsidRDefault="0017149C" w:rsidP="0017149C">
            <w:pPr>
              <w:spacing w:before="0" w:after="0"/>
            </w:pPr>
            <w:r w:rsidRPr="002670D3">
              <w:t>TRIP_ORIGINEQUIVALENT</w:t>
            </w:r>
          </w:p>
        </w:tc>
        <w:tc>
          <w:tcPr>
            <w:tcW w:w="0" w:type="auto"/>
          </w:tcPr>
          <w:p w14:paraId="699B5627" w14:textId="77777777" w:rsidR="0017149C" w:rsidRPr="002670D3" w:rsidRDefault="0017149C" w:rsidP="0017149C">
            <w:pPr>
              <w:spacing w:before="0" w:after="0"/>
            </w:pPr>
            <w:r w:rsidRPr="002670D3">
              <w:t>The requested origin stop place has been replaced by an equivalent stop place.</w:t>
            </w:r>
          </w:p>
        </w:tc>
      </w:tr>
      <w:tr w:rsidR="0017149C" w:rsidRPr="002670D3" w14:paraId="1CF03FCF" w14:textId="77777777" w:rsidTr="63B7B448">
        <w:tc>
          <w:tcPr>
            <w:tcW w:w="0" w:type="auto"/>
          </w:tcPr>
          <w:p w14:paraId="00444E84" w14:textId="77777777" w:rsidR="0017149C" w:rsidRPr="002670D3" w:rsidRDefault="0017149C" w:rsidP="0017149C">
            <w:pPr>
              <w:spacing w:before="0" w:after="0"/>
            </w:pPr>
            <w:r w:rsidRPr="002670D3">
              <w:t>TRIP_DESTINATIONEQUIVALENT</w:t>
            </w:r>
          </w:p>
        </w:tc>
        <w:tc>
          <w:tcPr>
            <w:tcW w:w="0" w:type="auto"/>
          </w:tcPr>
          <w:p w14:paraId="5784CE6E" w14:textId="77777777" w:rsidR="0017149C" w:rsidRPr="002670D3" w:rsidRDefault="0017149C" w:rsidP="0017149C">
            <w:pPr>
              <w:spacing w:before="0" w:after="0"/>
            </w:pPr>
            <w:r w:rsidRPr="002670D3">
              <w:t>The requested destination stop place has been replaced by an equivalent stop place.</w:t>
            </w:r>
          </w:p>
        </w:tc>
      </w:tr>
      <w:tr w:rsidR="0017149C" w:rsidRPr="002670D3" w14:paraId="64744FC0"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47CCB500" w14:textId="77777777" w:rsidR="0017149C" w:rsidRPr="002670D3" w:rsidRDefault="0017149C" w:rsidP="0017149C">
            <w:pPr>
              <w:spacing w:before="0" w:after="0"/>
            </w:pPr>
            <w:r w:rsidRPr="002670D3">
              <w:t>TRIP_VIAEQUIVALENT</w:t>
            </w:r>
          </w:p>
        </w:tc>
        <w:tc>
          <w:tcPr>
            <w:tcW w:w="0" w:type="auto"/>
          </w:tcPr>
          <w:p w14:paraId="1348A1CF" w14:textId="77777777" w:rsidR="0017149C" w:rsidRPr="002670D3" w:rsidRDefault="0017149C" w:rsidP="0017149C">
            <w:pPr>
              <w:spacing w:before="0" w:after="0"/>
            </w:pPr>
            <w:r w:rsidRPr="002670D3">
              <w:t>One of the requested via stop places has been replaced by an equivalent stop place.</w:t>
            </w:r>
          </w:p>
        </w:tc>
      </w:tr>
      <w:tr w:rsidR="0017149C" w:rsidRPr="002670D3" w14:paraId="6BB5768A" w14:textId="77777777" w:rsidTr="63B7B448">
        <w:tc>
          <w:tcPr>
            <w:tcW w:w="0" w:type="auto"/>
          </w:tcPr>
          <w:p w14:paraId="5D245283" w14:textId="77777777" w:rsidR="0017149C" w:rsidRPr="002670D3" w:rsidRDefault="0017149C" w:rsidP="0017149C">
            <w:pPr>
              <w:spacing w:before="0" w:after="0"/>
            </w:pPr>
            <w:r w:rsidRPr="002670D3">
              <w:t>TRIP_REALTIMEINCOMPLETE</w:t>
            </w:r>
          </w:p>
        </w:tc>
        <w:tc>
          <w:tcPr>
            <w:tcW w:w="0" w:type="auto"/>
          </w:tcPr>
          <w:p w14:paraId="557E5CA8" w14:textId="77777777" w:rsidR="0017149C" w:rsidRPr="002670D3" w:rsidRDefault="0017149C" w:rsidP="0017149C">
            <w:pPr>
              <w:spacing w:before="0" w:after="0"/>
            </w:pPr>
            <w:r w:rsidRPr="002670D3">
              <w:t>There is no realtime information available for at least one of the services within this trip result.</w:t>
            </w:r>
          </w:p>
        </w:tc>
      </w:tr>
      <w:tr w:rsidR="0017149C" w:rsidRPr="002670D3" w14:paraId="75E1EBC2"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2B918059" w14:textId="77777777" w:rsidR="0017149C" w:rsidRPr="002670D3" w:rsidRDefault="0017149C" w:rsidP="0017149C">
            <w:pPr>
              <w:spacing w:before="0" w:after="0"/>
            </w:pPr>
            <w:r w:rsidRPr="002670D3">
              <w:t>TRIP_ITTIMEEXTENDED</w:t>
            </w:r>
          </w:p>
        </w:tc>
        <w:tc>
          <w:tcPr>
            <w:tcW w:w="0" w:type="auto"/>
          </w:tcPr>
          <w:p w14:paraId="07F5A5AF" w14:textId="77777777" w:rsidR="0017149C" w:rsidRPr="002670D3" w:rsidRDefault="0017149C" w:rsidP="0017149C">
            <w:pPr>
              <w:spacing w:before="0" w:after="0"/>
            </w:pPr>
            <w:r w:rsidRPr="002670D3">
              <w:t>The maximum time allowed for using modes of individual transport (mostly walking or cycling) has been extended by the system because otherwise no trip could be found.</w:t>
            </w:r>
          </w:p>
        </w:tc>
      </w:tr>
      <w:tr w:rsidR="0017149C" w:rsidRPr="002670D3" w14:paraId="1557EEE9" w14:textId="77777777" w:rsidTr="63B7B448">
        <w:tc>
          <w:tcPr>
            <w:tcW w:w="0" w:type="auto"/>
          </w:tcPr>
          <w:p w14:paraId="771E72BA" w14:textId="77777777" w:rsidR="0017149C" w:rsidRPr="002670D3" w:rsidRDefault="0017149C" w:rsidP="0017149C">
            <w:pPr>
              <w:spacing w:before="0" w:after="0"/>
            </w:pPr>
            <w:r w:rsidRPr="002670D3">
              <w:t>TRIP_ITMODECHANGED</w:t>
            </w:r>
          </w:p>
        </w:tc>
        <w:tc>
          <w:tcPr>
            <w:tcW w:w="0" w:type="auto"/>
          </w:tcPr>
          <w:p w14:paraId="66243025" w14:textId="77777777" w:rsidR="0017149C" w:rsidRPr="002670D3" w:rsidRDefault="0017149C" w:rsidP="0017149C">
            <w:pPr>
              <w:spacing w:before="0" w:after="0"/>
            </w:pPr>
            <w:r w:rsidRPr="002670D3">
              <w:t>The mode of individual transport specified by the user has been replaced by the system because otherwise no trip could be found. Usually this means taking a taxi instead of walking.</w:t>
            </w:r>
          </w:p>
        </w:tc>
      </w:tr>
      <w:tr w:rsidR="0017149C" w:rsidRPr="002670D3" w14:paraId="71CFCB5A"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69751099" w14:textId="77777777" w:rsidR="0017149C" w:rsidRPr="002670D3" w:rsidRDefault="0017149C" w:rsidP="0017149C">
            <w:pPr>
              <w:spacing w:before="0" w:after="0"/>
            </w:pPr>
            <w:r w:rsidRPr="002670D3">
              <w:t>TRIP_INCONVENIENTWAITING</w:t>
            </w:r>
          </w:p>
        </w:tc>
        <w:tc>
          <w:tcPr>
            <w:tcW w:w="0" w:type="auto"/>
          </w:tcPr>
          <w:p w14:paraId="4B0AA103" w14:textId="77777777" w:rsidR="0017149C" w:rsidRPr="002670D3" w:rsidRDefault="0017149C" w:rsidP="0017149C">
            <w:pPr>
              <w:spacing w:before="0" w:after="0"/>
            </w:pPr>
            <w:r>
              <w:t xml:space="preserve">The trip plan </w:t>
            </w:r>
            <w:del w:id="1744" w:author="sara.guerraoliveira@um.si" w:date="2021-03-01T14:49:00Z">
              <w:r w:rsidDel="0017149C">
                <w:delText>in this trip</w:delText>
              </w:r>
            </w:del>
            <w:r>
              <w:t xml:space="preserve"> result contains a long waiting time.</w:t>
            </w:r>
          </w:p>
        </w:tc>
      </w:tr>
    </w:tbl>
    <w:p w14:paraId="3EDC4860" w14:textId="2142AB26" w:rsidR="008F6865" w:rsidRPr="002670D3" w:rsidRDefault="008F6865">
      <w:pPr>
        <w:pStyle w:val="berschrift2"/>
      </w:pPr>
      <w:bookmarkStart w:id="1745" w:name="_Toc47518581"/>
      <w:bookmarkStart w:id="1746" w:name="_Toc48223237"/>
      <w:bookmarkStart w:id="1747" w:name="_Toc48716456"/>
      <w:bookmarkStart w:id="1748" w:name="_Toc47518582"/>
      <w:bookmarkStart w:id="1749" w:name="_Toc48223238"/>
      <w:bookmarkStart w:id="1750" w:name="_Toc48716457"/>
      <w:bookmarkStart w:id="1751" w:name="_Toc47518583"/>
      <w:bookmarkStart w:id="1752" w:name="_Toc48223239"/>
      <w:bookmarkStart w:id="1753" w:name="_Toc48716458"/>
      <w:bookmarkStart w:id="1754" w:name="_Toc47518584"/>
      <w:bookmarkStart w:id="1755" w:name="_Toc48223240"/>
      <w:bookmarkStart w:id="1756" w:name="_Toc48716459"/>
      <w:bookmarkStart w:id="1757" w:name="_Toc68162239"/>
      <w:bookmarkEnd w:id="1745"/>
      <w:bookmarkEnd w:id="1746"/>
      <w:bookmarkEnd w:id="1747"/>
      <w:bookmarkEnd w:id="1748"/>
      <w:bookmarkEnd w:id="1749"/>
      <w:bookmarkEnd w:id="1750"/>
      <w:bookmarkEnd w:id="1751"/>
      <w:bookmarkEnd w:id="1752"/>
      <w:bookmarkEnd w:id="1753"/>
      <w:bookmarkEnd w:id="1754"/>
      <w:bookmarkEnd w:id="1755"/>
      <w:bookmarkEnd w:id="1756"/>
      <w:r w:rsidRPr="002670D3">
        <w:t>OJPStopEvent</w:t>
      </w:r>
      <w:bookmarkEnd w:id="1757"/>
    </w:p>
    <w:p w14:paraId="23D1616B" w14:textId="08773826" w:rsidR="00FE51A0" w:rsidRDefault="00FE51A0" w:rsidP="00D325BD">
      <w:pPr>
        <w:rPr>
          <w:i/>
        </w:rPr>
      </w:pPr>
      <w:r w:rsidRPr="002670D3">
        <w:t xml:space="preserve">This service provides information on arrivals and/or departures of public transport services from stops for a requested time or period of time. Restrictions can be set in the request parameters </w:t>
      </w:r>
      <w:r w:rsidRPr="002670D3">
        <w:lastRenderedPageBreak/>
        <w:t xml:space="preserve">that filter the result contents accordingly. Place needs to be a result of a </w:t>
      </w:r>
      <w:r w:rsidRPr="002670D3">
        <w:rPr>
          <w:i/>
        </w:rPr>
        <w:t>LocationInformationRequest</w:t>
      </w:r>
      <w:r w:rsidR="00D34D30">
        <w:rPr>
          <w:i/>
        </w:rPr>
        <w:t>.</w:t>
      </w:r>
    </w:p>
    <w:p w14:paraId="60B1AD3E" w14:textId="5EFAC142" w:rsidR="00D34D30" w:rsidRPr="00D34D30" w:rsidRDefault="00D34D30" w:rsidP="00D325BD">
      <w:r>
        <w:t xml:space="preserve">A comprehensive overview of the supported fields and parameters for this service can be found in Annex </w:t>
      </w:r>
      <w:r>
        <w:fldChar w:fldCharType="begin"/>
      </w:r>
      <w:r>
        <w:instrText xml:space="preserve"> REF _Ref54766451 \r \h </w:instrText>
      </w:r>
      <w:r>
        <w:fldChar w:fldCharType="separate"/>
      </w:r>
      <w:r w:rsidR="00743E40">
        <w:t>11.2</w:t>
      </w:r>
      <w:r>
        <w:fldChar w:fldCharType="end"/>
      </w:r>
      <w:r>
        <w:t>.</w:t>
      </w:r>
    </w:p>
    <w:p w14:paraId="5006885E" w14:textId="77777777" w:rsidR="008F6865" w:rsidRPr="002670D3" w:rsidRDefault="008F6865" w:rsidP="008F6865">
      <w:pPr>
        <w:pStyle w:val="berschrift3"/>
      </w:pPr>
      <w:bookmarkStart w:id="1758" w:name="_Toc47518586"/>
      <w:bookmarkStart w:id="1759" w:name="_Toc48223242"/>
      <w:bookmarkStart w:id="1760" w:name="_Toc48716461"/>
      <w:bookmarkStart w:id="1761" w:name="_Toc68162240"/>
      <w:bookmarkEnd w:id="1758"/>
      <w:bookmarkEnd w:id="1759"/>
      <w:bookmarkEnd w:id="1760"/>
      <w:r w:rsidRPr="002670D3">
        <w:t>Request</w:t>
      </w:r>
      <w:bookmarkEnd w:id="1761"/>
    </w:p>
    <w:p w14:paraId="25AA6241" w14:textId="2058ECA3" w:rsidR="00462219" w:rsidRPr="002670D3" w:rsidRDefault="00CA2638" w:rsidP="00462219">
      <w:r w:rsidRPr="002670D3">
        <w:t xml:space="preserve">Stop event information can be requested by sending a </w:t>
      </w:r>
      <w:r w:rsidRPr="002670D3">
        <w:rPr>
          <w:b/>
          <w:i/>
        </w:rPr>
        <w:t>StopEventRequest</w:t>
      </w:r>
      <w:r w:rsidRPr="002670D3">
        <w:t xml:space="preserve"> element (of type </w:t>
      </w:r>
      <w:r w:rsidRPr="002670D3">
        <w:rPr>
          <w:i/>
        </w:rPr>
        <w:t>StopEventRequestStructure</w:t>
      </w:r>
      <w:r w:rsidRPr="002670D3">
        <w:t>).</w:t>
      </w:r>
      <w:r w:rsidR="007B7381" w:rsidRPr="002670D3">
        <w:t xml:space="preserve"> </w:t>
      </w:r>
      <w:r w:rsidR="00A97281" w:rsidRPr="002670D3">
        <w:fldChar w:fldCharType="begin"/>
      </w:r>
      <w:r w:rsidR="00A97281" w:rsidRPr="002670D3">
        <w:instrText xml:space="preserve"> REF _Ref47450098 \h </w:instrText>
      </w:r>
      <w:r w:rsidR="00A97281" w:rsidRPr="002670D3">
        <w:fldChar w:fldCharType="separate"/>
      </w:r>
      <w:r w:rsidR="00743E40">
        <w:t xml:space="preserve">Table </w:t>
      </w:r>
      <w:r w:rsidR="00743E40">
        <w:rPr>
          <w:noProof/>
        </w:rPr>
        <w:t>17</w:t>
      </w:r>
      <w:r w:rsidR="00A97281" w:rsidRPr="002670D3">
        <w:fldChar w:fldCharType="end"/>
      </w:r>
      <w:r w:rsidR="00462219" w:rsidRPr="002670D3">
        <w:t xml:space="preserve"> gives an overview of the supported request information types for this service. </w:t>
      </w:r>
      <w:r w:rsidR="00A97281" w:rsidRPr="002670D3">
        <w:t xml:space="preserve">The related OJP Table can be found in </w:t>
      </w:r>
      <w:sdt>
        <w:sdtPr>
          <w:id w:val="582338660"/>
          <w:citation/>
        </w:sdtPr>
        <w:sdtEndPr/>
        <w:sdtContent>
          <w:r w:rsidR="00A97281" w:rsidRPr="002670D3">
            <w:fldChar w:fldCharType="begin"/>
          </w:r>
          <w:r w:rsidR="006007A5" w:rsidRPr="00BE41E5">
            <w:instrText xml:space="preserve">CITATION Eur17 \l 1031 </w:instrText>
          </w:r>
          <w:r w:rsidR="00A97281" w:rsidRPr="002670D3">
            <w:fldChar w:fldCharType="separate"/>
          </w:r>
          <w:r w:rsidR="00EF203D">
            <w:rPr>
              <w:noProof/>
            </w:rPr>
            <w:t>[1]</w:t>
          </w:r>
          <w:r w:rsidR="00A97281" w:rsidRPr="002670D3">
            <w:fldChar w:fldCharType="end"/>
          </w:r>
        </w:sdtContent>
      </w:sdt>
      <w:r w:rsidR="00A97281" w:rsidRPr="002670D3">
        <w:t xml:space="preserve"> (section 8.8.2.1).</w:t>
      </w:r>
    </w:p>
    <w:p w14:paraId="45FB168A" w14:textId="451DAD1C" w:rsidR="00CA2638" w:rsidRPr="002670D3" w:rsidRDefault="00CA2638" w:rsidP="00CA2638">
      <w:r w:rsidRPr="002670D3">
        <w:t xml:space="preserve">A request for a timetable </w:t>
      </w:r>
      <w:r w:rsidR="007B7381" w:rsidRPr="002670D3">
        <w:t xml:space="preserve">(departure or arrival boards) </w:t>
      </w:r>
      <w:r w:rsidRPr="002670D3">
        <w:t xml:space="preserve">of a station is supported by sending a </w:t>
      </w:r>
      <w:r w:rsidRPr="002670D3">
        <w:rPr>
          <w:i/>
        </w:rPr>
        <w:t>StopEvent</w:t>
      </w:r>
      <w:r w:rsidRPr="002670D3">
        <w:t xml:space="preserve"> request with an empty </w:t>
      </w:r>
      <w:r w:rsidRPr="002670D3">
        <w:rPr>
          <w:i/>
        </w:rPr>
        <w:t>StopEventDataFilter</w:t>
      </w:r>
      <w:r w:rsidRPr="002670D3">
        <w:t xml:space="preserve">. It is possible to get an operator, public transport mode or line specific timetable at a stop by using the matching filter option of </w:t>
      </w:r>
      <w:r w:rsidRPr="002670D3">
        <w:rPr>
          <w:i/>
        </w:rPr>
        <w:t>StopEventDataFilter</w:t>
      </w:r>
      <w:r w:rsidRPr="002670D3">
        <w:t>.</w:t>
      </w:r>
    </w:p>
    <w:p w14:paraId="4C9C8752" w14:textId="00FA01A6" w:rsidR="00A97281" w:rsidRPr="002670D3" w:rsidRDefault="00A97281" w:rsidP="006C3BC1">
      <w:pPr>
        <w:pStyle w:val="Beschriftung"/>
        <w:keepNext/>
      </w:pPr>
      <w:bookmarkStart w:id="1762" w:name="_Ref47450098"/>
      <w:bookmarkStart w:id="1763" w:name="_Toc68162289"/>
      <w:r>
        <w:t xml:space="preserve">Table </w:t>
      </w:r>
      <w:r>
        <w:fldChar w:fldCharType="begin"/>
      </w:r>
      <w:r>
        <w:instrText xml:space="preserve"> SEQ Table \* ARABIC </w:instrText>
      </w:r>
      <w:r>
        <w:fldChar w:fldCharType="separate"/>
      </w:r>
      <w:r w:rsidR="00743E40">
        <w:rPr>
          <w:noProof/>
        </w:rPr>
        <w:t>17</w:t>
      </w:r>
      <w:r>
        <w:fldChar w:fldCharType="end"/>
      </w:r>
      <w:bookmarkEnd w:id="1762"/>
      <w:r>
        <w:t xml:space="preserve"> StopEventRequestStructure</w:t>
      </w:r>
      <w:r w:rsidR="629DA04C">
        <w:t>.</w:t>
      </w:r>
      <w:bookmarkEnd w:id="1763"/>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A97281" w:rsidRPr="002670D3" w14:paraId="01CBD038" w14:textId="77777777" w:rsidTr="006C3BC1">
        <w:trPr>
          <w:cnfStyle w:val="100000000000" w:firstRow="1" w:lastRow="0" w:firstColumn="0" w:lastColumn="0" w:oddVBand="0" w:evenVBand="0" w:oddHBand="0" w:evenHBand="0" w:firstRowFirstColumn="0" w:firstRowLastColumn="0" w:lastRowFirstColumn="0" w:lastRowLastColumn="0"/>
          <w:trHeight w:val="619"/>
          <w:tblHeader/>
        </w:trPr>
        <w:tc>
          <w:tcPr>
            <w:tcW w:w="0" w:type="dxa"/>
          </w:tcPr>
          <w:p w14:paraId="2C0030CD" w14:textId="77777777" w:rsidR="00A97281" w:rsidRPr="002670D3" w:rsidRDefault="00A97281" w:rsidP="003C03BC">
            <w:pPr>
              <w:spacing w:before="0" w:after="0"/>
            </w:pPr>
          </w:p>
        </w:tc>
        <w:tc>
          <w:tcPr>
            <w:tcW w:w="0" w:type="dxa"/>
          </w:tcPr>
          <w:p w14:paraId="1E5D0469" w14:textId="77777777" w:rsidR="00A97281" w:rsidRPr="002670D3" w:rsidRDefault="00A97281" w:rsidP="003C03BC">
            <w:pPr>
              <w:spacing w:before="0" w:after="0"/>
            </w:pPr>
            <w:r w:rsidRPr="002670D3">
              <w:t>+Structure</w:t>
            </w:r>
          </w:p>
        </w:tc>
        <w:tc>
          <w:tcPr>
            <w:tcW w:w="0" w:type="dxa"/>
          </w:tcPr>
          <w:p w14:paraId="717F051C" w14:textId="77777777" w:rsidR="00A97281" w:rsidRPr="002670D3" w:rsidRDefault="00A97281" w:rsidP="003C03BC">
            <w:pPr>
              <w:spacing w:before="0" w:after="0"/>
            </w:pPr>
            <w:r w:rsidRPr="002670D3">
              <w:t>Section</w:t>
            </w:r>
          </w:p>
        </w:tc>
        <w:tc>
          <w:tcPr>
            <w:tcW w:w="0" w:type="dxa"/>
          </w:tcPr>
          <w:p w14:paraId="30F402A0" w14:textId="77777777" w:rsidR="00A97281" w:rsidRPr="002670D3" w:rsidRDefault="00A97281" w:rsidP="003C03BC">
            <w:pPr>
              <w:spacing w:before="0" w:after="0"/>
            </w:pPr>
            <w:r w:rsidRPr="002670D3">
              <w:t>LA</w:t>
            </w:r>
          </w:p>
        </w:tc>
        <w:tc>
          <w:tcPr>
            <w:tcW w:w="0" w:type="dxa"/>
          </w:tcPr>
          <w:p w14:paraId="1C158CEB" w14:textId="77777777" w:rsidR="00A97281" w:rsidRPr="002670D3" w:rsidRDefault="00934C66" w:rsidP="003C03BC">
            <w:pPr>
              <w:spacing w:before="0" w:after="0"/>
            </w:pPr>
            <w:r w:rsidRPr="002670D3">
              <w:t>EUS</w:t>
            </w:r>
          </w:p>
        </w:tc>
      </w:tr>
      <w:tr w:rsidR="00A97281" w:rsidRPr="002670D3" w14:paraId="35CACC21"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02FF9458" w14:textId="77777777" w:rsidR="00A97281" w:rsidRPr="002670D3" w:rsidRDefault="00A97281" w:rsidP="003C03BC">
            <w:pPr>
              <w:spacing w:before="0" w:after="0"/>
            </w:pPr>
            <w:r w:rsidRPr="002670D3">
              <w:t>Place</w:t>
            </w:r>
          </w:p>
        </w:tc>
        <w:tc>
          <w:tcPr>
            <w:tcW w:w="2827" w:type="dxa"/>
          </w:tcPr>
          <w:p w14:paraId="21EA9697" w14:textId="77777777" w:rsidR="00A97281" w:rsidRPr="002670D3" w:rsidRDefault="00A97281" w:rsidP="003C03BC">
            <w:pPr>
              <w:spacing w:before="0" w:after="0"/>
            </w:pPr>
            <w:r w:rsidRPr="002670D3">
              <w:t>+PlaceContext</w:t>
            </w:r>
          </w:p>
        </w:tc>
        <w:tc>
          <w:tcPr>
            <w:tcW w:w="1425" w:type="dxa"/>
          </w:tcPr>
          <w:p w14:paraId="3F9FE62F" w14:textId="77777777" w:rsidR="00A97281" w:rsidRPr="002670D3" w:rsidRDefault="00A97281" w:rsidP="003C03BC">
            <w:pPr>
              <w:spacing w:before="0" w:after="0"/>
            </w:pPr>
            <w:r w:rsidRPr="002670D3">
              <w:t>8.4.5</w:t>
            </w:r>
          </w:p>
        </w:tc>
        <w:tc>
          <w:tcPr>
            <w:tcW w:w="919" w:type="dxa"/>
          </w:tcPr>
          <w:p w14:paraId="744E6845" w14:textId="77777777" w:rsidR="00A97281" w:rsidRPr="002670D3" w:rsidRDefault="00A97281" w:rsidP="003C03BC">
            <w:pPr>
              <w:spacing w:before="0" w:after="0"/>
            </w:pPr>
            <w:r w:rsidRPr="002670D3">
              <w:t>Yes</w:t>
            </w:r>
          </w:p>
        </w:tc>
        <w:tc>
          <w:tcPr>
            <w:tcW w:w="994" w:type="dxa"/>
          </w:tcPr>
          <w:p w14:paraId="7F031F0A" w14:textId="77777777" w:rsidR="00A97281" w:rsidRPr="002670D3" w:rsidRDefault="00A97281" w:rsidP="003C03BC">
            <w:pPr>
              <w:spacing w:before="0" w:after="0"/>
            </w:pPr>
            <w:r w:rsidRPr="002670D3">
              <w:t>Yes</w:t>
            </w:r>
          </w:p>
        </w:tc>
      </w:tr>
      <w:tr w:rsidR="00A97281" w:rsidRPr="002670D3" w14:paraId="528F4534" w14:textId="77777777" w:rsidTr="003C03BC">
        <w:trPr>
          <w:trHeight w:val="317"/>
        </w:trPr>
        <w:tc>
          <w:tcPr>
            <w:tcW w:w="2127" w:type="dxa"/>
          </w:tcPr>
          <w:p w14:paraId="4005CD74" w14:textId="77777777" w:rsidR="00A97281" w:rsidRPr="002670D3" w:rsidRDefault="00A97281" w:rsidP="003C03BC">
            <w:pPr>
              <w:spacing w:before="0" w:after="0"/>
            </w:pPr>
            <w:r w:rsidRPr="002670D3">
              <w:t>Params</w:t>
            </w:r>
          </w:p>
        </w:tc>
        <w:tc>
          <w:tcPr>
            <w:tcW w:w="2827" w:type="dxa"/>
          </w:tcPr>
          <w:p w14:paraId="39A7AF36" w14:textId="55A726A4" w:rsidR="00A97281" w:rsidRPr="002670D3" w:rsidRDefault="00A97281" w:rsidP="003C03BC">
            <w:pPr>
              <w:spacing w:before="0" w:after="0"/>
            </w:pPr>
            <w:r w:rsidRPr="002670D3">
              <w:t>+</w:t>
            </w:r>
            <w:r w:rsidR="006A7530" w:rsidRPr="002670D3">
              <w:t>StopEvent</w:t>
            </w:r>
            <w:r w:rsidRPr="002670D3">
              <w:t>Param</w:t>
            </w:r>
          </w:p>
        </w:tc>
        <w:tc>
          <w:tcPr>
            <w:tcW w:w="1425" w:type="dxa"/>
          </w:tcPr>
          <w:p w14:paraId="70F97CD0" w14:textId="77777777" w:rsidR="00A97281" w:rsidRPr="002670D3" w:rsidRDefault="00A97281" w:rsidP="003C03BC">
            <w:pPr>
              <w:spacing w:before="0" w:after="0"/>
            </w:pPr>
            <w:r w:rsidRPr="002670D3">
              <w:t>8.8.2.2</w:t>
            </w:r>
          </w:p>
        </w:tc>
        <w:tc>
          <w:tcPr>
            <w:tcW w:w="919" w:type="dxa"/>
          </w:tcPr>
          <w:p w14:paraId="2E361B5E" w14:textId="77777777" w:rsidR="00A97281" w:rsidRPr="002670D3" w:rsidRDefault="00A97281" w:rsidP="003C03BC">
            <w:pPr>
              <w:spacing w:before="0" w:after="0"/>
            </w:pPr>
            <w:r w:rsidRPr="002670D3">
              <w:t>Yes</w:t>
            </w:r>
          </w:p>
        </w:tc>
        <w:tc>
          <w:tcPr>
            <w:tcW w:w="994" w:type="dxa"/>
          </w:tcPr>
          <w:p w14:paraId="6CC4BCE3" w14:textId="77777777" w:rsidR="00A97281" w:rsidRPr="002670D3" w:rsidRDefault="00A97281" w:rsidP="003C03BC">
            <w:pPr>
              <w:spacing w:before="0" w:after="0"/>
            </w:pPr>
            <w:r w:rsidRPr="002670D3">
              <w:t>Yes</w:t>
            </w:r>
          </w:p>
        </w:tc>
      </w:tr>
    </w:tbl>
    <w:p w14:paraId="3E9C09E8" w14:textId="09A42BDD" w:rsidR="005877AE" w:rsidRPr="002670D3" w:rsidRDefault="00563AD5" w:rsidP="005877AE">
      <w:r w:rsidRPr="002670D3">
        <w:t>All filters and policies are supported</w:t>
      </w:r>
      <w:r w:rsidR="007B7381" w:rsidRPr="002670D3">
        <w:t>.</w:t>
      </w:r>
      <w:r w:rsidR="006B6F70" w:rsidRPr="002670D3">
        <w:t xml:space="preserve"> </w:t>
      </w:r>
      <w:r w:rsidR="005877AE" w:rsidRPr="002670D3">
        <w:rPr>
          <w:i/>
        </w:rPr>
        <w:t>TimeAllowance</w:t>
      </w:r>
      <w:r w:rsidR="005877AE" w:rsidRPr="002670D3">
        <w:t xml:space="preserve"> is not needed for this service.</w:t>
      </w:r>
    </w:p>
    <w:p w14:paraId="4EE14BB3" w14:textId="319B309A" w:rsidR="009F4DAC" w:rsidRPr="002670D3" w:rsidRDefault="009F4DAC" w:rsidP="009F4DAC">
      <w:r>
        <w:t>The exchange of real</w:t>
      </w:r>
      <w:r w:rsidR="00111690">
        <w:t>-</w:t>
      </w:r>
      <w:r>
        <w:t xml:space="preserve">time data for a specific station is supported by this profile. </w:t>
      </w:r>
      <w:r w:rsidR="00EF5209">
        <w:t>If the filtering option “includeRealtimeData”</w:t>
      </w:r>
      <w:r w:rsidR="005D6015">
        <w:t xml:space="preserve"> (part of the group </w:t>
      </w:r>
      <w:r w:rsidR="005D6015" w:rsidRPr="63B7B448">
        <w:rPr>
          <w:i/>
          <w:iCs/>
        </w:rPr>
        <w:t>StopEventContentFilter</w:t>
      </w:r>
      <w:r w:rsidR="005D6015">
        <w:t>)</w:t>
      </w:r>
      <w:r w:rsidR="00EF5209">
        <w:t xml:space="preserve"> is set to true, the real</w:t>
      </w:r>
      <w:r w:rsidR="00111690">
        <w:t>-</w:t>
      </w:r>
      <w:r w:rsidR="00EF5209">
        <w:t>time data will be included in the response.</w:t>
      </w:r>
      <w:r w:rsidR="00FB7ECF">
        <w:t xml:space="preserve"> If a local journey </w:t>
      </w:r>
      <w:r w:rsidR="117CFD2F">
        <w:t>planner</w:t>
      </w:r>
      <w:r w:rsidR="00FB7ECF">
        <w:t xml:space="preserve"> does not support real-time data, it sends a warning (response).</w:t>
      </w:r>
    </w:p>
    <w:p w14:paraId="0D49CAC0" w14:textId="77777777" w:rsidR="008F6865" w:rsidRPr="002670D3" w:rsidRDefault="008F6865" w:rsidP="008F6865">
      <w:pPr>
        <w:pStyle w:val="berschrift3"/>
      </w:pPr>
      <w:bookmarkStart w:id="1764" w:name="_Toc48223244"/>
      <w:bookmarkStart w:id="1765" w:name="_Toc48716463"/>
      <w:bookmarkStart w:id="1766" w:name="_Toc48223245"/>
      <w:bookmarkStart w:id="1767" w:name="_Toc48716464"/>
      <w:bookmarkStart w:id="1768" w:name="_Toc47518588"/>
      <w:bookmarkStart w:id="1769" w:name="_Toc48223246"/>
      <w:bookmarkStart w:id="1770" w:name="_Toc48716465"/>
      <w:bookmarkStart w:id="1771" w:name="_Toc47518589"/>
      <w:bookmarkStart w:id="1772" w:name="_Toc48223247"/>
      <w:bookmarkStart w:id="1773" w:name="_Toc48716466"/>
      <w:bookmarkStart w:id="1774" w:name="_Toc68162241"/>
      <w:bookmarkEnd w:id="1764"/>
      <w:bookmarkEnd w:id="1765"/>
      <w:bookmarkEnd w:id="1766"/>
      <w:bookmarkEnd w:id="1767"/>
      <w:bookmarkEnd w:id="1768"/>
      <w:bookmarkEnd w:id="1769"/>
      <w:bookmarkEnd w:id="1770"/>
      <w:bookmarkEnd w:id="1771"/>
      <w:bookmarkEnd w:id="1772"/>
      <w:bookmarkEnd w:id="1773"/>
      <w:r w:rsidRPr="002670D3">
        <w:t>Response</w:t>
      </w:r>
      <w:bookmarkEnd w:id="1774"/>
    </w:p>
    <w:p w14:paraId="62F3D707" w14:textId="21664661" w:rsidR="00F65254" w:rsidRPr="002670D3" w:rsidRDefault="007B7381" w:rsidP="00F65254">
      <w:r w:rsidRPr="002670D3">
        <w:t xml:space="preserve">An element </w:t>
      </w:r>
      <w:r w:rsidRPr="002670D3">
        <w:rPr>
          <w:b/>
        </w:rPr>
        <w:t>StopEventResponse</w:t>
      </w:r>
      <w:r w:rsidRPr="002670D3">
        <w:t xml:space="preserve"> of the type </w:t>
      </w:r>
      <w:r w:rsidRPr="002670D3">
        <w:rPr>
          <w:i/>
        </w:rPr>
        <w:t>StopEventResponseStructure</w:t>
      </w:r>
      <w:r w:rsidRPr="002670D3">
        <w:t xml:space="preserve"> is used to respond to a stop events request.</w:t>
      </w:r>
      <w:r w:rsidR="00F65254" w:rsidRPr="002670D3">
        <w:t xml:space="preserve"> </w:t>
      </w:r>
      <w:r w:rsidR="00F65254" w:rsidRPr="002670D3">
        <w:fldChar w:fldCharType="begin"/>
      </w:r>
      <w:r w:rsidR="00F65254" w:rsidRPr="002670D3">
        <w:instrText xml:space="preserve"> REF _Ref47450293 \h </w:instrText>
      </w:r>
      <w:r w:rsidR="00F65254" w:rsidRPr="002670D3">
        <w:fldChar w:fldCharType="separate"/>
      </w:r>
      <w:r w:rsidR="00743E40">
        <w:t xml:space="preserve">Table </w:t>
      </w:r>
      <w:r w:rsidR="00743E40">
        <w:rPr>
          <w:noProof/>
        </w:rPr>
        <w:t>18</w:t>
      </w:r>
      <w:r w:rsidR="00F65254" w:rsidRPr="002670D3">
        <w:fldChar w:fldCharType="end"/>
      </w:r>
      <w:r w:rsidR="00F65254" w:rsidRPr="002670D3">
        <w:t xml:space="preserve"> gives an overview of the supported response information types for this service. The related OJP Table can be found in </w:t>
      </w:r>
      <w:sdt>
        <w:sdtPr>
          <w:id w:val="-1682658838"/>
          <w:citation/>
        </w:sdtPr>
        <w:sdtEndPr/>
        <w:sdtContent>
          <w:r w:rsidR="00F65254" w:rsidRPr="002670D3">
            <w:fldChar w:fldCharType="begin"/>
          </w:r>
          <w:r w:rsidR="006007A5" w:rsidRPr="00BE41E5">
            <w:instrText xml:space="preserve">CITATION Eur17 \l 1031 </w:instrText>
          </w:r>
          <w:r w:rsidR="00F65254" w:rsidRPr="002670D3">
            <w:fldChar w:fldCharType="separate"/>
          </w:r>
          <w:r w:rsidR="00EF203D">
            <w:rPr>
              <w:noProof/>
            </w:rPr>
            <w:t>[1]</w:t>
          </w:r>
          <w:r w:rsidR="00F65254" w:rsidRPr="002670D3">
            <w:fldChar w:fldCharType="end"/>
          </w:r>
        </w:sdtContent>
      </w:sdt>
      <w:r w:rsidR="00F65254" w:rsidRPr="002670D3">
        <w:t xml:space="preserve"> (section 8.8.3.1).</w:t>
      </w:r>
    </w:p>
    <w:p w14:paraId="3F8D18FC" w14:textId="7FD981A7" w:rsidR="00F65254" w:rsidRPr="002670D3" w:rsidRDefault="00F65254" w:rsidP="00F65254">
      <w:r w:rsidRPr="002670D3">
        <w:t>A complete StopEventsResponseContext needs to be sen</w:t>
      </w:r>
      <w:r w:rsidR="00C32499" w:rsidRPr="002670D3">
        <w:t>t</w:t>
      </w:r>
      <w:r w:rsidRPr="002670D3">
        <w:t xml:space="preserve"> as response. It contains not more than the maximal number of results, defined by the request but all referenced places and situations.</w:t>
      </w:r>
    </w:p>
    <w:p w14:paraId="2304558A" w14:textId="53D373E2" w:rsidR="00F65254" w:rsidRPr="002670D3" w:rsidRDefault="00F65254" w:rsidP="006C3BC1">
      <w:pPr>
        <w:pStyle w:val="Beschriftung"/>
        <w:keepNext/>
      </w:pPr>
      <w:bookmarkStart w:id="1775" w:name="_Ref47450293"/>
      <w:bookmarkStart w:id="1776" w:name="_Toc68162290"/>
      <w:r>
        <w:lastRenderedPageBreak/>
        <w:t xml:space="preserve">Table </w:t>
      </w:r>
      <w:r>
        <w:fldChar w:fldCharType="begin"/>
      </w:r>
      <w:r>
        <w:instrText xml:space="preserve"> SEQ Table \* ARABIC </w:instrText>
      </w:r>
      <w:r>
        <w:fldChar w:fldCharType="separate"/>
      </w:r>
      <w:r w:rsidR="00743E40">
        <w:rPr>
          <w:noProof/>
        </w:rPr>
        <w:t>18</w:t>
      </w:r>
      <w:r>
        <w:fldChar w:fldCharType="end"/>
      </w:r>
      <w:bookmarkEnd w:id="1775"/>
      <w:r>
        <w:t xml:space="preserve"> StopEventResponseStructure</w:t>
      </w:r>
      <w:r w:rsidR="1FA7CCC3">
        <w:t>.</w:t>
      </w:r>
      <w:bookmarkEnd w:id="1776"/>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F65254" w:rsidRPr="002670D3" w14:paraId="568A5F2A" w14:textId="77777777" w:rsidTr="006C3BC1">
        <w:trPr>
          <w:cnfStyle w:val="100000000000" w:firstRow="1" w:lastRow="0" w:firstColumn="0" w:lastColumn="0" w:oddVBand="0" w:evenVBand="0" w:oddHBand="0" w:evenHBand="0" w:firstRowFirstColumn="0" w:firstRowLastColumn="0" w:lastRowFirstColumn="0" w:lastRowLastColumn="0"/>
          <w:trHeight w:val="619"/>
          <w:tblHeader/>
        </w:trPr>
        <w:tc>
          <w:tcPr>
            <w:tcW w:w="0" w:type="dxa"/>
          </w:tcPr>
          <w:p w14:paraId="78524860" w14:textId="77777777" w:rsidR="00F65254" w:rsidRPr="002670D3" w:rsidRDefault="00F65254" w:rsidP="003C03BC">
            <w:pPr>
              <w:spacing w:before="0" w:after="0"/>
            </w:pPr>
          </w:p>
        </w:tc>
        <w:tc>
          <w:tcPr>
            <w:tcW w:w="0" w:type="dxa"/>
          </w:tcPr>
          <w:p w14:paraId="07AF8264" w14:textId="77777777" w:rsidR="00F65254" w:rsidRPr="002670D3" w:rsidRDefault="00F65254" w:rsidP="003C03BC">
            <w:pPr>
              <w:spacing w:before="0" w:after="0"/>
            </w:pPr>
            <w:r w:rsidRPr="002670D3">
              <w:t>+Structure</w:t>
            </w:r>
          </w:p>
        </w:tc>
        <w:tc>
          <w:tcPr>
            <w:tcW w:w="0" w:type="dxa"/>
          </w:tcPr>
          <w:p w14:paraId="7329DF03" w14:textId="77777777" w:rsidR="00F65254" w:rsidRPr="002670D3" w:rsidRDefault="00F65254" w:rsidP="003C03BC">
            <w:pPr>
              <w:spacing w:before="0" w:after="0"/>
            </w:pPr>
            <w:r w:rsidRPr="002670D3">
              <w:t>Section</w:t>
            </w:r>
          </w:p>
        </w:tc>
        <w:tc>
          <w:tcPr>
            <w:tcW w:w="0" w:type="dxa"/>
          </w:tcPr>
          <w:p w14:paraId="285D6822" w14:textId="77777777" w:rsidR="00F65254" w:rsidRPr="002670D3" w:rsidRDefault="00F65254" w:rsidP="003C03BC">
            <w:pPr>
              <w:spacing w:before="0" w:after="0"/>
            </w:pPr>
            <w:r w:rsidRPr="002670D3">
              <w:t>LA</w:t>
            </w:r>
          </w:p>
        </w:tc>
        <w:tc>
          <w:tcPr>
            <w:tcW w:w="0" w:type="dxa"/>
          </w:tcPr>
          <w:p w14:paraId="2270A583" w14:textId="77777777" w:rsidR="00F65254" w:rsidRPr="002670D3" w:rsidRDefault="00934C66" w:rsidP="003C03BC">
            <w:pPr>
              <w:spacing w:before="0" w:after="0"/>
            </w:pPr>
            <w:r w:rsidRPr="002670D3">
              <w:t>EUS</w:t>
            </w:r>
          </w:p>
        </w:tc>
      </w:tr>
      <w:tr w:rsidR="00F65254" w:rsidRPr="002670D3" w14:paraId="7B3E23B8"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1571C087" w14:textId="77777777" w:rsidR="00F65254" w:rsidRPr="002670D3" w:rsidRDefault="00F65254" w:rsidP="003C03BC">
            <w:pPr>
              <w:spacing w:before="0" w:after="0"/>
            </w:pPr>
            <w:r w:rsidRPr="002670D3">
              <w:t>ErrorMessage</w:t>
            </w:r>
          </w:p>
        </w:tc>
        <w:tc>
          <w:tcPr>
            <w:tcW w:w="2827" w:type="dxa"/>
          </w:tcPr>
          <w:p w14:paraId="47F3AE98" w14:textId="77777777" w:rsidR="00F65254" w:rsidRPr="002670D3" w:rsidRDefault="00F65254" w:rsidP="003C03BC">
            <w:pPr>
              <w:spacing w:before="0" w:after="0"/>
            </w:pPr>
            <w:r w:rsidRPr="002670D3">
              <w:t>+ErrorMessage</w:t>
            </w:r>
          </w:p>
        </w:tc>
        <w:tc>
          <w:tcPr>
            <w:tcW w:w="1425" w:type="dxa"/>
          </w:tcPr>
          <w:p w14:paraId="6A7DD5DB" w14:textId="77777777" w:rsidR="00F65254" w:rsidRPr="002670D3" w:rsidRDefault="00F65254" w:rsidP="003C03BC">
            <w:pPr>
              <w:spacing w:before="0" w:after="0"/>
            </w:pPr>
            <w:r w:rsidRPr="002670D3">
              <w:t>8.4.4.2</w:t>
            </w:r>
          </w:p>
        </w:tc>
        <w:tc>
          <w:tcPr>
            <w:tcW w:w="919" w:type="dxa"/>
          </w:tcPr>
          <w:p w14:paraId="78822E30" w14:textId="77777777" w:rsidR="00F65254" w:rsidRPr="002670D3" w:rsidRDefault="00F65254" w:rsidP="003C03BC">
            <w:pPr>
              <w:spacing w:before="0" w:after="0"/>
            </w:pPr>
            <w:r w:rsidRPr="002670D3">
              <w:t>Yes</w:t>
            </w:r>
          </w:p>
        </w:tc>
        <w:tc>
          <w:tcPr>
            <w:tcW w:w="994" w:type="dxa"/>
          </w:tcPr>
          <w:p w14:paraId="3532DC67" w14:textId="77777777" w:rsidR="00F65254" w:rsidRPr="002670D3" w:rsidRDefault="00F65254" w:rsidP="003C03BC">
            <w:pPr>
              <w:spacing w:before="0" w:after="0"/>
            </w:pPr>
            <w:r w:rsidRPr="002670D3">
              <w:t>Yes</w:t>
            </w:r>
          </w:p>
        </w:tc>
      </w:tr>
      <w:tr w:rsidR="00F65254" w:rsidRPr="002670D3" w14:paraId="027E378D" w14:textId="77777777" w:rsidTr="003C03BC">
        <w:trPr>
          <w:trHeight w:val="317"/>
        </w:trPr>
        <w:tc>
          <w:tcPr>
            <w:tcW w:w="2127" w:type="dxa"/>
          </w:tcPr>
          <w:p w14:paraId="19ED54EA" w14:textId="77777777" w:rsidR="00F65254" w:rsidRPr="002670D3" w:rsidRDefault="00F65254" w:rsidP="003C03BC">
            <w:pPr>
              <w:spacing w:before="0" w:after="0"/>
            </w:pPr>
            <w:r w:rsidRPr="002670D3">
              <w:t>StopEventResponseContext</w:t>
            </w:r>
          </w:p>
        </w:tc>
        <w:tc>
          <w:tcPr>
            <w:tcW w:w="2827" w:type="dxa"/>
          </w:tcPr>
          <w:p w14:paraId="40DF4D47" w14:textId="77777777" w:rsidR="00F65254" w:rsidRPr="002670D3" w:rsidRDefault="00F65254" w:rsidP="003C03BC">
            <w:pPr>
              <w:spacing w:before="0" w:after="0"/>
            </w:pPr>
            <w:r w:rsidRPr="002670D3">
              <w:t>+StopEventResponseContext</w:t>
            </w:r>
          </w:p>
        </w:tc>
        <w:tc>
          <w:tcPr>
            <w:tcW w:w="1425" w:type="dxa"/>
          </w:tcPr>
          <w:p w14:paraId="51A48671" w14:textId="77777777" w:rsidR="00F65254" w:rsidRPr="002670D3" w:rsidRDefault="00F65254" w:rsidP="003C03BC">
            <w:pPr>
              <w:spacing w:before="0" w:after="0"/>
            </w:pPr>
            <w:r w:rsidRPr="002670D3">
              <w:t>8.8.3.2</w:t>
            </w:r>
          </w:p>
        </w:tc>
        <w:tc>
          <w:tcPr>
            <w:tcW w:w="919" w:type="dxa"/>
          </w:tcPr>
          <w:p w14:paraId="2FC67B3D" w14:textId="77777777" w:rsidR="00F65254" w:rsidRPr="002670D3" w:rsidRDefault="00F65254" w:rsidP="003C03BC">
            <w:pPr>
              <w:spacing w:before="0" w:after="0"/>
            </w:pPr>
            <w:r w:rsidRPr="002670D3">
              <w:t>Yes</w:t>
            </w:r>
          </w:p>
        </w:tc>
        <w:tc>
          <w:tcPr>
            <w:tcW w:w="994" w:type="dxa"/>
          </w:tcPr>
          <w:p w14:paraId="6C7292FF" w14:textId="77777777" w:rsidR="00F65254" w:rsidRPr="002670D3" w:rsidRDefault="00F65254" w:rsidP="003C03BC">
            <w:pPr>
              <w:spacing w:before="0" w:after="0"/>
            </w:pPr>
            <w:r w:rsidRPr="002670D3">
              <w:t>Yes</w:t>
            </w:r>
          </w:p>
        </w:tc>
      </w:tr>
      <w:tr w:rsidR="00F65254" w:rsidRPr="002670D3" w14:paraId="21666B66" w14:textId="77777777" w:rsidTr="003C03BC">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3F25D9E4" w14:textId="77777777" w:rsidR="00F65254" w:rsidRPr="002670D3" w:rsidRDefault="00F65254" w:rsidP="003C03BC">
            <w:pPr>
              <w:spacing w:before="0" w:after="0"/>
            </w:pPr>
            <w:r w:rsidRPr="002670D3">
              <w:t>StopEventResult</w:t>
            </w:r>
          </w:p>
        </w:tc>
        <w:tc>
          <w:tcPr>
            <w:tcW w:w="2827" w:type="dxa"/>
          </w:tcPr>
          <w:p w14:paraId="2A24C61D" w14:textId="77777777" w:rsidR="00F65254" w:rsidRPr="002670D3" w:rsidRDefault="00F65254" w:rsidP="003C03BC">
            <w:pPr>
              <w:spacing w:before="0" w:after="0"/>
            </w:pPr>
            <w:r w:rsidRPr="002670D3">
              <w:t>+StopEventResult</w:t>
            </w:r>
          </w:p>
        </w:tc>
        <w:tc>
          <w:tcPr>
            <w:tcW w:w="1425" w:type="dxa"/>
          </w:tcPr>
          <w:p w14:paraId="5FD11F8C" w14:textId="77777777" w:rsidR="00F65254" w:rsidRPr="002670D3" w:rsidRDefault="00F65254" w:rsidP="003C03BC">
            <w:pPr>
              <w:spacing w:before="0" w:after="0"/>
            </w:pPr>
            <w:r w:rsidRPr="002670D3">
              <w:t>8.8.3.3</w:t>
            </w:r>
          </w:p>
        </w:tc>
        <w:tc>
          <w:tcPr>
            <w:tcW w:w="919" w:type="dxa"/>
          </w:tcPr>
          <w:p w14:paraId="74B435F7" w14:textId="77777777" w:rsidR="00F65254" w:rsidRPr="002670D3" w:rsidRDefault="00F65254" w:rsidP="003C03BC">
            <w:pPr>
              <w:spacing w:before="0" w:after="0"/>
            </w:pPr>
            <w:r w:rsidRPr="002670D3">
              <w:t>Yes</w:t>
            </w:r>
          </w:p>
        </w:tc>
        <w:tc>
          <w:tcPr>
            <w:tcW w:w="994" w:type="dxa"/>
          </w:tcPr>
          <w:p w14:paraId="40874B74" w14:textId="77777777" w:rsidR="00F65254" w:rsidRPr="002670D3" w:rsidRDefault="00F65254" w:rsidP="003C03BC">
            <w:pPr>
              <w:spacing w:before="0" w:after="0"/>
            </w:pPr>
            <w:r w:rsidRPr="002670D3">
              <w:t>Yes</w:t>
            </w:r>
          </w:p>
        </w:tc>
      </w:tr>
    </w:tbl>
    <w:p w14:paraId="6301D60F" w14:textId="1B02F8C6" w:rsidR="00DC2544" w:rsidRPr="002670D3" w:rsidRDefault="00B52768">
      <w:r w:rsidRPr="002670D3">
        <w:rPr>
          <w:i/>
        </w:rPr>
        <w:t>TimeAllowance</w:t>
      </w:r>
      <w:r w:rsidRPr="002670D3">
        <w:t xml:space="preserve"> is not needed</w:t>
      </w:r>
      <w:r w:rsidR="005877AE" w:rsidRPr="002670D3">
        <w:t xml:space="preserve"> for this service</w:t>
      </w:r>
      <w:r w:rsidRPr="002670D3">
        <w:t>.</w:t>
      </w:r>
    </w:p>
    <w:p w14:paraId="587DEE24" w14:textId="651C1E52" w:rsidR="00DC2544" w:rsidRPr="002670D3" w:rsidRDefault="00DC2544" w:rsidP="00DC2544">
      <w:r w:rsidRPr="002670D3">
        <w:t xml:space="preserve">Possible error codes that can appear within the context of the response can be found in </w:t>
      </w:r>
      <w:r w:rsidR="00694C22" w:rsidRPr="002670D3">
        <w:fldChar w:fldCharType="begin"/>
      </w:r>
      <w:r w:rsidR="00694C22" w:rsidRPr="002670D3">
        <w:instrText xml:space="preserve"> REF _Ref48034059 \h </w:instrText>
      </w:r>
      <w:r w:rsidR="00694C22" w:rsidRPr="002670D3">
        <w:fldChar w:fldCharType="separate"/>
      </w:r>
      <w:r w:rsidR="00743E40">
        <w:t xml:space="preserve">Table </w:t>
      </w:r>
      <w:r w:rsidR="00743E40">
        <w:rPr>
          <w:noProof/>
        </w:rPr>
        <w:t>19</w:t>
      </w:r>
      <w:r w:rsidR="00694C22" w:rsidRPr="002670D3">
        <w:fldChar w:fldCharType="end"/>
      </w:r>
      <w:r w:rsidRPr="002670D3">
        <w:t xml:space="preserve"> (see </w:t>
      </w:r>
      <w:sdt>
        <w:sdtPr>
          <w:id w:val="-546828192"/>
          <w:citation/>
        </w:sdtPr>
        <w:sdtEndPr/>
        <w:sdtContent>
          <w:r w:rsidRPr="002670D3">
            <w:fldChar w:fldCharType="begin"/>
          </w:r>
          <w:r w:rsidRPr="00BE41E5">
            <w:instrText xml:space="preserve"> CITATION Eur17 \l 1031 </w:instrText>
          </w:r>
          <w:r w:rsidRPr="002670D3">
            <w:fldChar w:fldCharType="separate"/>
          </w:r>
          <w:r w:rsidR="00EF203D">
            <w:rPr>
              <w:noProof/>
            </w:rPr>
            <w:t>[1]</w:t>
          </w:r>
          <w:r w:rsidRPr="002670D3">
            <w:fldChar w:fldCharType="end"/>
          </w:r>
        </w:sdtContent>
      </w:sdt>
      <w:r w:rsidRPr="002670D3">
        <w:t xml:space="preserve"> section 8.</w:t>
      </w:r>
      <w:r w:rsidR="005A16BD" w:rsidRPr="002670D3">
        <w:t>9</w:t>
      </w:r>
      <w:r w:rsidR="00FC347C" w:rsidRPr="002670D3">
        <w:t>.3</w:t>
      </w:r>
      <w:r w:rsidRPr="002670D3">
        <w:t>.1).</w:t>
      </w:r>
    </w:p>
    <w:p w14:paraId="7225BC1C" w14:textId="2818F764" w:rsidR="00DC2544" w:rsidRPr="002670D3" w:rsidRDefault="00DC2544" w:rsidP="00DC2544">
      <w:pPr>
        <w:pStyle w:val="Beschriftung"/>
        <w:keepNext/>
      </w:pPr>
      <w:bookmarkStart w:id="1777" w:name="_Ref48034059"/>
      <w:bookmarkStart w:id="1778" w:name="_Toc68162291"/>
      <w:r>
        <w:t xml:space="preserve">Table </w:t>
      </w:r>
      <w:r>
        <w:fldChar w:fldCharType="begin"/>
      </w:r>
      <w:r>
        <w:instrText xml:space="preserve"> SEQ Table \* ARABIC </w:instrText>
      </w:r>
      <w:r>
        <w:fldChar w:fldCharType="separate"/>
      </w:r>
      <w:r w:rsidR="00743E40">
        <w:rPr>
          <w:noProof/>
        </w:rPr>
        <w:t>19</w:t>
      </w:r>
      <w:r>
        <w:fldChar w:fldCharType="end"/>
      </w:r>
      <w:bookmarkEnd w:id="1777"/>
      <w:r>
        <w:t xml:space="preserve"> List of possible error codes in </w:t>
      </w:r>
      <w:r w:rsidR="00694C22">
        <w:t>StopEventResponse</w:t>
      </w:r>
      <w:r w:rsidR="148AC22E">
        <w:t>.</w:t>
      </w:r>
      <w:bookmarkEnd w:id="1778"/>
    </w:p>
    <w:tbl>
      <w:tblPr>
        <w:tblStyle w:val="Gitternetztabelle22"/>
        <w:tblW w:w="0" w:type="auto"/>
        <w:tblLook w:val="0420" w:firstRow="1" w:lastRow="0" w:firstColumn="0" w:lastColumn="0" w:noHBand="0" w:noVBand="1"/>
      </w:tblPr>
      <w:tblGrid>
        <w:gridCol w:w="3339"/>
        <w:gridCol w:w="5164"/>
      </w:tblGrid>
      <w:tr w:rsidR="00DC2544" w:rsidRPr="002670D3" w14:paraId="64962F65" w14:textId="77777777" w:rsidTr="006D7BF1">
        <w:trPr>
          <w:cnfStyle w:val="100000000000" w:firstRow="1" w:lastRow="0" w:firstColumn="0" w:lastColumn="0" w:oddVBand="0" w:evenVBand="0" w:oddHBand="0" w:evenHBand="0" w:firstRowFirstColumn="0" w:firstRowLastColumn="0" w:lastRowFirstColumn="0" w:lastRowLastColumn="0"/>
          <w:tblHeader/>
        </w:trPr>
        <w:tc>
          <w:tcPr>
            <w:tcW w:w="0" w:type="auto"/>
          </w:tcPr>
          <w:p w14:paraId="2CAE60A1" w14:textId="77777777" w:rsidR="00DC2544" w:rsidRPr="002670D3" w:rsidRDefault="00DC2544" w:rsidP="006D7BF1">
            <w:pPr>
              <w:spacing w:before="0" w:after="0"/>
            </w:pPr>
            <w:r w:rsidRPr="002670D3">
              <w:t>Code</w:t>
            </w:r>
          </w:p>
        </w:tc>
        <w:tc>
          <w:tcPr>
            <w:tcW w:w="0" w:type="auto"/>
          </w:tcPr>
          <w:p w14:paraId="38BDCE0A" w14:textId="77777777" w:rsidR="00DC2544" w:rsidRPr="002670D3" w:rsidRDefault="00DC2544" w:rsidP="006D7BF1">
            <w:pPr>
              <w:spacing w:before="0" w:after="0"/>
            </w:pPr>
            <w:r w:rsidRPr="002670D3">
              <w:t>Description</w:t>
            </w:r>
          </w:p>
        </w:tc>
      </w:tr>
      <w:tr w:rsidR="0078538A" w:rsidRPr="002670D3" w14:paraId="6BA160C2"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70A526C1" w14:textId="77777777" w:rsidR="0078538A" w:rsidRPr="002670D3" w:rsidRDefault="0078538A">
            <w:pPr>
              <w:spacing w:before="0" w:after="0"/>
            </w:pPr>
            <w:r w:rsidRPr="002670D3">
              <w:t>STOPEVENT_DATEOUTOFRANGE</w:t>
            </w:r>
          </w:p>
        </w:tc>
        <w:tc>
          <w:tcPr>
            <w:tcW w:w="0" w:type="auto"/>
          </w:tcPr>
          <w:p w14:paraId="0ACCBDFE" w14:textId="77777777" w:rsidR="0078538A" w:rsidRPr="002670D3" w:rsidRDefault="0078538A" w:rsidP="0078538A">
            <w:pPr>
              <w:spacing w:before="0" w:after="0"/>
            </w:pPr>
            <w:r w:rsidRPr="002670D3">
              <w:t xml:space="preserve">There are no timetables available for the requested date. </w:t>
            </w:r>
          </w:p>
        </w:tc>
      </w:tr>
      <w:tr w:rsidR="0078538A" w:rsidRPr="002670D3" w14:paraId="1FDDFAA7" w14:textId="77777777" w:rsidTr="006D7BF1">
        <w:tc>
          <w:tcPr>
            <w:tcW w:w="0" w:type="auto"/>
          </w:tcPr>
          <w:p w14:paraId="2909E81E" w14:textId="77777777" w:rsidR="0078538A" w:rsidRPr="002670D3" w:rsidRDefault="0078538A" w:rsidP="0078538A">
            <w:pPr>
              <w:spacing w:before="0" w:after="0"/>
            </w:pPr>
            <w:r w:rsidRPr="002670D3">
              <w:t>STOPEVENT_LOCATIONUNKNOWN</w:t>
            </w:r>
          </w:p>
        </w:tc>
        <w:tc>
          <w:tcPr>
            <w:tcW w:w="0" w:type="auto"/>
          </w:tcPr>
          <w:p w14:paraId="7C1A8144" w14:textId="77777777" w:rsidR="0078538A" w:rsidRPr="002670D3" w:rsidRDefault="0078538A" w:rsidP="0078538A">
            <w:pPr>
              <w:spacing w:before="0" w:after="0"/>
            </w:pPr>
            <w:r w:rsidRPr="002670D3">
              <w:t>The location (address, stop etc.) for which stop events have been requested is unknown.</w:t>
            </w:r>
          </w:p>
        </w:tc>
      </w:tr>
      <w:tr w:rsidR="0078538A" w:rsidRPr="002670D3" w14:paraId="538910CD"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21E59058" w14:textId="77777777" w:rsidR="0078538A" w:rsidRPr="002670D3" w:rsidRDefault="0078538A" w:rsidP="0078538A">
            <w:pPr>
              <w:spacing w:before="0" w:after="0"/>
            </w:pPr>
            <w:r w:rsidRPr="002670D3">
              <w:t>STOPEVENT_LOCATIONUNSERVED</w:t>
            </w:r>
          </w:p>
        </w:tc>
        <w:tc>
          <w:tcPr>
            <w:tcW w:w="0" w:type="auto"/>
          </w:tcPr>
          <w:p w14:paraId="7EDF31DE" w14:textId="77777777" w:rsidR="0078538A" w:rsidRPr="002670D3" w:rsidRDefault="0078538A">
            <w:pPr>
              <w:spacing w:before="0" w:after="0"/>
            </w:pPr>
            <w:r w:rsidRPr="002670D3">
              <w:t>There is no public transport service available at all at the location</w:t>
            </w:r>
            <w:r w:rsidR="00CA23FD" w:rsidRPr="002670D3">
              <w:t>s</w:t>
            </w:r>
            <w:r w:rsidRPr="002670D3">
              <w:t xml:space="preserve"> (address, stop etc.) for which stop events have been requested.</w:t>
            </w:r>
          </w:p>
        </w:tc>
      </w:tr>
      <w:tr w:rsidR="0078538A" w:rsidRPr="002670D3" w14:paraId="3C94EBE9" w14:textId="77777777" w:rsidTr="006D7BF1">
        <w:tc>
          <w:tcPr>
            <w:tcW w:w="0" w:type="auto"/>
          </w:tcPr>
          <w:p w14:paraId="4C566BC1" w14:textId="77777777" w:rsidR="0078538A" w:rsidRPr="002670D3" w:rsidRDefault="0078538A" w:rsidP="0078538A">
            <w:pPr>
              <w:spacing w:before="0" w:after="0"/>
            </w:pPr>
            <w:r w:rsidRPr="002670D3">
              <w:t>STOPEVENT_NOEVENTFOUND</w:t>
            </w:r>
          </w:p>
        </w:tc>
        <w:tc>
          <w:tcPr>
            <w:tcW w:w="0" w:type="auto"/>
          </w:tcPr>
          <w:p w14:paraId="2A709871" w14:textId="77777777" w:rsidR="0078538A" w:rsidRPr="002670D3" w:rsidRDefault="0078538A" w:rsidP="0078538A">
            <w:pPr>
              <w:spacing w:before="0" w:after="0"/>
            </w:pPr>
            <w:r w:rsidRPr="002670D3">
              <w:t>No departure/arrival could be found within the requested period of time that meets the given restrictions.</w:t>
            </w:r>
          </w:p>
        </w:tc>
      </w:tr>
    </w:tbl>
    <w:p w14:paraId="37EA3585" w14:textId="77777777" w:rsidR="008F6865" w:rsidRPr="002670D3" w:rsidRDefault="003B02E0" w:rsidP="008F6865">
      <w:pPr>
        <w:pStyle w:val="berschrift2"/>
      </w:pPr>
      <w:bookmarkStart w:id="1779" w:name="_Toc48223249"/>
      <w:bookmarkStart w:id="1780" w:name="_Toc48716468"/>
      <w:bookmarkStart w:id="1781" w:name="_Toc47518591"/>
      <w:bookmarkStart w:id="1782" w:name="_Toc48223250"/>
      <w:bookmarkStart w:id="1783" w:name="_Toc48716469"/>
      <w:bookmarkStart w:id="1784" w:name="_Toc47518592"/>
      <w:bookmarkStart w:id="1785" w:name="_Toc48223251"/>
      <w:bookmarkStart w:id="1786" w:name="_Toc48716470"/>
      <w:bookmarkStart w:id="1787" w:name="_Toc68162242"/>
      <w:bookmarkEnd w:id="1779"/>
      <w:bookmarkEnd w:id="1780"/>
      <w:bookmarkEnd w:id="1781"/>
      <w:bookmarkEnd w:id="1782"/>
      <w:bookmarkEnd w:id="1783"/>
      <w:bookmarkEnd w:id="1784"/>
      <w:bookmarkEnd w:id="1785"/>
      <w:bookmarkEnd w:id="1786"/>
      <w:r w:rsidRPr="002670D3">
        <w:t>O</w:t>
      </w:r>
      <w:r w:rsidR="008F6865" w:rsidRPr="002670D3">
        <w:t>JPTripInfo</w:t>
      </w:r>
      <w:bookmarkEnd w:id="1787"/>
    </w:p>
    <w:p w14:paraId="2F140A48" w14:textId="496AD10B" w:rsidR="003D276C" w:rsidRDefault="003D276C" w:rsidP="003D276C">
      <w:r w:rsidRPr="002670D3">
        <w:t xml:space="preserve">The </w:t>
      </w:r>
      <w:r w:rsidRPr="002670D3">
        <w:rPr>
          <w:i/>
        </w:rPr>
        <w:t>OJPTripInfo</w:t>
      </w:r>
      <w:r w:rsidRPr="002670D3">
        <w:t xml:space="preserve"> service “provides intermodal trip information from an origin location to a destination taking various user preferences into account” (OJP Description</w:t>
      </w:r>
      <w:r w:rsidRPr="002670D3">
        <w:rPr>
          <w:rFonts w:cstheme="minorHAnsi"/>
          <w:szCs w:val="22"/>
        </w:rPr>
        <w:t xml:space="preserve">, </w:t>
      </w:r>
      <w:r w:rsidR="00BB3BE3" w:rsidRPr="002670D3">
        <w:rPr>
          <w:rFonts w:cstheme="minorHAnsi"/>
          <w:szCs w:val="22"/>
        </w:rPr>
        <w:t xml:space="preserve">see </w:t>
      </w:r>
      <w:sdt>
        <w:sdtPr>
          <w:rPr>
            <w:rFonts w:cstheme="minorHAnsi"/>
            <w:szCs w:val="22"/>
          </w:rPr>
          <w:id w:val="1870715532"/>
          <w:citation/>
        </w:sdtPr>
        <w:sdtEndPr/>
        <w:sdtContent>
          <w:r w:rsidR="00BB3BE3" w:rsidRPr="002670D3">
            <w:rPr>
              <w:rFonts w:cstheme="minorHAnsi"/>
              <w:szCs w:val="22"/>
            </w:rPr>
            <w:fldChar w:fldCharType="begin"/>
          </w:r>
          <w:r w:rsidR="006007A5" w:rsidRPr="00BE41E5">
            <w:rPr>
              <w:rFonts w:cstheme="minorHAnsi"/>
              <w:szCs w:val="22"/>
            </w:rPr>
            <w:instrText xml:space="preserve">CITATION Eur17 \l 1031 </w:instrText>
          </w:r>
          <w:r w:rsidR="00BB3BE3" w:rsidRPr="002670D3">
            <w:rPr>
              <w:rFonts w:cstheme="minorHAnsi"/>
              <w:szCs w:val="22"/>
            </w:rPr>
            <w:fldChar w:fldCharType="separate"/>
          </w:r>
          <w:ins w:id="1788" w:author="Jan Grüner" w:date="2021-04-01T09:36:00Z">
            <w:r w:rsidR="00EF203D" w:rsidRPr="00EF203D">
              <w:rPr>
                <w:rFonts w:cstheme="minorHAnsi"/>
                <w:noProof/>
                <w:szCs w:val="22"/>
                <w:rPrChange w:id="1789" w:author="Jan Grüner" w:date="2021-04-01T09:36:00Z">
                  <w:rPr/>
                </w:rPrChange>
              </w:rPr>
              <w:t>[1]</w:t>
            </w:r>
          </w:ins>
          <w:del w:id="1790" w:author="Jan Grüner" w:date="2021-04-01T09:36:00Z">
            <w:r w:rsidR="000C6273" w:rsidRPr="000C6273" w:rsidDel="00EF203D">
              <w:rPr>
                <w:rFonts w:cstheme="minorHAnsi"/>
                <w:noProof/>
                <w:szCs w:val="22"/>
              </w:rPr>
              <w:delText>[1]</w:delText>
            </w:r>
          </w:del>
          <w:r w:rsidR="00BB3BE3" w:rsidRPr="002670D3">
            <w:rPr>
              <w:rFonts w:cstheme="minorHAnsi"/>
              <w:szCs w:val="22"/>
            </w:rPr>
            <w:fldChar w:fldCharType="end"/>
          </w:r>
        </w:sdtContent>
      </w:sdt>
      <w:r w:rsidRPr="002670D3">
        <w:t>).</w:t>
      </w:r>
      <w:r w:rsidR="005877AE" w:rsidRPr="002670D3">
        <w:t xml:space="preserve"> </w:t>
      </w:r>
      <w:r w:rsidR="00611E9F" w:rsidRPr="002670D3">
        <w:t xml:space="preserve">As trip information may change over time the request should be done after requests for the services of OJPTrip (section </w:t>
      </w:r>
      <w:r w:rsidR="00611E9F" w:rsidRPr="002670D3">
        <w:fldChar w:fldCharType="begin"/>
      </w:r>
      <w:r w:rsidR="00611E9F" w:rsidRPr="002670D3">
        <w:instrText xml:space="preserve"> REF _Ref47511289 \r \h </w:instrText>
      </w:r>
      <w:r w:rsidR="00611E9F" w:rsidRPr="002670D3">
        <w:fldChar w:fldCharType="separate"/>
      </w:r>
      <w:r w:rsidR="00743E40">
        <w:t>4.4</w:t>
      </w:r>
      <w:r w:rsidR="00611E9F" w:rsidRPr="002670D3">
        <w:fldChar w:fldCharType="end"/>
      </w:r>
      <w:r w:rsidR="00611E9F" w:rsidRPr="002670D3">
        <w:t xml:space="preserve">) and OJPLocationInformation (section </w:t>
      </w:r>
      <w:r w:rsidR="00611E9F" w:rsidRPr="002670D3">
        <w:fldChar w:fldCharType="begin"/>
      </w:r>
      <w:r w:rsidR="00611E9F" w:rsidRPr="002670D3">
        <w:instrText xml:space="preserve"> REF _Ref47361711 \r \h </w:instrText>
      </w:r>
      <w:r w:rsidR="00611E9F" w:rsidRPr="002670D3">
        <w:fldChar w:fldCharType="separate"/>
      </w:r>
      <w:r w:rsidR="00743E40">
        <w:t>4.3</w:t>
      </w:r>
      <w:r w:rsidR="00611E9F" w:rsidRPr="002670D3">
        <w:fldChar w:fldCharType="end"/>
      </w:r>
      <w:r w:rsidR="00611E9F" w:rsidRPr="002670D3">
        <w:t>).</w:t>
      </w:r>
    </w:p>
    <w:p w14:paraId="6B2924B5" w14:textId="05428D41" w:rsidR="00D34D30" w:rsidRPr="002670D3" w:rsidRDefault="00D34D30" w:rsidP="003D276C">
      <w:r>
        <w:t xml:space="preserve">A comprehensive overview of the supported fields and parameters for this service can be found in Annex </w:t>
      </w:r>
      <w:r>
        <w:fldChar w:fldCharType="begin"/>
      </w:r>
      <w:r>
        <w:instrText xml:space="preserve"> REF _Ref54766451 \r \h </w:instrText>
      </w:r>
      <w:r>
        <w:fldChar w:fldCharType="separate"/>
      </w:r>
      <w:r w:rsidR="00743E40">
        <w:t>11.2</w:t>
      </w:r>
      <w:r>
        <w:fldChar w:fldCharType="end"/>
      </w:r>
      <w:r>
        <w:t>.</w:t>
      </w:r>
    </w:p>
    <w:p w14:paraId="2EDB3344" w14:textId="77777777" w:rsidR="008F6865" w:rsidRPr="002670D3" w:rsidRDefault="008F6865" w:rsidP="008F6865">
      <w:pPr>
        <w:pStyle w:val="berschrift3"/>
      </w:pPr>
      <w:bookmarkStart w:id="1791" w:name="_Toc68162243"/>
      <w:r w:rsidRPr="002670D3">
        <w:t>Request</w:t>
      </w:r>
      <w:bookmarkEnd w:id="1791"/>
    </w:p>
    <w:p w14:paraId="06295C6D" w14:textId="43A8C3CA" w:rsidR="00194A05" w:rsidRPr="002670D3" w:rsidRDefault="00194A05" w:rsidP="00194A05">
      <w:r w:rsidRPr="002670D3">
        <w:t xml:space="preserve">Trip information can be gathered by using a </w:t>
      </w:r>
      <w:r w:rsidRPr="002670D3">
        <w:rPr>
          <w:b/>
        </w:rPr>
        <w:t>TripInfoRequest</w:t>
      </w:r>
      <w:r w:rsidRPr="002670D3">
        <w:t xml:space="preserve"> element (type </w:t>
      </w:r>
      <w:r w:rsidRPr="002670D3">
        <w:rPr>
          <w:i/>
        </w:rPr>
        <w:t>TripInfoRequestStructure</w:t>
      </w:r>
      <w:r w:rsidRPr="002670D3">
        <w:t xml:space="preserve">). </w:t>
      </w:r>
      <w:r w:rsidR="005C7C55" w:rsidRPr="002670D3">
        <w:fldChar w:fldCharType="begin"/>
      </w:r>
      <w:r w:rsidR="005C7C55" w:rsidRPr="002670D3">
        <w:instrText xml:space="preserve"> REF _Ref47451088 \h </w:instrText>
      </w:r>
      <w:r w:rsidR="005C7C55" w:rsidRPr="002670D3">
        <w:fldChar w:fldCharType="separate"/>
      </w:r>
      <w:r w:rsidR="00743E40">
        <w:t xml:space="preserve">Table </w:t>
      </w:r>
      <w:r w:rsidR="00743E40">
        <w:rPr>
          <w:noProof/>
        </w:rPr>
        <w:t>20</w:t>
      </w:r>
      <w:r w:rsidR="005C7C55" w:rsidRPr="002670D3">
        <w:fldChar w:fldCharType="end"/>
      </w:r>
      <w:r w:rsidR="005C7C55" w:rsidRPr="002670D3">
        <w:t xml:space="preserve"> </w:t>
      </w:r>
      <w:r w:rsidRPr="002670D3">
        <w:t xml:space="preserve">gives an overview of the supported request information types for this service. The related OJP Table can be found in </w:t>
      </w:r>
      <w:sdt>
        <w:sdtPr>
          <w:id w:val="-102028882"/>
          <w:citation/>
        </w:sdtPr>
        <w:sdtEndPr/>
        <w:sdtContent>
          <w:r w:rsidRPr="002670D3">
            <w:fldChar w:fldCharType="begin"/>
          </w:r>
          <w:r w:rsidR="006007A5" w:rsidRPr="00BE41E5">
            <w:instrText xml:space="preserve">CITATION Eur17 \l 1031 </w:instrText>
          </w:r>
          <w:r w:rsidRPr="002670D3">
            <w:fldChar w:fldCharType="separate"/>
          </w:r>
          <w:r w:rsidR="00EF203D">
            <w:rPr>
              <w:noProof/>
            </w:rPr>
            <w:t>[1]</w:t>
          </w:r>
          <w:r w:rsidRPr="002670D3">
            <w:fldChar w:fldCharType="end"/>
          </w:r>
        </w:sdtContent>
      </w:sdt>
      <w:r w:rsidRPr="002670D3">
        <w:t xml:space="preserve"> (section 8.</w:t>
      </w:r>
      <w:r w:rsidR="00530013" w:rsidRPr="002670D3">
        <w:t>9.2.1</w:t>
      </w:r>
      <w:r w:rsidRPr="002670D3">
        <w:t>).</w:t>
      </w:r>
    </w:p>
    <w:p w14:paraId="7BCB7EE3" w14:textId="528BDE30" w:rsidR="00934C66" w:rsidRPr="002670D3" w:rsidRDefault="00934C66" w:rsidP="006C3BC1">
      <w:pPr>
        <w:pStyle w:val="Beschriftung"/>
        <w:keepNext/>
      </w:pPr>
      <w:bookmarkStart w:id="1792" w:name="_Ref47451088"/>
      <w:bookmarkStart w:id="1793" w:name="_Toc68162292"/>
      <w:r>
        <w:lastRenderedPageBreak/>
        <w:t xml:space="preserve">Table </w:t>
      </w:r>
      <w:r>
        <w:fldChar w:fldCharType="begin"/>
      </w:r>
      <w:r>
        <w:instrText xml:space="preserve"> SEQ Table \* ARABIC </w:instrText>
      </w:r>
      <w:r>
        <w:fldChar w:fldCharType="separate"/>
      </w:r>
      <w:r w:rsidR="00743E40">
        <w:rPr>
          <w:noProof/>
        </w:rPr>
        <w:t>20</w:t>
      </w:r>
      <w:r>
        <w:fldChar w:fldCharType="end"/>
      </w:r>
      <w:bookmarkEnd w:id="1792"/>
      <w:r>
        <w:t xml:space="preserve"> TripInfoRequestStructure</w:t>
      </w:r>
      <w:r w:rsidR="028D0F86">
        <w:t>.</w:t>
      </w:r>
      <w:bookmarkEnd w:id="1793"/>
    </w:p>
    <w:tbl>
      <w:tblPr>
        <w:tblStyle w:val="Gitternetztabelle2Akzent31"/>
        <w:tblW w:w="0" w:type="auto"/>
        <w:tblLayout w:type="fixed"/>
        <w:tblLook w:val="0420" w:firstRow="1" w:lastRow="0" w:firstColumn="0" w:lastColumn="0" w:noHBand="0" w:noVBand="1"/>
      </w:tblPr>
      <w:tblGrid>
        <w:gridCol w:w="399"/>
        <w:gridCol w:w="1869"/>
        <w:gridCol w:w="2686"/>
        <w:gridCol w:w="1283"/>
        <w:gridCol w:w="1061"/>
        <w:gridCol w:w="994"/>
      </w:tblGrid>
      <w:tr w:rsidR="00934C66" w:rsidRPr="002670D3" w14:paraId="0AEF12B5" w14:textId="77777777" w:rsidTr="00E61616">
        <w:trPr>
          <w:cnfStyle w:val="100000000000" w:firstRow="1" w:lastRow="0" w:firstColumn="0" w:lastColumn="0" w:oddVBand="0" w:evenVBand="0" w:oddHBand="0" w:evenHBand="0" w:firstRowFirstColumn="0" w:firstRowLastColumn="0" w:lastRowFirstColumn="0" w:lastRowLastColumn="0"/>
          <w:trHeight w:val="619"/>
          <w:tblHeader/>
        </w:trPr>
        <w:tc>
          <w:tcPr>
            <w:tcW w:w="2268" w:type="dxa"/>
            <w:gridSpan w:val="2"/>
          </w:tcPr>
          <w:p w14:paraId="48CFBAA2" w14:textId="77777777" w:rsidR="00934C66" w:rsidRPr="002670D3" w:rsidRDefault="00934C66" w:rsidP="003C03BC">
            <w:pPr>
              <w:spacing w:before="0" w:after="0"/>
            </w:pPr>
          </w:p>
        </w:tc>
        <w:tc>
          <w:tcPr>
            <w:tcW w:w="2686" w:type="dxa"/>
          </w:tcPr>
          <w:p w14:paraId="6437AF8B" w14:textId="77777777" w:rsidR="00934C66" w:rsidRPr="002670D3" w:rsidRDefault="00934C66" w:rsidP="003C03BC">
            <w:pPr>
              <w:spacing w:before="0" w:after="0"/>
            </w:pPr>
            <w:r w:rsidRPr="002670D3">
              <w:t>+Structure</w:t>
            </w:r>
          </w:p>
        </w:tc>
        <w:tc>
          <w:tcPr>
            <w:tcW w:w="1283" w:type="dxa"/>
          </w:tcPr>
          <w:p w14:paraId="47564767" w14:textId="77777777" w:rsidR="00934C66" w:rsidRPr="002670D3" w:rsidRDefault="00934C66" w:rsidP="003C03BC">
            <w:pPr>
              <w:spacing w:before="0" w:after="0"/>
            </w:pPr>
            <w:r w:rsidRPr="002670D3">
              <w:t>Section</w:t>
            </w:r>
          </w:p>
        </w:tc>
        <w:tc>
          <w:tcPr>
            <w:tcW w:w="1061" w:type="dxa"/>
          </w:tcPr>
          <w:p w14:paraId="53FE2770" w14:textId="77777777" w:rsidR="00934C66" w:rsidRPr="002670D3" w:rsidRDefault="00934C66" w:rsidP="003C03BC">
            <w:pPr>
              <w:spacing w:before="0" w:after="0"/>
            </w:pPr>
            <w:r w:rsidRPr="002670D3">
              <w:t>LA</w:t>
            </w:r>
          </w:p>
        </w:tc>
        <w:tc>
          <w:tcPr>
            <w:tcW w:w="994" w:type="dxa"/>
          </w:tcPr>
          <w:p w14:paraId="583BD88A" w14:textId="77777777" w:rsidR="00934C66" w:rsidRPr="002670D3" w:rsidRDefault="00934C66" w:rsidP="003C03BC">
            <w:pPr>
              <w:spacing w:before="0" w:after="0"/>
            </w:pPr>
            <w:r w:rsidRPr="002670D3">
              <w:t>EUS</w:t>
            </w:r>
          </w:p>
        </w:tc>
      </w:tr>
      <w:tr w:rsidR="00934C66" w:rsidRPr="002670D3" w14:paraId="2B57F99D" w14:textId="77777777" w:rsidTr="00E61616">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10AD64CD" w14:textId="77777777" w:rsidR="00934C66" w:rsidRPr="002670D3" w:rsidRDefault="00934C66" w:rsidP="003C03BC">
            <w:pPr>
              <w:spacing w:before="0" w:after="0"/>
            </w:pPr>
            <w:r w:rsidRPr="002670D3">
              <w:t>a)</w:t>
            </w:r>
          </w:p>
        </w:tc>
        <w:tc>
          <w:tcPr>
            <w:tcW w:w="1869" w:type="dxa"/>
          </w:tcPr>
          <w:p w14:paraId="6700C50B" w14:textId="77777777" w:rsidR="00934C66" w:rsidRPr="002670D3" w:rsidRDefault="00934C66" w:rsidP="003C03BC">
            <w:pPr>
              <w:spacing w:before="0" w:after="0"/>
            </w:pPr>
            <w:r w:rsidRPr="002670D3">
              <w:t>JourneyRef</w:t>
            </w:r>
          </w:p>
        </w:tc>
        <w:tc>
          <w:tcPr>
            <w:tcW w:w="2686" w:type="dxa"/>
          </w:tcPr>
          <w:p w14:paraId="23941628" w14:textId="77777777" w:rsidR="00934C66" w:rsidRPr="002670D3" w:rsidRDefault="00934C66" w:rsidP="003C03BC">
            <w:pPr>
              <w:spacing w:before="0" w:after="0"/>
            </w:pPr>
            <w:r w:rsidRPr="002670D3">
              <w:rPr>
                <w:rFonts w:cstheme="minorHAnsi"/>
              </w:rPr>
              <w:t>→ Journey</w:t>
            </w:r>
          </w:p>
        </w:tc>
        <w:tc>
          <w:tcPr>
            <w:tcW w:w="1283" w:type="dxa"/>
          </w:tcPr>
          <w:p w14:paraId="0322CA3C" w14:textId="77777777" w:rsidR="00934C66" w:rsidRPr="002670D3" w:rsidRDefault="00934C66" w:rsidP="003C03BC">
            <w:pPr>
              <w:spacing w:before="0" w:after="0"/>
            </w:pPr>
            <w:r w:rsidRPr="002670D3">
              <w:t>8.4.4.1</w:t>
            </w:r>
          </w:p>
        </w:tc>
        <w:tc>
          <w:tcPr>
            <w:tcW w:w="1061" w:type="dxa"/>
          </w:tcPr>
          <w:p w14:paraId="68B52122" w14:textId="77777777" w:rsidR="00934C66" w:rsidRPr="002670D3" w:rsidRDefault="00934C66" w:rsidP="003C03BC">
            <w:pPr>
              <w:spacing w:before="0" w:after="0"/>
            </w:pPr>
            <w:r w:rsidRPr="002670D3">
              <w:t>Yes</w:t>
            </w:r>
          </w:p>
        </w:tc>
        <w:tc>
          <w:tcPr>
            <w:tcW w:w="994" w:type="dxa"/>
          </w:tcPr>
          <w:p w14:paraId="07C4FE2F" w14:textId="77777777" w:rsidR="00934C66" w:rsidRPr="002670D3" w:rsidRDefault="00934C66" w:rsidP="003C03BC">
            <w:pPr>
              <w:spacing w:before="0" w:after="0"/>
            </w:pPr>
            <w:r w:rsidRPr="002670D3">
              <w:t>Yes</w:t>
            </w:r>
          </w:p>
        </w:tc>
      </w:tr>
      <w:tr w:rsidR="00934C66" w:rsidRPr="002670D3" w14:paraId="0C65DB18" w14:textId="77777777" w:rsidTr="00E61616">
        <w:trPr>
          <w:trHeight w:val="317"/>
        </w:trPr>
        <w:tc>
          <w:tcPr>
            <w:tcW w:w="399" w:type="dxa"/>
          </w:tcPr>
          <w:p w14:paraId="690FB9C6" w14:textId="27FB11EB" w:rsidR="00934C66" w:rsidRPr="002670D3" w:rsidRDefault="00CA09C2" w:rsidP="003C03BC">
            <w:pPr>
              <w:spacing w:before="0" w:after="0"/>
            </w:pPr>
            <w:r>
              <w:t>a</w:t>
            </w:r>
            <w:r w:rsidR="00934C66" w:rsidRPr="002670D3">
              <w:t>)</w:t>
            </w:r>
          </w:p>
        </w:tc>
        <w:tc>
          <w:tcPr>
            <w:tcW w:w="1869" w:type="dxa"/>
          </w:tcPr>
          <w:p w14:paraId="1B56D48C" w14:textId="77777777" w:rsidR="00934C66" w:rsidRPr="002670D3" w:rsidRDefault="00934C66" w:rsidP="003C03BC">
            <w:pPr>
              <w:spacing w:before="0" w:after="0"/>
            </w:pPr>
            <w:r w:rsidRPr="002670D3">
              <w:t>OperatingDayRef</w:t>
            </w:r>
          </w:p>
        </w:tc>
        <w:tc>
          <w:tcPr>
            <w:tcW w:w="2686" w:type="dxa"/>
          </w:tcPr>
          <w:p w14:paraId="6D24BCBF" w14:textId="77777777" w:rsidR="00934C66" w:rsidRPr="002670D3" w:rsidRDefault="00934C66" w:rsidP="003C03BC">
            <w:pPr>
              <w:spacing w:before="0" w:after="0"/>
            </w:pPr>
            <w:r w:rsidRPr="002670D3">
              <w:rPr>
                <w:rFonts w:cstheme="minorHAnsi"/>
              </w:rPr>
              <w:t>→ OperatingDay</w:t>
            </w:r>
          </w:p>
        </w:tc>
        <w:tc>
          <w:tcPr>
            <w:tcW w:w="1283" w:type="dxa"/>
          </w:tcPr>
          <w:p w14:paraId="3569ECF0" w14:textId="77777777" w:rsidR="00934C66" w:rsidRPr="002670D3" w:rsidRDefault="00934C66" w:rsidP="003C03BC">
            <w:pPr>
              <w:spacing w:before="0" w:after="0"/>
            </w:pPr>
            <w:r w:rsidRPr="002670D3">
              <w:t>8.4.4.1</w:t>
            </w:r>
          </w:p>
        </w:tc>
        <w:tc>
          <w:tcPr>
            <w:tcW w:w="1061" w:type="dxa"/>
          </w:tcPr>
          <w:p w14:paraId="3BB38F46" w14:textId="77777777" w:rsidR="00934C66" w:rsidRPr="002670D3" w:rsidRDefault="00934C66" w:rsidP="003C03BC">
            <w:pPr>
              <w:spacing w:before="0" w:after="0"/>
            </w:pPr>
            <w:r w:rsidRPr="002670D3">
              <w:t>Yes</w:t>
            </w:r>
          </w:p>
        </w:tc>
        <w:tc>
          <w:tcPr>
            <w:tcW w:w="994" w:type="dxa"/>
          </w:tcPr>
          <w:p w14:paraId="728C5355" w14:textId="77777777" w:rsidR="00934C66" w:rsidRPr="002670D3" w:rsidRDefault="00934C66" w:rsidP="003C03BC">
            <w:pPr>
              <w:spacing w:before="0" w:after="0"/>
            </w:pPr>
            <w:r w:rsidRPr="002670D3">
              <w:t>Yes</w:t>
            </w:r>
          </w:p>
        </w:tc>
      </w:tr>
      <w:tr w:rsidR="00934C66" w:rsidRPr="002670D3" w14:paraId="02EA0F84" w14:textId="77777777" w:rsidTr="00E61616">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3A92DAE5" w14:textId="65EB24BC" w:rsidR="00934C66" w:rsidRPr="002670D3" w:rsidRDefault="00CA09C2" w:rsidP="00934C66">
            <w:pPr>
              <w:spacing w:before="0" w:after="0"/>
            </w:pPr>
            <w:r>
              <w:t>b</w:t>
            </w:r>
            <w:r w:rsidR="00934C66" w:rsidRPr="002670D3">
              <w:t>)</w:t>
            </w:r>
          </w:p>
        </w:tc>
        <w:tc>
          <w:tcPr>
            <w:tcW w:w="1869" w:type="dxa"/>
          </w:tcPr>
          <w:p w14:paraId="2EE45F5B" w14:textId="77777777" w:rsidR="00934C66" w:rsidRPr="002670D3" w:rsidRDefault="00934C66" w:rsidP="00934C66">
            <w:pPr>
              <w:spacing w:before="0" w:after="0"/>
            </w:pPr>
            <w:r w:rsidRPr="002670D3">
              <w:t>VehicleRef</w:t>
            </w:r>
          </w:p>
        </w:tc>
        <w:tc>
          <w:tcPr>
            <w:tcW w:w="2686" w:type="dxa"/>
          </w:tcPr>
          <w:p w14:paraId="0A2AE993" w14:textId="77777777" w:rsidR="00934C66" w:rsidRPr="002670D3" w:rsidRDefault="00934C66" w:rsidP="00934C66">
            <w:pPr>
              <w:spacing w:before="0" w:after="0"/>
            </w:pPr>
            <w:r w:rsidRPr="002670D3">
              <w:rPr>
                <w:rFonts w:cstheme="minorHAnsi"/>
              </w:rPr>
              <w:t>→ siri:Vehicle</w:t>
            </w:r>
          </w:p>
        </w:tc>
        <w:tc>
          <w:tcPr>
            <w:tcW w:w="1283" w:type="dxa"/>
          </w:tcPr>
          <w:p w14:paraId="2B4F52C4" w14:textId="77777777" w:rsidR="00934C66" w:rsidRPr="002670D3" w:rsidRDefault="00934C66" w:rsidP="00934C66">
            <w:pPr>
              <w:spacing w:before="0" w:after="0"/>
            </w:pPr>
            <w:r w:rsidRPr="002670D3">
              <w:t>8.4.4.1</w:t>
            </w:r>
          </w:p>
        </w:tc>
        <w:tc>
          <w:tcPr>
            <w:tcW w:w="1061" w:type="dxa"/>
          </w:tcPr>
          <w:p w14:paraId="1D27030B" w14:textId="6759CBEB" w:rsidR="00934C66" w:rsidRPr="002670D3" w:rsidRDefault="006D5279" w:rsidP="00934C66">
            <w:pPr>
              <w:spacing w:before="0" w:after="0"/>
            </w:pPr>
            <w:r>
              <w:t>Optional</w:t>
            </w:r>
          </w:p>
        </w:tc>
        <w:tc>
          <w:tcPr>
            <w:tcW w:w="994" w:type="dxa"/>
          </w:tcPr>
          <w:p w14:paraId="7CAC8EAA" w14:textId="08ED1B43" w:rsidR="00934C66" w:rsidRPr="002670D3" w:rsidRDefault="00CA09C2" w:rsidP="00934C66">
            <w:pPr>
              <w:spacing w:before="0" w:after="0"/>
            </w:pPr>
            <w:r>
              <w:t>No</w:t>
            </w:r>
          </w:p>
        </w:tc>
      </w:tr>
      <w:tr w:rsidR="00934C66" w:rsidRPr="002670D3" w14:paraId="5EA95F7B" w14:textId="77777777" w:rsidTr="00E61616">
        <w:trPr>
          <w:trHeight w:val="317"/>
        </w:trPr>
        <w:tc>
          <w:tcPr>
            <w:tcW w:w="399" w:type="dxa"/>
          </w:tcPr>
          <w:p w14:paraId="6861E2E3" w14:textId="77777777" w:rsidR="00934C66" w:rsidRPr="002670D3" w:rsidRDefault="00934C66" w:rsidP="00934C66">
            <w:pPr>
              <w:spacing w:before="0" w:after="0"/>
            </w:pPr>
            <w:r w:rsidRPr="002670D3">
              <w:t>b)</w:t>
            </w:r>
          </w:p>
        </w:tc>
        <w:tc>
          <w:tcPr>
            <w:tcW w:w="1869" w:type="dxa"/>
          </w:tcPr>
          <w:p w14:paraId="0E4A178E" w14:textId="77777777" w:rsidR="00934C66" w:rsidRPr="002670D3" w:rsidRDefault="00934C66" w:rsidP="00934C66">
            <w:pPr>
              <w:spacing w:before="0" w:after="0"/>
            </w:pPr>
            <w:r w:rsidRPr="002670D3">
              <w:t>TimeOfOperation</w:t>
            </w:r>
          </w:p>
        </w:tc>
        <w:tc>
          <w:tcPr>
            <w:tcW w:w="2686" w:type="dxa"/>
          </w:tcPr>
          <w:p w14:paraId="4B765B15" w14:textId="77777777" w:rsidR="00934C66" w:rsidRPr="002670D3" w:rsidRDefault="00934C66" w:rsidP="00934C66">
            <w:pPr>
              <w:spacing w:before="0" w:after="0"/>
            </w:pPr>
            <w:r w:rsidRPr="002670D3">
              <w:t>dateTime</w:t>
            </w:r>
          </w:p>
        </w:tc>
        <w:tc>
          <w:tcPr>
            <w:tcW w:w="1283" w:type="dxa"/>
          </w:tcPr>
          <w:p w14:paraId="16910CD3" w14:textId="77777777" w:rsidR="00934C66" w:rsidRPr="002670D3" w:rsidRDefault="00934C66" w:rsidP="00934C66">
            <w:pPr>
              <w:spacing w:before="0" w:after="0"/>
            </w:pPr>
          </w:p>
        </w:tc>
        <w:tc>
          <w:tcPr>
            <w:tcW w:w="1061" w:type="dxa"/>
          </w:tcPr>
          <w:p w14:paraId="55A5A61C" w14:textId="4131A5FB" w:rsidR="00934C66" w:rsidRPr="002670D3" w:rsidRDefault="006D5279" w:rsidP="00934C66">
            <w:pPr>
              <w:spacing w:before="0" w:after="0"/>
            </w:pPr>
            <w:r>
              <w:t>Optional</w:t>
            </w:r>
          </w:p>
        </w:tc>
        <w:tc>
          <w:tcPr>
            <w:tcW w:w="994" w:type="dxa"/>
          </w:tcPr>
          <w:p w14:paraId="4EE2677F" w14:textId="0B3BA073" w:rsidR="00934C66" w:rsidRPr="002670D3" w:rsidRDefault="00CA09C2" w:rsidP="00934C66">
            <w:pPr>
              <w:spacing w:before="0" w:after="0"/>
            </w:pPr>
            <w:r>
              <w:t>No</w:t>
            </w:r>
          </w:p>
        </w:tc>
      </w:tr>
      <w:tr w:rsidR="00934C66" w:rsidRPr="002670D3" w14:paraId="6FCE12E2" w14:textId="77777777" w:rsidTr="00E61616">
        <w:trPr>
          <w:cnfStyle w:val="000000100000" w:firstRow="0" w:lastRow="0" w:firstColumn="0" w:lastColumn="0" w:oddVBand="0" w:evenVBand="0" w:oddHBand="1" w:evenHBand="0" w:firstRowFirstColumn="0" w:firstRowLastColumn="0" w:lastRowFirstColumn="0" w:lastRowLastColumn="0"/>
          <w:trHeight w:val="317"/>
        </w:trPr>
        <w:tc>
          <w:tcPr>
            <w:tcW w:w="2268" w:type="dxa"/>
            <w:gridSpan w:val="2"/>
          </w:tcPr>
          <w:p w14:paraId="22C0E48D" w14:textId="77777777" w:rsidR="00934C66" w:rsidRPr="002670D3" w:rsidRDefault="00087A0B" w:rsidP="00934C66">
            <w:pPr>
              <w:spacing w:before="0" w:after="0"/>
            </w:pPr>
            <w:r w:rsidRPr="002670D3">
              <w:t>Params</w:t>
            </w:r>
          </w:p>
        </w:tc>
        <w:tc>
          <w:tcPr>
            <w:tcW w:w="2686" w:type="dxa"/>
          </w:tcPr>
          <w:p w14:paraId="5D0CBA28" w14:textId="77777777" w:rsidR="00934C66" w:rsidRPr="002670D3" w:rsidRDefault="00087A0B" w:rsidP="00934C66">
            <w:pPr>
              <w:spacing w:before="0" w:after="0"/>
            </w:pPr>
            <w:r w:rsidRPr="002670D3">
              <w:t>+TripInfo</w:t>
            </w:r>
            <w:r w:rsidR="00934C66" w:rsidRPr="002670D3">
              <w:t>Params</w:t>
            </w:r>
          </w:p>
        </w:tc>
        <w:tc>
          <w:tcPr>
            <w:tcW w:w="1283" w:type="dxa"/>
          </w:tcPr>
          <w:p w14:paraId="4C4E6E91" w14:textId="77777777" w:rsidR="00934C66" w:rsidRPr="002670D3" w:rsidRDefault="00934C66" w:rsidP="00934C66">
            <w:pPr>
              <w:spacing w:before="0" w:after="0"/>
            </w:pPr>
            <w:r w:rsidRPr="002670D3">
              <w:t>8.9.2.2</w:t>
            </w:r>
          </w:p>
        </w:tc>
        <w:tc>
          <w:tcPr>
            <w:tcW w:w="1061" w:type="dxa"/>
          </w:tcPr>
          <w:p w14:paraId="77F488F0" w14:textId="77777777" w:rsidR="00934C66" w:rsidRPr="002670D3" w:rsidRDefault="00934C66" w:rsidP="00934C66">
            <w:pPr>
              <w:spacing w:before="0" w:after="0"/>
            </w:pPr>
            <w:r w:rsidRPr="002670D3">
              <w:t>Yes</w:t>
            </w:r>
          </w:p>
        </w:tc>
        <w:tc>
          <w:tcPr>
            <w:tcW w:w="994" w:type="dxa"/>
          </w:tcPr>
          <w:p w14:paraId="7B365E56" w14:textId="77777777" w:rsidR="00934C66" w:rsidRPr="002670D3" w:rsidRDefault="00E41D23" w:rsidP="00934C66">
            <w:pPr>
              <w:spacing w:before="0" w:after="0"/>
            </w:pPr>
            <w:r w:rsidRPr="002670D3">
              <w:t>Yes</w:t>
            </w:r>
          </w:p>
        </w:tc>
      </w:tr>
    </w:tbl>
    <w:p w14:paraId="484C1F8D" w14:textId="276E9993" w:rsidR="003C03BC" w:rsidRPr="002670D3" w:rsidRDefault="003C03BC" w:rsidP="00194A05">
      <w:r w:rsidRPr="002670D3">
        <w:t>JourneyRef and OperatingDayRef</w:t>
      </w:r>
      <w:r w:rsidR="00E41D23" w:rsidRPr="002670D3">
        <w:t xml:space="preserve"> are of group DatedJourneyRef, VehicleRef and TimeOfOperation are of group TimedVehicleRef.</w:t>
      </w:r>
    </w:p>
    <w:p w14:paraId="37C88154" w14:textId="66368100" w:rsidR="00D80680" w:rsidRPr="002670D3" w:rsidRDefault="00D80680" w:rsidP="00D80680">
      <w:r w:rsidRPr="002670D3">
        <w:t>All filter</w:t>
      </w:r>
      <w:r w:rsidR="004144AE" w:rsidRPr="002670D3">
        <w:t>s</w:t>
      </w:r>
      <w:r w:rsidRPr="002670D3">
        <w:t xml:space="preserve"> </w:t>
      </w:r>
      <w:r w:rsidR="00563AD5" w:rsidRPr="002670D3">
        <w:t xml:space="preserve">and policies </w:t>
      </w:r>
      <w:r w:rsidRPr="002670D3">
        <w:t xml:space="preserve">for </w:t>
      </w:r>
      <w:r w:rsidRPr="002670D3">
        <w:rPr>
          <w:i/>
        </w:rPr>
        <w:t>TripInfoRequest</w:t>
      </w:r>
      <w:r w:rsidRPr="002670D3">
        <w:t xml:space="preserve">, as described in </w:t>
      </w:r>
      <w:r w:rsidR="00111690" w:rsidRPr="002670D3">
        <w:t xml:space="preserve">the </w:t>
      </w:r>
      <w:r w:rsidRPr="002670D3">
        <w:t>OJP Description</w:t>
      </w:r>
      <w:r w:rsidRPr="002670D3">
        <w:rPr>
          <w:rFonts w:cstheme="minorHAnsi"/>
          <w:szCs w:val="22"/>
        </w:rPr>
        <w:t xml:space="preserve"> (</w:t>
      </w:r>
      <w:r w:rsidR="00983082" w:rsidRPr="002670D3">
        <w:rPr>
          <w:rFonts w:cstheme="minorHAnsi"/>
          <w:szCs w:val="22"/>
        </w:rPr>
        <w:t xml:space="preserve">see </w:t>
      </w:r>
      <w:sdt>
        <w:sdtPr>
          <w:rPr>
            <w:rFonts w:cstheme="minorHAnsi"/>
            <w:szCs w:val="22"/>
          </w:rPr>
          <w:id w:val="1224876781"/>
          <w:citation/>
        </w:sdtPr>
        <w:sdtEndPr/>
        <w:sdtContent>
          <w:r w:rsidR="00983082" w:rsidRPr="002670D3">
            <w:rPr>
              <w:rFonts w:cstheme="minorHAnsi"/>
              <w:szCs w:val="22"/>
            </w:rPr>
            <w:fldChar w:fldCharType="begin"/>
          </w:r>
          <w:r w:rsidR="006007A5" w:rsidRPr="00BE41E5">
            <w:rPr>
              <w:rFonts w:cstheme="minorHAnsi"/>
              <w:szCs w:val="22"/>
            </w:rPr>
            <w:instrText xml:space="preserve">CITATION Eur17 \l 1031 </w:instrText>
          </w:r>
          <w:r w:rsidR="00983082" w:rsidRPr="002670D3">
            <w:rPr>
              <w:rFonts w:cstheme="minorHAnsi"/>
              <w:szCs w:val="22"/>
            </w:rPr>
            <w:fldChar w:fldCharType="separate"/>
          </w:r>
          <w:ins w:id="1794" w:author="Jan Grüner" w:date="2021-04-01T09:36:00Z">
            <w:r w:rsidR="00EF203D" w:rsidRPr="00EF203D">
              <w:rPr>
                <w:rFonts w:cstheme="minorHAnsi"/>
                <w:noProof/>
                <w:szCs w:val="22"/>
                <w:rPrChange w:id="1795" w:author="Jan Grüner" w:date="2021-04-01T09:36:00Z">
                  <w:rPr/>
                </w:rPrChange>
              </w:rPr>
              <w:t>[1]</w:t>
            </w:r>
          </w:ins>
          <w:del w:id="1796" w:author="Jan Grüner" w:date="2021-04-01T09:36:00Z">
            <w:r w:rsidR="000C6273" w:rsidRPr="000C6273" w:rsidDel="00EF203D">
              <w:rPr>
                <w:rFonts w:cstheme="minorHAnsi"/>
                <w:noProof/>
                <w:szCs w:val="22"/>
              </w:rPr>
              <w:delText>[1]</w:delText>
            </w:r>
          </w:del>
          <w:r w:rsidR="00983082" w:rsidRPr="002670D3">
            <w:rPr>
              <w:rFonts w:cstheme="minorHAnsi"/>
              <w:szCs w:val="22"/>
            </w:rPr>
            <w:fldChar w:fldCharType="end"/>
          </w:r>
        </w:sdtContent>
      </w:sdt>
      <w:r w:rsidRPr="00BE41E5">
        <w:rPr>
          <w:rFonts w:eastAsiaTheme="minorHAnsi" w:cstheme="minorHAnsi"/>
          <w:szCs w:val="22"/>
          <w:lang w:eastAsia="en-US"/>
        </w:rPr>
        <w:t>)</w:t>
      </w:r>
      <w:r w:rsidRPr="002670D3">
        <w:t xml:space="preserve">, </w:t>
      </w:r>
      <w:r w:rsidR="00320029" w:rsidRPr="002670D3">
        <w:t>must be</w:t>
      </w:r>
      <w:r w:rsidRPr="002670D3">
        <w:t xml:space="preserve"> supported.</w:t>
      </w:r>
    </w:p>
    <w:p w14:paraId="0455D7F7" w14:textId="77777777" w:rsidR="008F6865" w:rsidRPr="002670D3" w:rsidRDefault="008F6865" w:rsidP="008F6865">
      <w:pPr>
        <w:pStyle w:val="berschrift3"/>
      </w:pPr>
      <w:bookmarkStart w:id="1797" w:name="_Toc47518595"/>
      <w:bookmarkStart w:id="1798" w:name="_Toc48223254"/>
      <w:bookmarkStart w:id="1799" w:name="_Toc48716473"/>
      <w:bookmarkStart w:id="1800" w:name="_Toc47518596"/>
      <w:bookmarkStart w:id="1801" w:name="_Toc48223255"/>
      <w:bookmarkStart w:id="1802" w:name="_Toc48716474"/>
      <w:bookmarkStart w:id="1803" w:name="_Toc47518597"/>
      <w:bookmarkStart w:id="1804" w:name="_Toc48223256"/>
      <w:bookmarkStart w:id="1805" w:name="_Toc48716475"/>
      <w:bookmarkStart w:id="1806" w:name="_Toc68162244"/>
      <w:bookmarkEnd w:id="1797"/>
      <w:bookmarkEnd w:id="1798"/>
      <w:bookmarkEnd w:id="1799"/>
      <w:bookmarkEnd w:id="1800"/>
      <w:bookmarkEnd w:id="1801"/>
      <w:bookmarkEnd w:id="1802"/>
      <w:bookmarkEnd w:id="1803"/>
      <w:bookmarkEnd w:id="1804"/>
      <w:bookmarkEnd w:id="1805"/>
      <w:r w:rsidRPr="002670D3">
        <w:t>Response</w:t>
      </w:r>
      <w:bookmarkEnd w:id="1806"/>
    </w:p>
    <w:p w14:paraId="6C4AE1CA" w14:textId="4045C53F" w:rsidR="00530013" w:rsidRPr="002670D3" w:rsidRDefault="00530013" w:rsidP="00530013">
      <w:r w:rsidRPr="002670D3">
        <w:t xml:space="preserve">An element </w:t>
      </w:r>
      <w:r w:rsidRPr="002670D3">
        <w:rPr>
          <w:b/>
          <w:i/>
        </w:rPr>
        <w:t>TripInfoResponse</w:t>
      </w:r>
      <w:r w:rsidRPr="002670D3">
        <w:t xml:space="preserve"> of the type </w:t>
      </w:r>
      <w:r w:rsidRPr="002670D3">
        <w:rPr>
          <w:i/>
        </w:rPr>
        <w:t>TripInfoResponseStructure</w:t>
      </w:r>
      <w:r w:rsidRPr="002670D3">
        <w:t xml:space="preserve"> is used to respond to a trip information request. </w:t>
      </w:r>
      <w:r w:rsidRPr="002670D3">
        <w:fldChar w:fldCharType="begin"/>
      </w:r>
      <w:r w:rsidRPr="002670D3">
        <w:instrText xml:space="preserve"> REF _Ref47451297 \h </w:instrText>
      </w:r>
      <w:r w:rsidRPr="002670D3">
        <w:fldChar w:fldCharType="separate"/>
      </w:r>
      <w:r w:rsidR="00743E40">
        <w:t xml:space="preserve">Table </w:t>
      </w:r>
      <w:r w:rsidR="00743E40">
        <w:rPr>
          <w:noProof/>
        </w:rPr>
        <w:t>21</w:t>
      </w:r>
      <w:r w:rsidRPr="002670D3">
        <w:fldChar w:fldCharType="end"/>
      </w:r>
      <w:r w:rsidRPr="002670D3">
        <w:t xml:space="preserve"> gives an overview of the supported response information types for this service. The related OJP Table can be found in </w:t>
      </w:r>
      <w:sdt>
        <w:sdtPr>
          <w:id w:val="1555270917"/>
          <w:citation/>
        </w:sdtPr>
        <w:sdtEndPr/>
        <w:sdtContent>
          <w:r w:rsidRPr="002670D3">
            <w:fldChar w:fldCharType="begin"/>
          </w:r>
          <w:r w:rsidR="006007A5" w:rsidRPr="00BE41E5">
            <w:instrText xml:space="preserve">CITATION Eur17 \l 1031 </w:instrText>
          </w:r>
          <w:r w:rsidRPr="002670D3">
            <w:fldChar w:fldCharType="separate"/>
          </w:r>
          <w:r w:rsidR="00EF203D">
            <w:rPr>
              <w:noProof/>
            </w:rPr>
            <w:t>[1]</w:t>
          </w:r>
          <w:r w:rsidRPr="002670D3">
            <w:fldChar w:fldCharType="end"/>
          </w:r>
        </w:sdtContent>
      </w:sdt>
      <w:r w:rsidRPr="002670D3">
        <w:t xml:space="preserve"> (section 8.9.3.1).</w:t>
      </w:r>
    </w:p>
    <w:p w14:paraId="0FC4F207" w14:textId="0C2E0938" w:rsidR="00530013" w:rsidRPr="002670D3" w:rsidRDefault="00530013" w:rsidP="006C3BC1">
      <w:pPr>
        <w:pStyle w:val="Beschriftung"/>
        <w:keepNext/>
      </w:pPr>
      <w:bookmarkStart w:id="1807" w:name="_Ref47451297"/>
      <w:bookmarkStart w:id="1808" w:name="_Toc68162293"/>
      <w:r>
        <w:t xml:space="preserve">Table </w:t>
      </w:r>
      <w:r>
        <w:fldChar w:fldCharType="begin"/>
      </w:r>
      <w:r>
        <w:instrText xml:space="preserve"> SEQ Table \* ARABIC </w:instrText>
      </w:r>
      <w:r>
        <w:fldChar w:fldCharType="separate"/>
      </w:r>
      <w:r w:rsidR="00743E40">
        <w:rPr>
          <w:noProof/>
        </w:rPr>
        <w:t>21</w:t>
      </w:r>
      <w:r>
        <w:fldChar w:fldCharType="end"/>
      </w:r>
      <w:bookmarkEnd w:id="1807"/>
      <w:r>
        <w:t xml:space="preserve"> TripInfoResponseStructure</w:t>
      </w:r>
      <w:r w:rsidR="14F98AD8">
        <w:t>.</w:t>
      </w:r>
      <w:bookmarkEnd w:id="1808"/>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530013" w:rsidRPr="002670D3" w14:paraId="77FACC92" w14:textId="77777777" w:rsidTr="006C3BC1">
        <w:trPr>
          <w:cnfStyle w:val="100000000000" w:firstRow="1" w:lastRow="0" w:firstColumn="0" w:lastColumn="0" w:oddVBand="0" w:evenVBand="0" w:oddHBand="0" w:evenHBand="0" w:firstRowFirstColumn="0" w:firstRowLastColumn="0" w:lastRowFirstColumn="0" w:lastRowLastColumn="0"/>
          <w:trHeight w:val="619"/>
          <w:tblHeader/>
        </w:trPr>
        <w:tc>
          <w:tcPr>
            <w:tcW w:w="0" w:type="dxa"/>
          </w:tcPr>
          <w:p w14:paraId="1185C2E6" w14:textId="77777777" w:rsidR="00530013" w:rsidRPr="002670D3" w:rsidRDefault="00530013" w:rsidP="007D6939">
            <w:pPr>
              <w:spacing w:before="0" w:after="0"/>
            </w:pPr>
          </w:p>
        </w:tc>
        <w:tc>
          <w:tcPr>
            <w:tcW w:w="0" w:type="dxa"/>
          </w:tcPr>
          <w:p w14:paraId="5392A88D" w14:textId="77777777" w:rsidR="00530013" w:rsidRPr="002670D3" w:rsidRDefault="00530013" w:rsidP="007D6939">
            <w:pPr>
              <w:spacing w:before="0" w:after="0"/>
            </w:pPr>
            <w:r w:rsidRPr="002670D3">
              <w:t>+Structure</w:t>
            </w:r>
          </w:p>
        </w:tc>
        <w:tc>
          <w:tcPr>
            <w:tcW w:w="0" w:type="dxa"/>
          </w:tcPr>
          <w:p w14:paraId="3C590F80" w14:textId="77777777" w:rsidR="00530013" w:rsidRPr="002670D3" w:rsidRDefault="00530013" w:rsidP="007D6939">
            <w:pPr>
              <w:spacing w:before="0" w:after="0"/>
            </w:pPr>
            <w:r w:rsidRPr="002670D3">
              <w:t>Section</w:t>
            </w:r>
          </w:p>
        </w:tc>
        <w:tc>
          <w:tcPr>
            <w:tcW w:w="0" w:type="dxa"/>
          </w:tcPr>
          <w:p w14:paraId="3FB47904" w14:textId="77777777" w:rsidR="00530013" w:rsidRPr="002670D3" w:rsidRDefault="00530013" w:rsidP="007D6939">
            <w:pPr>
              <w:spacing w:before="0" w:after="0"/>
            </w:pPr>
            <w:r w:rsidRPr="002670D3">
              <w:t>LA</w:t>
            </w:r>
          </w:p>
        </w:tc>
        <w:tc>
          <w:tcPr>
            <w:tcW w:w="0" w:type="dxa"/>
          </w:tcPr>
          <w:p w14:paraId="09936E4A" w14:textId="77777777" w:rsidR="00530013" w:rsidRPr="002670D3" w:rsidRDefault="00530013" w:rsidP="007D6939">
            <w:pPr>
              <w:spacing w:before="0" w:after="0"/>
            </w:pPr>
            <w:r w:rsidRPr="002670D3">
              <w:t>EUS</w:t>
            </w:r>
          </w:p>
        </w:tc>
      </w:tr>
      <w:tr w:rsidR="00530013" w:rsidRPr="002670D3" w14:paraId="478A120E"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6B86E603" w14:textId="77777777" w:rsidR="00530013" w:rsidRPr="002670D3" w:rsidRDefault="00530013" w:rsidP="007D6939">
            <w:pPr>
              <w:spacing w:before="0" w:after="0"/>
            </w:pPr>
            <w:r w:rsidRPr="002670D3">
              <w:t>ErrorMessage</w:t>
            </w:r>
          </w:p>
        </w:tc>
        <w:tc>
          <w:tcPr>
            <w:tcW w:w="2827" w:type="dxa"/>
          </w:tcPr>
          <w:p w14:paraId="3132ED5D" w14:textId="77777777" w:rsidR="00530013" w:rsidRPr="002670D3" w:rsidRDefault="00530013" w:rsidP="007D6939">
            <w:pPr>
              <w:spacing w:before="0" w:after="0"/>
            </w:pPr>
            <w:r w:rsidRPr="002670D3">
              <w:t>+ErrorMessage</w:t>
            </w:r>
          </w:p>
        </w:tc>
        <w:tc>
          <w:tcPr>
            <w:tcW w:w="1425" w:type="dxa"/>
          </w:tcPr>
          <w:p w14:paraId="09C8CE66" w14:textId="77777777" w:rsidR="00530013" w:rsidRPr="002670D3" w:rsidRDefault="00530013" w:rsidP="007D6939">
            <w:pPr>
              <w:spacing w:before="0" w:after="0"/>
            </w:pPr>
            <w:r w:rsidRPr="002670D3">
              <w:t>8.4.4.2</w:t>
            </w:r>
          </w:p>
        </w:tc>
        <w:tc>
          <w:tcPr>
            <w:tcW w:w="919" w:type="dxa"/>
          </w:tcPr>
          <w:p w14:paraId="77A2C8B6" w14:textId="52E63BB5" w:rsidR="00530013" w:rsidRPr="002670D3" w:rsidRDefault="00EF2DF7" w:rsidP="007D6939">
            <w:pPr>
              <w:spacing w:before="0" w:after="0"/>
            </w:pPr>
            <w:r>
              <w:t>Yes</w:t>
            </w:r>
          </w:p>
        </w:tc>
        <w:tc>
          <w:tcPr>
            <w:tcW w:w="994" w:type="dxa"/>
          </w:tcPr>
          <w:p w14:paraId="3AFAEE05" w14:textId="3D0A1568" w:rsidR="00530013" w:rsidRPr="002670D3" w:rsidRDefault="00F312B3" w:rsidP="007D6939">
            <w:pPr>
              <w:spacing w:before="0" w:after="0"/>
            </w:pPr>
            <w:r>
              <w:t>Yes</w:t>
            </w:r>
          </w:p>
        </w:tc>
      </w:tr>
      <w:tr w:rsidR="00530013" w:rsidRPr="002670D3" w14:paraId="39E714BF" w14:textId="77777777" w:rsidTr="007D6939">
        <w:trPr>
          <w:trHeight w:val="317"/>
        </w:trPr>
        <w:tc>
          <w:tcPr>
            <w:tcW w:w="2127" w:type="dxa"/>
          </w:tcPr>
          <w:p w14:paraId="16E36D91" w14:textId="77777777" w:rsidR="00530013" w:rsidRPr="002670D3" w:rsidRDefault="00530013" w:rsidP="007D6939">
            <w:pPr>
              <w:spacing w:before="0" w:after="0"/>
            </w:pPr>
            <w:r w:rsidRPr="002670D3">
              <w:t>TripInfoResponseContext</w:t>
            </w:r>
          </w:p>
        </w:tc>
        <w:tc>
          <w:tcPr>
            <w:tcW w:w="2827" w:type="dxa"/>
          </w:tcPr>
          <w:p w14:paraId="2DEF1C48" w14:textId="77777777" w:rsidR="00530013" w:rsidRPr="002670D3" w:rsidRDefault="00530013" w:rsidP="007D6939">
            <w:pPr>
              <w:spacing w:before="0" w:after="0"/>
            </w:pPr>
            <w:r w:rsidRPr="002670D3">
              <w:t>+TripInfoResponseContext</w:t>
            </w:r>
          </w:p>
        </w:tc>
        <w:tc>
          <w:tcPr>
            <w:tcW w:w="1425" w:type="dxa"/>
          </w:tcPr>
          <w:p w14:paraId="491CD05F" w14:textId="77777777" w:rsidR="00530013" w:rsidRPr="002670D3" w:rsidRDefault="00530013" w:rsidP="007D6939">
            <w:pPr>
              <w:spacing w:before="0" w:after="0"/>
            </w:pPr>
            <w:r w:rsidRPr="002670D3">
              <w:t>8.9.3.2</w:t>
            </w:r>
          </w:p>
        </w:tc>
        <w:tc>
          <w:tcPr>
            <w:tcW w:w="919" w:type="dxa"/>
          </w:tcPr>
          <w:p w14:paraId="71729AA9" w14:textId="49D97DC2" w:rsidR="00530013" w:rsidRPr="002670D3" w:rsidRDefault="00881E02" w:rsidP="007D6939">
            <w:pPr>
              <w:spacing w:before="0" w:after="0"/>
            </w:pPr>
            <w:r>
              <w:t>Yes</w:t>
            </w:r>
          </w:p>
        </w:tc>
        <w:tc>
          <w:tcPr>
            <w:tcW w:w="994" w:type="dxa"/>
          </w:tcPr>
          <w:p w14:paraId="54A4308B" w14:textId="3B91098A" w:rsidR="00530013" w:rsidRPr="002670D3" w:rsidRDefault="00F312B3" w:rsidP="007D6939">
            <w:pPr>
              <w:spacing w:before="0" w:after="0"/>
            </w:pPr>
            <w:r>
              <w:t>Yes</w:t>
            </w:r>
          </w:p>
        </w:tc>
      </w:tr>
      <w:tr w:rsidR="00530013" w:rsidRPr="002670D3" w14:paraId="5FA51B13"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7113AB77" w14:textId="77777777" w:rsidR="00530013" w:rsidRPr="002670D3" w:rsidRDefault="00530013" w:rsidP="007D6939">
            <w:pPr>
              <w:spacing w:before="0" w:after="0"/>
            </w:pPr>
            <w:r w:rsidRPr="002670D3">
              <w:t>TripInfoResult</w:t>
            </w:r>
          </w:p>
        </w:tc>
        <w:tc>
          <w:tcPr>
            <w:tcW w:w="2827" w:type="dxa"/>
          </w:tcPr>
          <w:p w14:paraId="1AA5EA65" w14:textId="77777777" w:rsidR="00530013" w:rsidRPr="002670D3" w:rsidRDefault="00530013" w:rsidP="007D6939">
            <w:pPr>
              <w:spacing w:before="0" w:after="0"/>
            </w:pPr>
            <w:r w:rsidRPr="002670D3">
              <w:t>+TripInfoResult</w:t>
            </w:r>
          </w:p>
        </w:tc>
        <w:tc>
          <w:tcPr>
            <w:tcW w:w="1425" w:type="dxa"/>
          </w:tcPr>
          <w:p w14:paraId="6A1DE966" w14:textId="77777777" w:rsidR="00530013" w:rsidRPr="002670D3" w:rsidRDefault="00530013" w:rsidP="007D6939">
            <w:pPr>
              <w:spacing w:before="0" w:after="0"/>
            </w:pPr>
            <w:r w:rsidRPr="002670D3">
              <w:t>8.9.3.3</w:t>
            </w:r>
          </w:p>
        </w:tc>
        <w:tc>
          <w:tcPr>
            <w:tcW w:w="919" w:type="dxa"/>
          </w:tcPr>
          <w:p w14:paraId="188FDD8D" w14:textId="11AE9860" w:rsidR="00530013" w:rsidRPr="002670D3" w:rsidRDefault="00881E02" w:rsidP="007D6939">
            <w:pPr>
              <w:spacing w:before="0" w:after="0"/>
            </w:pPr>
            <w:r>
              <w:t>Yes</w:t>
            </w:r>
          </w:p>
        </w:tc>
        <w:tc>
          <w:tcPr>
            <w:tcW w:w="994" w:type="dxa"/>
          </w:tcPr>
          <w:p w14:paraId="6233287C" w14:textId="77777777" w:rsidR="00530013" w:rsidRPr="002670D3" w:rsidRDefault="00530013" w:rsidP="007D6939">
            <w:pPr>
              <w:spacing w:before="0" w:after="0"/>
            </w:pPr>
          </w:p>
        </w:tc>
      </w:tr>
    </w:tbl>
    <w:p w14:paraId="5C0C95AC" w14:textId="77777777" w:rsidR="00530013" w:rsidRPr="002670D3" w:rsidRDefault="00530013" w:rsidP="006C3BC1">
      <w:r w:rsidRPr="002670D3">
        <w:t>TripInfoResponse and TripInfoResult are</w:t>
      </w:r>
      <w:r w:rsidR="004957A0" w:rsidRPr="002670D3">
        <w:t xml:space="preserve"> part</w:t>
      </w:r>
      <w:r w:rsidRPr="002670D3">
        <w:t xml:space="preserve"> of</w:t>
      </w:r>
      <w:r w:rsidR="004957A0" w:rsidRPr="002670D3">
        <w:t xml:space="preserve"> the</w:t>
      </w:r>
      <w:r w:rsidRPr="002670D3">
        <w:t xml:space="preserve"> group TripInfoResponse.</w:t>
      </w:r>
    </w:p>
    <w:p w14:paraId="6F5BB7F8" w14:textId="60AED6D0" w:rsidR="00563AD5" w:rsidRPr="002670D3" w:rsidRDefault="00563AD5" w:rsidP="00563AD5">
      <w:r w:rsidRPr="002670D3">
        <w:t xml:space="preserve">A complete </w:t>
      </w:r>
      <w:r w:rsidRPr="002670D3">
        <w:rPr>
          <w:i/>
        </w:rPr>
        <w:t>TripInfo</w:t>
      </w:r>
      <w:r w:rsidR="00320029" w:rsidRPr="002670D3">
        <w:rPr>
          <w:i/>
        </w:rPr>
        <w:t>Response</w:t>
      </w:r>
      <w:r w:rsidRPr="002670D3">
        <w:rPr>
          <w:i/>
        </w:rPr>
        <w:t>Context</w:t>
      </w:r>
      <w:r w:rsidRPr="002670D3">
        <w:t xml:space="preserve"> </w:t>
      </w:r>
      <w:r w:rsidR="001A0B18">
        <w:t>must</w:t>
      </w:r>
      <w:r w:rsidRPr="002670D3">
        <w:t xml:space="preserve"> be returned</w:t>
      </w:r>
      <w:r w:rsidR="00320029" w:rsidRPr="002670D3">
        <w:t xml:space="preserve"> within the response, containing all referenced places and situations</w:t>
      </w:r>
      <w:r w:rsidRPr="002670D3">
        <w:t>.</w:t>
      </w:r>
      <w:r w:rsidR="00E26C67">
        <w:t xml:space="preserve"> </w:t>
      </w:r>
    </w:p>
    <w:p w14:paraId="2CAD8A40" w14:textId="0CC1AD7B" w:rsidR="00DC2544" w:rsidRPr="002670D3" w:rsidRDefault="00DC2544" w:rsidP="00DC2544">
      <w:r w:rsidRPr="002670D3">
        <w:t xml:space="preserve">Possible error codes that can appear within the context of the response can be found in </w:t>
      </w:r>
      <w:r w:rsidR="00435C53" w:rsidRPr="002670D3">
        <w:fldChar w:fldCharType="begin"/>
      </w:r>
      <w:r w:rsidR="00435C53" w:rsidRPr="002670D3">
        <w:instrText xml:space="preserve"> REF _Ref48034980 \h </w:instrText>
      </w:r>
      <w:r w:rsidR="00435C53" w:rsidRPr="002670D3">
        <w:fldChar w:fldCharType="separate"/>
      </w:r>
      <w:r w:rsidR="00743E40">
        <w:t xml:space="preserve">Table </w:t>
      </w:r>
      <w:r w:rsidR="00743E40">
        <w:rPr>
          <w:noProof/>
        </w:rPr>
        <w:t>22</w:t>
      </w:r>
      <w:r w:rsidR="00435C53" w:rsidRPr="002670D3">
        <w:fldChar w:fldCharType="end"/>
      </w:r>
      <w:r w:rsidRPr="002670D3">
        <w:t xml:space="preserve"> (see </w:t>
      </w:r>
      <w:sdt>
        <w:sdtPr>
          <w:id w:val="-1005045218"/>
          <w:citation/>
        </w:sdtPr>
        <w:sdtEndPr/>
        <w:sdtContent>
          <w:r w:rsidRPr="002670D3">
            <w:fldChar w:fldCharType="begin"/>
          </w:r>
          <w:r w:rsidRPr="00BE41E5">
            <w:instrText xml:space="preserve"> CITATION Eur17 \l 1031 </w:instrText>
          </w:r>
          <w:r w:rsidRPr="002670D3">
            <w:fldChar w:fldCharType="separate"/>
          </w:r>
          <w:r w:rsidR="00EF203D">
            <w:rPr>
              <w:noProof/>
            </w:rPr>
            <w:t>[1]</w:t>
          </w:r>
          <w:r w:rsidRPr="002670D3">
            <w:fldChar w:fldCharType="end"/>
          </w:r>
        </w:sdtContent>
      </w:sdt>
      <w:r w:rsidRPr="002670D3">
        <w:t xml:space="preserve"> section 8.</w:t>
      </w:r>
      <w:r w:rsidR="00435C53" w:rsidRPr="002670D3">
        <w:t>9</w:t>
      </w:r>
      <w:r w:rsidRPr="002670D3">
        <w:t>.</w:t>
      </w:r>
      <w:r w:rsidR="00435C53" w:rsidRPr="002670D3">
        <w:t>3</w:t>
      </w:r>
      <w:r w:rsidRPr="002670D3">
        <w:t>.1).</w:t>
      </w:r>
    </w:p>
    <w:p w14:paraId="189D751F" w14:textId="22CDAC44" w:rsidR="00DC2544" w:rsidRPr="002670D3" w:rsidRDefault="00DC2544" w:rsidP="00DC2544">
      <w:pPr>
        <w:pStyle w:val="Beschriftung"/>
        <w:keepNext/>
      </w:pPr>
      <w:bookmarkStart w:id="1809" w:name="_Ref48034980"/>
      <w:bookmarkStart w:id="1810" w:name="_Toc68162294"/>
      <w:r>
        <w:t xml:space="preserve">Table </w:t>
      </w:r>
      <w:r>
        <w:fldChar w:fldCharType="begin"/>
      </w:r>
      <w:r>
        <w:instrText xml:space="preserve"> SEQ Table \* ARABIC </w:instrText>
      </w:r>
      <w:r>
        <w:fldChar w:fldCharType="separate"/>
      </w:r>
      <w:r w:rsidR="00743E40">
        <w:rPr>
          <w:noProof/>
        </w:rPr>
        <w:t>22</w:t>
      </w:r>
      <w:r>
        <w:fldChar w:fldCharType="end"/>
      </w:r>
      <w:bookmarkEnd w:id="1809"/>
      <w:r>
        <w:t xml:space="preserve"> List of possible error codes in </w:t>
      </w:r>
      <w:r w:rsidR="00435C53">
        <w:t>TripInfo</w:t>
      </w:r>
      <w:r>
        <w:t>Response</w:t>
      </w:r>
      <w:r w:rsidR="177C8C6D">
        <w:t>.</w:t>
      </w:r>
      <w:bookmarkEnd w:id="1810"/>
    </w:p>
    <w:tbl>
      <w:tblPr>
        <w:tblStyle w:val="Gitternetztabelle22"/>
        <w:tblW w:w="0" w:type="auto"/>
        <w:tblLook w:val="0420" w:firstRow="1" w:lastRow="0" w:firstColumn="0" w:lastColumn="0" w:noHBand="0" w:noVBand="1"/>
      </w:tblPr>
      <w:tblGrid>
        <w:gridCol w:w="3350"/>
        <w:gridCol w:w="5153"/>
      </w:tblGrid>
      <w:tr w:rsidR="00DC2544" w:rsidRPr="002670D3" w14:paraId="14E2C205" w14:textId="77777777" w:rsidTr="2528BA0F">
        <w:trPr>
          <w:cnfStyle w:val="100000000000" w:firstRow="1" w:lastRow="0" w:firstColumn="0" w:lastColumn="0" w:oddVBand="0" w:evenVBand="0" w:oddHBand="0" w:evenHBand="0" w:firstRowFirstColumn="0" w:firstRowLastColumn="0" w:lastRowFirstColumn="0" w:lastRowLastColumn="0"/>
          <w:tblHeader/>
        </w:trPr>
        <w:tc>
          <w:tcPr>
            <w:tcW w:w="0" w:type="auto"/>
          </w:tcPr>
          <w:p w14:paraId="6BA2DEC1" w14:textId="77777777" w:rsidR="00DC2544" w:rsidRPr="002670D3" w:rsidRDefault="00DC2544" w:rsidP="006D7BF1">
            <w:pPr>
              <w:spacing w:before="0" w:after="0"/>
            </w:pPr>
            <w:r w:rsidRPr="002670D3">
              <w:t>Code</w:t>
            </w:r>
          </w:p>
        </w:tc>
        <w:tc>
          <w:tcPr>
            <w:tcW w:w="0" w:type="auto"/>
          </w:tcPr>
          <w:p w14:paraId="624890AA" w14:textId="77777777" w:rsidR="00DC2544" w:rsidRPr="002670D3" w:rsidRDefault="00DC2544" w:rsidP="006D7BF1">
            <w:pPr>
              <w:spacing w:before="0" w:after="0"/>
            </w:pPr>
            <w:r w:rsidRPr="002670D3">
              <w:t>Description</w:t>
            </w:r>
          </w:p>
        </w:tc>
      </w:tr>
      <w:tr w:rsidR="00435C53" w:rsidRPr="002670D3" w14:paraId="0C8C27EA"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tcPr>
          <w:p w14:paraId="5A3A01BF" w14:textId="77777777" w:rsidR="00435C53" w:rsidRPr="002670D3" w:rsidRDefault="00435C53" w:rsidP="00435C53">
            <w:pPr>
              <w:spacing w:before="0" w:after="0"/>
            </w:pPr>
            <w:r w:rsidRPr="002670D3">
              <w:t>TRIPINFO_JOURNEYREFUNKNOWN</w:t>
            </w:r>
          </w:p>
        </w:tc>
        <w:tc>
          <w:tcPr>
            <w:tcW w:w="0" w:type="auto"/>
          </w:tcPr>
          <w:p w14:paraId="7E61E49C" w14:textId="77777777" w:rsidR="00435C53" w:rsidRPr="002670D3" w:rsidRDefault="00435C53" w:rsidP="00435C53">
            <w:pPr>
              <w:spacing w:before="0" w:after="0"/>
            </w:pPr>
            <w:r w:rsidRPr="002670D3">
              <w:t>The journey reference used in the request is unknown.</w:t>
            </w:r>
          </w:p>
        </w:tc>
      </w:tr>
      <w:tr w:rsidR="00435C53" w:rsidRPr="002670D3" w14:paraId="54D3E4D4" w14:textId="77777777" w:rsidTr="2528BA0F">
        <w:tc>
          <w:tcPr>
            <w:tcW w:w="0" w:type="auto"/>
          </w:tcPr>
          <w:p w14:paraId="77E3FD91" w14:textId="77777777" w:rsidR="00435C53" w:rsidRPr="002670D3" w:rsidRDefault="00435C53" w:rsidP="00435C53">
            <w:pPr>
              <w:spacing w:before="0" w:after="0"/>
            </w:pPr>
            <w:r w:rsidRPr="002670D3">
              <w:lastRenderedPageBreak/>
              <w:t xml:space="preserve">TRIPINFO_VEHICLEUNKNOWN </w:t>
            </w:r>
          </w:p>
        </w:tc>
        <w:tc>
          <w:tcPr>
            <w:tcW w:w="0" w:type="auto"/>
          </w:tcPr>
          <w:p w14:paraId="0083A169" w14:textId="77777777" w:rsidR="00435C53" w:rsidRPr="002670D3" w:rsidRDefault="00435C53" w:rsidP="00435C53">
            <w:pPr>
              <w:spacing w:before="0" w:after="0"/>
            </w:pPr>
            <w:r w:rsidRPr="002670D3">
              <w:t>The vehicle reference used in the request is unknown.</w:t>
            </w:r>
          </w:p>
        </w:tc>
      </w:tr>
      <w:tr w:rsidR="00435C53" w:rsidRPr="002670D3" w14:paraId="27AA4067" w14:textId="77777777" w:rsidTr="2528BA0F">
        <w:trPr>
          <w:cnfStyle w:val="000000100000" w:firstRow="0" w:lastRow="0" w:firstColumn="0" w:lastColumn="0" w:oddVBand="0" w:evenVBand="0" w:oddHBand="1" w:evenHBand="0" w:firstRowFirstColumn="0" w:firstRowLastColumn="0" w:lastRowFirstColumn="0" w:lastRowLastColumn="0"/>
        </w:trPr>
        <w:tc>
          <w:tcPr>
            <w:tcW w:w="0" w:type="auto"/>
          </w:tcPr>
          <w:p w14:paraId="5FFE6EE2" w14:textId="77777777" w:rsidR="00435C53" w:rsidRPr="002670D3" w:rsidRDefault="00435C53" w:rsidP="00435C53">
            <w:pPr>
              <w:spacing w:before="0" w:after="0"/>
            </w:pPr>
            <w:r w:rsidRPr="002670D3">
              <w:t>TRIPINFO_NOJOURNEYFOUND</w:t>
            </w:r>
          </w:p>
        </w:tc>
        <w:tc>
          <w:tcPr>
            <w:tcW w:w="0" w:type="auto"/>
          </w:tcPr>
          <w:p w14:paraId="3EF0BF8D" w14:textId="1F89BC96" w:rsidR="00435C53" w:rsidRPr="002670D3" w:rsidRDefault="00435C53" w:rsidP="00435C53">
            <w:pPr>
              <w:spacing w:before="0" w:after="0"/>
            </w:pPr>
            <w:r>
              <w:t>No matching journey could be found for the requested time and journey</w:t>
            </w:r>
            <w:ins w:id="1811" w:author="Jan Grüner" w:date="2021-03-18T10:09:00Z">
              <w:del w:id="1812" w:author="sara.guerraoliveira@um.si" w:date="2021-03-18T13:38:00Z">
                <w:r w:rsidDel="58AB54E0">
                  <w:delText xml:space="preserve"> </w:delText>
                </w:r>
              </w:del>
            </w:ins>
            <w:r>
              <w:t>/</w:t>
            </w:r>
            <w:ins w:id="1813" w:author="Jan Grüner" w:date="2021-03-18T10:09:00Z">
              <w:del w:id="1814" w:author="sara.guerraoliveira@um.si" w:date="2021-03-18T13:39:00Z">
                <w:r w:rsidDel="58AB54E0">
                  <w:delText xml:space="preserve"> </w:delText>
                </w:r>
              </w:del>
            </w:ins>
            <w:r>
              <w:t>vehicle</w:t>
            </w:r>
            <w:ins w:id="1815" w:author="Jan Grüner" w:date="2021-03-18T10:09:00Z">
              <w:r w:rsidR="58AB54E0">
                <w:t>.</w:t>
              </w:r>
            </w:ins>
          </w:p>
          <w:p w14:paraId="34F149D5" w14:textId="77777777" w:rsidR="00435C53" w:rsidRPr="002670D3" w:rsidRDefault="00435C53" w:rsidP="00435C53">
            <w:pPr>
              <w:spacing w:before="0" w:after="0"/>
            </w:pPr>
            <w:r w:rsidRPr="002670D3">
              <w:t>identifiers.</w:t>
            </w:r>
          </w:p>
        </w:tc>
      </w:tr>
      <w:tr w:rsidR="00435C53" w:rsidRPr="002670D3" w14:paraId="42976422" w14:textId="77777777" w:rsidTr="2528BA0F">
        <w:tc>
          <w:tcPr>
            <w:tcW w:w="0" w:type="auto"/>
          </w:tcPr>
          <w:p w14:paraId="497588F5" w14:textId="77777777" w:rsidR="00435C53" w:rsidRPr="002670D3" w:rsidRDefault="00435C53" w:rsidP="00435C53">
            <w:pPr>
              <w:spacing w:before="0" w:after="0"/>
            </w:pPr>
            <w:r w:rsidRPr="002670D3">
              <w:t>TRIPINFO_NOGEOINFO</w:t>
            </w:r>
          </w:p>
        </w:tc>
        <w:tc>
          <w:tcPr>
            <w:tcW w:w="0" w:type="auto"/>
          </w:tcPr>
          <w:p w14:paraId="3D13FB2B" w14:textId="77777777" w:rsidR="00435C53" w:rsidRPr="002670D3" w:rsidRDefault="00435C53" w:rsidP="00435C53">
            <w:pPr>
              <w:spacing w:before="0" w:after="0"/>
            </w:pPr>
            <w:r w:rsidRPr="002670D3">
              <w:t>No geographic information available for this vehicle journey.</w:t>
            </w:r>
          </w:p>
        </w:tc>
      </w:tr>
    </w:tbl>
    <w:p w14:paraId="423F8E1B" w14:textId="77777777" w:rsidR="004107FF" w:rsidRPr="002670D3" w:rsidRDefault="004107FF" w:rsidP="001315B2">
      <w:pPr>
        <w:pStyle w:val="berschrift2"/>
      </w:pPr>
      <w:bookmarkStart w:id="1816" w:name="_Toc48223258"/>
      <w:bookmarkStart w:id="1817" w:name="_Toc48716477"/>
      <w:bookmarkStart w:id="1818" w:name="_Toc68162245"/>
      <w:bookmarkEnd w:id="1816"/>
      <w:bookmarkEnd w:id="1817"/>
      <w:r w:rsidRPr="002670D3">
        <w:t>OJPExchangePoint</w:t>
      </w:r>
      <w:bookmarkEnd w:id="1818"/>
    </w:p>
    <w:p w14:paraId="52CA0F12" w14:textId="77BFAE3A" w:rsidR="00AD55FD" w:rsidRDefault="00AD55FD" w:rsidP="003D276C">
      <w:r>
        <w:t xml:space="preserve">Distributed journey planning requires several journey planning systems planning parts of the whole trip which must be assembled. Each of the planners will therefore get a sub-query to plan: the first planner from the origin of the trip to its system boundaries, the next planner must find trips from these boundaries to its boundaries with the next systems. The service </w:t>
      </w:r>
      <w:r w:rsidRPr="63B7B448">
        <w:rPr>
          <w:i/>
          <w:iCs/>
        </w:rPr>
        <w:t>OJPExchangePoint</w:t>
      </w:r>
      <w:r>
        <w:t xml:space="preserve"> provides </w:t>
      </w:r>
      <w:r w:rsidR="1E7036EB">
        <w:t xml:space="preserve">the </w:t>
      </w:r>
      <w:r>
        <w:t xml:space="preserve">exchange points. Further information can be found in section </w:t>
      </w:r>
      <w:r>
        <w:fldChar w:fldCharType="begin"/>
      </w:r>
      <w:r>
        <w:instrText xml:space="preserve"> REF _Ref47517530 \r \h </w:instrText>
      </w:r>
      <w:r>
        <w:fldChar w:fldCharType="separate"/>
      </w:r>
      <w:r w:rsidR="00743E40">
        <w:t>3.2</w:t>
      </w:r>
      <w:r>
        <w:fldChar w:fldCharType="end"/>
      </w:r>
      <w:r>
        <w:t xml:space="preserve"> of this document.</w:t>
      </w:r>
    </w:p>
    <w:p w14:paraId="73D15055" w14:textId="05AA14CE" w:rsidR="00D34D30" w:rsidRPr="002670D3" w:rsidRDefault="00D34D30" w:rsidP="003D276C">
      <w:r>
        <w:t xml:space="preserve">A comprehensive overview of the supported fields and parameters for this service can be found in Annex </w:t>
      </w:r>
      <w:r>
        <w:fldChar w:fldCharType="begin"/>
      </w:r>
      <w:r>
        <w:instrText xml:space="preserve"> REF _Ref54766451 \r \h </w:instrText>
      </w:r>
      <w:r>
        <w:fldChar w:fldCharType="separate"/>
      </w:r>
      <w:r w:rsidR="00743E40">
        <w:t>11.2</w:t>
      </w:r>
      <w:r>
        <w:fldChar w:fldCharType="end"/>
      </w:r>
      <w:r>
        <w:t>.</w:t>
      </w:r>
    </w:p>
    <w:p w14:paraId="2CB11A21" w14:textId="77777777" w:rsidR="00886629" w:rsidRPr="002670D3" w:rsidRDefault="00886629" w:rsidP="00886629">
      <w:pPr>
        <w:pStyle w:val="berschrift3"/>
      </w:pPr>
      <w:bookmarkStart w:id="1819" w:name="_Toc68162246"/>
      <w:r w:rsidRPr="002670D3">
        <w:t>Request</w:t>
      </w:r>
      <w:bookmarkEnd w:id="1819"/>
    </w:p>
    <w:p w14:paraId="21442FBE" w14:textId="7B804196" w:rsidR="00011CC5" w:rsidRPr="002670D3" w:rsidRDefault="00011CC5" w:rsidP="00011CC5">
      <w:r w:rsidRPr="002670D3">
        <w:t xml:space="preserve">Exchange points can be gathered by using an </w:t>
      </w:r>
      <w:r w:rsidRPr="002670D3">
        <w:rPr>
          <w:b/>
          <w:i/>
        </w:rPr>
        <w:t>ExchangePointsRequest</w:t>
      </w:r>
      <w:r w:rsidRPr="002670D3">
        <w:t xml:space="preserve"> element (type </w:t>
      </w:r>
      <w:r w:rsidRPr="002670D3">
        <w:rPr>
          <w:i/>
        </w:rPr>
        <w:t>ExchangePointsRequestStructure</w:t>
      </w:r>
      <w:r w:rsidRPr="002670D3">
        <w:t xml:space="preserve">). </w:t>
      </w:r>
      <w:r w:rsidR="00F64725" w:rsidRPr="002670D3">
        <w:fldChar w:fldCharType="begin"/>
      </w:r>
      <w:r w:rsidR="00F64725" w:rsidRPr="002670D3">
        <w:instrText xml:space="preserve"> REF _Ref47452323 \h </w:instrText>
      </w:r>
      <w:r w:rsidR="00F64725" w:rsidRPr="002670D3">
        <w:fldChar w:fldCharType="separate"/>
      </w:r>
      <w:r w:rsidR="00743E40">
        <w:t xml:space="preserve">Table </w:t>
      </w:r>
      <w:r w:rsidR="00743E40">
        <w:rPr>
          <w:noProof/>
        </w:rPr>
        <w:t>23</w:t>
      </w:r>
      <w:r w:rsidR="00F64725" w:rsidRPr="002670D3">
        <w:fldChar w:fldCharType="end"/>
      </w:r>
      <w:r w:rsidRPr="002670D3">
        <w:t xml:space="preserve"> gives an overview of the supported request information types for this service. The related OJP Table can be found in </w:t>
      </w:r>
      <w:sdt>
        <w:sdtPr>
          <w:id w:val="-22788781"/>
          <w:citation/>
        </w:sdtPr>
        <w:sdtEndPr/>
        <w:sdtContent>
          <w:r w:rsidRPr="002670D3">
            <w:fldChar w:fldCharType="begin"/>
          </w:r>
          <w:r w:rsidR="006007A5" w:rsidRPr="00BE41E5">
            <w:instrText xml:space="preserve">CITATION Eur17 \l 1031 </w:instrText>
          </w:r>
          <w:r w:rsidRPr="002670D3">
            <w:fldChar w:fldCharType="separate"/>
          </w:r>
          <w:r w:rsidR="00EF203D">
            <w:rPr>
              <w:noProof/>
            </w:rPr>
            <w:t>[1]</w:t>
          </w:r>
          <w:r w:rsidRPr="002670D3">
            <w:fldChar w:fldCharType="end"/>
          </w:r>
        </w:sdtContent>
      </w:sdt>
      <w:r w:rsidRPr="002670D3">
        <w:t xml:space="preserve"> (section 8.</w:t>
      </w:r>
      <w:r w:rsidR="00F64725" w:rsidRPr="002670D3">
        <w:t>6.2.1</w:t>
      </w:r>
      <w:r w:rsidRPr="002670D3">
        <w:t>).</w:t>
      </w:r>
    </w:p>
    <w:p w14:paraId="4FE85800" w14:textId="283597D4" w:rsidR="00323A9D" w:rsidRPr="002670D3" w:rsidRDefault="00011CC5" w:rsidP="00011CC5">
      <w:r>
        <w:t xml:space="preserve">An empty request for </w:t>
      </w:r>
      <w:r w:rsidRPr="63B7B448">
        <w:rPr>
          <w:i/>
          <w:iCs/>
        </w:rPr>
        <w:t>PlaceRef</w:t>
      </w:r>
      <w:r>
        <w:t xml:space="preserve"> must be supported. If the request is empty, all available exchange points</w:t>
      </w:r>
      <w:r w:rsidR="3EF756B8">
        <w:t>,</w:t>
      </w:r>
      <w:r>
        <w:t xml:space="preserve"> </w:t>
      </w:r>
      <w:r w:rsidR="00323A9D">
        <w:t>which match the given data filter options</w:t>
      </w:r>
      <w:r w:rsidR="00CC64C9">
        <w:t xml:space="preserve"> (</w:t>
      </w:r>
      <w:r w:rsidR="003201FA" w:rsidRPr="63B7B448">
        <w:rPr>
          <w:i/>
          <w:iCs/>
        </w:rPr>
        <w:t>ExchangePointsParam</w:t>
      </w:r>
      <w:r w:rsidR="003201FA">
        <w:t>)</w:t>
      </w:r>
      <w:r w:rsidR="00323A9D">
        <w:t xml:space="preserve">, </w:t>
      </w:r>
      <w:r>
        <w:t>are returned</w:t>
      </w:r>
      <w:r w:rsidR="00323A9D">
        <w:t>. With a given PlaceRef</w:t>
      </w:r>
      <w:r w:rsidR="004957A0">
        <w:t>,</w:t>
      </w:r>
      <w:r w:rsidR="00323A9D">
        <w:t xml:space="preserve"> sensible exchange points which match the given data filter options, are returned. Sensible exchange points allow trips from/to the given place.</w:t>
      </w:r>
    </w:p>
    <w:p w14:paraId="644CEB67" w14:textId="2B4B71FF" w:rsidR="00011CC5" w:rsidRPr="002670D3" w:rsidRDefault="00011CC5" w:rsidP="006C3BC1">
      <w:pPr>
        <w:pStyle w:val="Beschriftung"/>
        <w:keepNext/>
      </w:pPr>
      <w:bookmarkStart w:id="1820" w:name="_Ref47452323"/>
      <w:bookmarkStart w:id="1821" w:name="_Toc68162295"/>
      <w:r>
        <w:t xml:space="preserve">Table </w:t>
      </w:r>
      <w:r>
        <w:fldChar w:fldCharType="begin"/>
      </w:r>
      <w:r>
        <w:instrText xml:space="preserve"> SEQ Table \* ARABIC </w:instrText>
      </w:r>
      <w:r>
        <w:fldChar w:fldCharType="separate"/>
      </w:r>
      <w:r w:rsidR="00743E40">
        <w:rPr>
          <w:noProof/>
        </w:rPr>
        <w:t>23</w:t>
      </w:r>
      <w:r>
        <w:fldChar w:fldCharType="end"/>
      </w:r>
      <w:bookmarkEnd w:id="1820"/>
      <w:r>
        <w:t xml:space="preserve"> ExchangePointsRequestStructure</w:t>
      </w:r>
      <w:r w:rsidR="4F17F701">
        <w:t>.</w:t>
      </w:r>
      <w:bookmarkEnd w:id="1821"/>
    </w:p>
    <w:tbl>
      <w:tblPr>
        <w:tblStyle w:val="Gitternetztabelle2Akzent31"/>
        <w:tblW w:w="0" w:type="auto"/>
        <w:tblLayout w:type="fixed"/>
        <w:tblLook w:val="0420" w:firstRow="1" w:lastRow="0" w:firstColumn="0" w:lastColumn="0" w:noHBand="0" w:noVBand="1"/>
      </w:tblPr>
      <w:tblGrid>
        <w:gridCol w:w="399"/>
        <w:gridCol w:w="1728"/>
        <w:gridCol w:w="2827"/>
        <w:gridCol w:w="1425"/>
        <w:gridCol w:w="919"/>
        <w:gridCol w:w="994"/>
      </w:tblGrid>
      <w:tr w:rsidR="00011CC5" w:rsidRPr="002670D3" w14:paraId="43C7D5D6" w14:textId="77777777" w:rsidTr="006C3BC1">
        <w:trPr>
          <w:cnfStyle w:val="100000000000" w:firstRow="1" w:lastRow="0" w:firstColumn="0" w:lastColumn="0" w:oddVBand="0" w:evenVBand="0" w:oddHBand="0" w:evenHBand="0" w:firstRowFirstColumn="0" w:firstRowLastColumn="0" w:lastRowFirstColumn="0" w:lastRowLastColumn="0"/>
          <w:trHeight w:val="619"/>
          <w:tblHeader/>
        </w:trPr>
        <w:tc>
          <w:tcPr>
            <w:tcW w:w="0" w:type="dxa"/>
            <w:gridSpan w:val="2"/>
          </w:tcPr>
          <w:p w14:paraId="75EFBFDB" w14:textId="77777777" w:rsidR="00011CC5" w:rsidRPr="002670D3" w:rsidRDefault="00011CC5" w:rsidP="007D6939">
            <w:pPr>
              <w:spacing w:before="0" w:after="0"/>
            </w:pPr>
          </w:p>
        </w:tc>
        <w:tc>
          <w:tcPr>
            <w:tcW w:w="0" w:type="dxa"/>
          </w:tcPr>
          <w:p w14:paraId="09A034EA" w14:textId="77777777" w:rsidR="00011CC5" w:rsidRPr="002670D3" w:rsidRDefault="00011CC5" w:rsidP="007D6939">
            <w:pPr>
              <w:spacing w:before="0" w:after="0"/>
            </w:pPr>
            <w:r w:rsidRPr="002670D3">
              <w:t>+Structure</w:t>
            </w:r>
          </w:p>
        </w:tc>
        <w:tc>
          <w:tcPr>
            <w:tcW w:w="0" w:type="dxa"/>
          </w:tcPr>
          <w:p w14:paraId="621AAE54" w14:textId="77777777" w:rsidR="00011CC5" w:rsidRPr="002670D3" w:rsidRDefault="00011CC5" w:rsidP="007D6939">
            <w:pPr>
              <w:spacing w:before="0" w:after="0"/>
            </w:pPr>
            <w:r w:rsidRPr="002670D3">
              <w:t>Section</w:t>
            </w:r>
          </w:p>
        </w:tc>
        <w:tc>
          <w:tcPr>
            <w:tcW w:w="0" w:type="dxa"/>
          </w:tcPr>
          <w:p w14:paraId="349EA4A2" w14:textId="77777777" w:rsidR="00011CC5" w:rsidRPr="002670D3" w:rsidRDefault="00011CC5" w:rsidP="007D6939">
            <w:pPr>
              <w:spacing w:before="0" w:after="0"/>
            </w:pPr>
            <w:r w:rsidRPr="002670D3">
              <w:t>LA</w:t>
            </w:r>
          </w:p>
        </w:tc>
        <w:tc>
          <w:tcPr>
            <w:tcW w:w="0" w:type="dxa"/>
          </w:tcPr>
          <w:p w14:paraId="451EA5B4" w14:textId="77777777" w:rsidR="00011CC5" w:rsidRPr="002670D3" w:rsidRDefault="00011CC5" w:rsidP="007D6939">
            <w:pPr>
              <w:spacing w:before="0" w:after="0"/>
            </w:pPr>
            <w:r w:rsidRPr="002670D3">
              <w:t>EUS</w:t>
            </w:r>
          </w:p>
        </w:tc>
      </w:tr>
      <w:tr w:rsidR="00011CC5" w:rsidRPr="002670D3" w14:paraId="06C5382E"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64635EB6" w14:textId="77777777" w:rsidR="00011CC5" w:rsidRPr="002670D3" w:rsidRDefault="00011CC5" w:rsidP="007D6939">
            <w:pPr>
              <w:spacing w:before="0" w:after="0"/>
            </w:pPr>
          </w:p>
        </w:tc>
        <w:tc>
          <w:tcPr>
            <w:tcW w:w="1728" w:type="dxa"/>
          </w:tcPr>
          <w:p w14:paraId="53356281" w14:textId="77777777" w:rsidR="00011CC5" w:rsidRPr="002670D3" w:rsidRDefault="00011CC5" w:rsidP="007D6939">
            <w:pPr>
              <w:spacing w:before="0" w:after="0"/>
            </w:pPr>
            <w:r w:rsidRPr="002670D3">
              <w:t>PlaceRef</w:t>
            </w:r>
          </w:p>
        </w:tc>
        <w:tc>
          <w:tcPr>
            <w:tcW w:w="2827" w:type="dxa"/>
          </w:tcPr>
          <w:p w14:paraId="4210C867" w14:textId="77777777" w:rsidR="00011CC5" w:rsidRPr="002670D3" w:rsidRDefault="00011CC5" w:rsidP="007D6939">
            <w:pPr>
              <w:spacing w:before="0" w:after="0"/>
            </w:pPr>
            <w:r w:rsidRPr="002670D3">
              <w:t>+PlaceRef</w:t>
            </w:r>
          </w:p>
        </w:tc>
        <w:tc>
          <w:tcPr>
            <w:tcW w:w="1425" w:type="dxa"/>
          </w:tcPr>
          <w:p w14:paraId="18E4F395" w14:textId="77777777" w:rsidR="00011CC5" w:rsidRPr="002670D3" w:rsidRDefault="00011CC5" w:rsidP="007D6939">
            <w:pPr>
              <w:spacing w:before="0" w:after="0"/>
            </w:pPr>
            <w:r w:rsidRPr="002670D3">
              <w:t>8.4.5.11</w:t>
            </w:r>
          </w:p>
        </w:tc>
        <w:tc>
          <w:tcPr>
            <w:tcW w:w="919" w:type="dxa"/>
          </w:tcPr>
          <w:p w14:paraId="22615EA4" w14:textId="77777777" w:rsidR="00011CC5" w:rsidRPr="002670D3" w:rsidRDefault="00011CC5" w:rsidP="007D6939">
            <w:pPr>
              <w:spacing w:before="0" w:after="0"/>
            </w:pPr>
            <w:r w:rsidRPr="002670D3">
              <w:t>Yes</w:t>
            </w:r>
          </w:p>
        </w:tc>
        <w:tc>
          <w:tcPr>
            <w:tcW w:w="994" w:type="dxa"/>
          </w:tcPr>
          <w:p w14:paraId="0C78864F" w14:textId="77777777" w:rsidR="00011CC5" w:rsidRPr="002670D3" w:rsidRDefault="00011CC5" w:rsidP="007D6939">
            <w:pPr>
              <w:spacing w:before="0" w:after="0"/>
            </w:pPr>
            <w:r w:rsidRPr="002670D3">
              <w:t>Yes</w:t>
            </w:r>
          </w:p>
        </w:tc>
      </w:tr>
      <w:tr w:rsidR="00011CC5" w:rsidRPr="002670D3" w14:paraId="7E3A15FC" w14:textId="77777777" w:rsidTr="007D6939">
        <w:trPr>
          <w:trHeight w:val="317"/>
        </w:trPr>
        <w:tc>
          <w:tcPr>
            <w:tcW w:w="399" w:type="dxa"/>
          </w:tcPr>
          <w:p w14:paraId="5708E805" w14:textId="77777777" w:rsidR="00011CC5" w:rsidRPr="002670D3" w:rsidRDefault="00011CC5" w:rsidP="007D6939">
            <w:pPr>
              <w:spacing w:before="0" w:after="0"/>
            </w:pPr>
          </w:p>
        </w:tc>
        <w:tc>
          <w:tcPr>
            <w:tcW w:w="1728" w:type="dxa"/>
          </w:tcPr>
          <w:p w14:paraId="0BB9E136" w14:textId="77777777" w:rsidR="00011CC5" w:rsidRPr="002670D3" w:rsidRDefault="00011CC5" w:rsidP="007D6939">
            <w:pPr>
              <w:spacing w:before="0" w:after="0"/>
            </w:pPr>
            <w:r w:rsidRPr="002670D3">
              <w:t>Params</w:t>
            </w:r>
          </w:p>
        </w:tc>
        <w:tc>
          <w:tcPr>
            <w:tcW w:w="2827" w:type="dxa"/>
          </w:tcPr>
          <w:p w14:paraId="75017C7A" w14:textId="77777777" w:rsidR="00011CC5" w:rsidRPr="002670D3" w:rsidRDefault="00011CC5" w:rsidP="007D6939">
            <w:pPr>
              <w:spacing w:before="0" w:after="0"/>
            </w:pPr>
            <w:r w:rsidRPr="002670D3">
              <w:t>+ExchangePointsParam</w:t>
            </w:r>
          </w:p>
        </w:tc>
        <w:tc>
          <w:tcPr>
            <w:tcW w:w="1425" w:type="dxa"/>
          </w:tcPr>
          <w:p w14:paraId="5511466F" w14:textId="77777777" w:rsidR="00011CC5" w:rsidRPr="002670D3" w:rsidRDefault="00011CC5" w:rsidP="007D6939">
            <w:pPr>
              <w:spacing w:before="0" w:after="0"/>
            </w:pPr>
            <w:r w:rsidRPr="002670D3">
              <w:t>8.6.2.2</w:t>
            </w:r>
          </w:p>
        </w:tc>
        <w:tc>
          <w:tcPr>
            <w:tcW w:w="919" w:type="dxa"/>
          </w:tcPr>
          <w:p w14:paraId="12C802BE" w14:textId="77777777" w:rsidR="00011CC5" w:rsidRPr="002670D3" w:rsidRDefault="00011CC5" w:rsidP="007D6939">
            <w:pPr>
              <w:spacing w:before="0" w:after="0"/>
            </w:pPr>
            <w:r w:rsidRPr="002670D3">
              <w:t>Yes</w:t>
            </w:r>
          </w:p>
        </w:tc>
        <w:tc>
          <w:tcPr>
            <w:tcW w:w="994" w:type="dxa"/>
          </w:tcPr>
          <w:p w14:paraId="1E1DF483" w14:textId="77777777" w:rsidR="00011CC5" w:rsidRPr="002670D3" w:rsidRDefault="00011CC5" w:rsidP="007D6939">
            <w:pPr>
              <w:spacing w:before="0" w:after="0"/>
            </w:pPr>
            <w:r w:rsidRPr="002670D3">
              <w:t>Yes</w:t>
            </w:r>
          </w:p>
        </w:tc>
      </w:tr>
      <w:tr w:rsidR="00011CC5" w:rsidRPr="002670D3" w14:paraId="20F8E687"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2127" w:type="dxa"/>
            <w:gridSpan w:val="2"/>
          </w:tcPr>
          <w:p w14:paraId="156A60EE" w14:textId="77777777" w:rsidR="00011CC5" w:rsidRPr="002670D3" w:rsidRDefault="00011CC5" w:rsidP="007D6939">
            <w:pPr>
              <w:spacing w:before="0" w:after="0"/>
            </w:pPr>
            <w:r w:rsidRPr="002670D3">
              <w:t>Extension</w:t>
            </w:r>
          </w:p>
        </w:tc>
        <w:tc>
          <w:tcPr>
            <w:tcW w:w="2827" w:type="dxa"/>
          </w:tcPr>
          <w:p w14:paraId="2D155205" w14:textId="77777777" w:rsidR="00011CC5" w:rsidRPr="002670D3" w:rsidRDefault="00011CC5" w:rsidP="007D6939">
            <w:pPr>
              <w:spacing w:before="0" w:after="0"/>
            </w:pPr>
          </w:p>
        </w:tc>
        <w:tc>
          <w:tcPr>
            <w:tcW w:w="1425" w:type="dxa"/>
          </w:tcPr>
          <w:p w14:paraId="25F84F34" w14:textId="77777777" w:rsidR="00011CC5" w:rsidRPr="002670D3" w:rsidRDefault="00011CC5" w:rsidP="007D6939">
            <w:pPr>
              <w:spacing w:before="0" w:after="0"/>
            </w:pPr>
          </w:p>
        </w:tc>
        <w:tc>
          <w:tcPr>
            <w:tcW w:w="919" w:type="dxa"/>
          </w:tcPr>
          <w:p w14:paraId="42033902" w14:textId="77777777" w:rsidR="00011CC5" w:rsidRPr="002670D3" w:rsidRDefault="00011CC5" w:rsidP="007D6939">
            <w:pPr>
              <w:spacing w:before="0" w:after="0"/>
            </w:pPr>
            <w:r w:rsidRPr="002670D3">
              <w:t>Yes</w:t>
            </w:r>
          </w:p>
        </w:tc>
        <w:tc>
          <w:tcPr>
            <w:tcW w:w="994" w:type="dxa"/>
          </w:tcPr>
          <w:p w14:paraId="10AEE7A2" w14:textId="77777777" w:rsidR="00011CC5" w:rsidRPr="002670D3" w:rsidRDefault="00011CC5" w:rsidP="007D6939">
            <w:pPr>
              <w:spacing w:before="0" w:after="0"/>
            </w:pPr>
            <w:r w:rsidRPr="002670D3">
              <w:t>Yes</w:t>
            </w:r>
          </w:p>
        </w:tc>
      </w:tr>
    </w:tbl>
    <w:p w14:paraId="07B0971F" w14:textId="52DB530D" w:rsidR="00AF1361" w:rsidRPr="002670D3" w:rsidRDefault="00A0473B" w:rsidP="00A633FB">
      <w:r>
        <w:fldChar w:fldCharType="begin"/>
      </w:r>
      <w:r>
        <w:instrText xml:space="preserve"> REF _Ref48736595 \h </w:instrText>
      </w:r>
      <w:r>
        <w:fldChar w:fldCharType="separate"/>
      </w:r>
      <w:r w:rsidR="00743E40">
        <w:t xml:space="preserve">Table </w:t>
      </w:r>
      <w:r w:rsidR="00743E40">
        <w:rPr>
          <w:noProof/>
        </w:rPr>
        <w:t>24</w:t>
      </w:r>
      <w:r>
        <w:fldChar w:fldCharType="end"/>
      </w:r>
      <w:r w:rsidR="00AF1361" w:rsidRPr="002670D3">
        <w:t xml:space="preserve"> gives an overview of the supported elements in ExchangePointsParamStructure.</w:t>
      </w:r>
    </w:p>
    <w:p w14:paraId="1CA23E14" w14:textId="0C124014" w:rsidR="00AF1361" w:rsidRPr="002670D3" w:rsidRDefault="00AF1361" w:rsidP="006C3BC1">
      <w:pPr>
        <w:pStyle w:val="Beschriftung"/>
        <w:keepNext/>
      </w:pPr>
      <w:bookmarkStart w:id="1822" w:name="_Ref48736595"/>
      <w:bookmarkStart w:id="1823" w:name="_Toc68162296"/>
      <w:r>
        <w:lastRenderedPageBreak/>
        <w:t xml:space="preserve">Table </w:t>
      </w:r>
      <w:r>
        <w:fldChar w:fldCharType="begin"/>
      </w:r>
      <w:r>
        <w:instrText xml:space="preserve"> SEQ Table \* ARABIC </w:instrText>
      </w:r>
      <w:r>
        <w:fldChar w:fldCharType="separate"/>
      </w:r>
      <w:r w:rsidR="00743E40">
        <w:rPr>
          <w:noProof/>
        </w:rPr>
        <w:t>24</w:t>
      </w:r>
      <w:r>
        <w:fldChar w:fldCharType="end"/>
      </w:r>
      <w:bookmarkEnd w:id="1822"/>
      <w:r>
        <w:t xml:space="preserve"> ExchangePointsParamStructure</w:t>
      </w:r>
      <w:r w:rsidR="567D1713">
        <w:t>.</w:t>
      </w:r>
      <w:bookmarkEnd w:id="1823"/>
    </w:p>
    <w:tbl>
      <w:tblPr>
        <w:tblStyle w:val="Gitternetztabelle2Akzent31"/>
        <w:tblW w:w="0" w:type="auto"/>
        <w:tblLayout w:type="fixed"/>
        <w:tblLook w:val="0420" w:firstRow="1" w:lastRow="0" w:firstColumn="0" w:lastColumn="0" w:noHBand="0" w:noVBand="1"/>
      </w:tblPr>
      <w:tblGrid>
        <w:gridCol w:w="399"/>
        <w:gridCol w:w="1728"/>
        <w:gridCol w:w="2827"/>
        <w:gridCol w:w="1425"/>
        <w:gridCol w:w="919"/>
        <w:gridCol w:w="994"/>
      </w:tblGrid>
      <w:tr w:rsidR="00AF1361" w:rsidRPr="002670D3" w14:paraId="18143B05" w14:textId="77777777" w:rsidTr="006C3BC1">
        <w:trPr>
          <w:cnfStyle w:val="100000000000" w:firstRow="1" w:lastRow="0" w:firstColumn="0" w:lastColumn="0" w:oddVBand="0" w:evenVBand="0" w:oddHBand="0" w:evenHBand="0" w:firstRowFirstColumn="0" w:firstRowLastColumn="0" w:lastRowFirstColumn="0" w:lastRowLastColumn="0"/>
          <w:trHeight w:val="619"/>
          <w:tblHeader/>
        </w:trPr>
        <w:tc>
          <w:tcPr>
            <w:tcW w:w="0" w:type="dxa"/>
            <w:gridSpan w:val="2"/>
          </w:tcPr>
          <w:p w14:paraId="1734597D" w14:textId="77777777" w:rsidR="00AF1361" w:rsidRPr="002670D3" w:rsidRDefault="00AF1361" w:rsidP="007D6939">
            <w:pPr>
              <w:spacing w:before="0" w:after="0"/>
            </w:pPr>
          </w:p>
        </w:tc>
        <w:tc>
          <w:tcPr>
            <w:tcW w:w="0" w:type="dxa"/>
          </w:tcPr>
          <w:p w14:paraId="4E59CA2E" w14:textId="77777777" w:rsidR="00AF1361" w:rsidRPr="002670D3" w:rsidRDefault="00AF1361" w:rsidP="007D6939">
            <w:pPr>
              <w:spacing w:before="0" w:after="0"/>
            </w:pPr>
            <w:r w:rsidRPr="002670D3">
              <w:t>+Structure</w:t>
            </w:r>
          </w:p>
        </w:tc>
        <w:tc>
          <w:tcPr>
            <w:tcW w:w="0" w:type="dxa"/>
          </w:tcPr>
          <w:p w14:paraId="65AE2245" w14:textId="77777777" w:rsidR="00AF1361" w:rsidRPr="002670D3" w:rsidRDefault="00AF1361" w:rsidP="007D6939">
            <w:pPr>
              <w:spacing w:before="0" w:after="0"/>
            </w:pPr>
            <w:r w:rsidRPr="002670D3">
              <w:t>Section</w:t>
            </w:r>
          </w:p>
        </w:tc>
        <w:tc>
          <w:tcPr>
            <w:tcW w:w="0" w:type="dxa"/>
          </w:tcPr>
          <w:p w14:paraId="6465AFEB" w14:textId="77777777" w:rsidR="00AF1361" w:rsidRPr="002670D3" w:rsidRDefault="00AF1361" w:rsidP="007D6939">
            <w:pPr>
              <w:spacing w:before="0" w:after="0"/>
            </w:pPr>
            <w:r w:rsidRPr="002670D3">
              <w:t>LA</w:t>
            </w:r>
          </w:p>
        </w:tc>
        <w:tc>
          <w:tcPr>
            <w:tcW w:w="0" w:type="dxa"/>
          </w:tcPr>
          <w:p w14:paraId="2C1AB811" w14:textId="77777777" w:rsidR="00AF1361" w:rsidRPr="002670D3" w:rsidRDefault="00AF1361" w:rsidP="007D6939">
            <w:pPr>
              <w:spacing w:before="0" w:after="0"/>
            </w:pPr>
            <w:r w:rsidRPr="002670D3">
              <w:t>EUS</w:t>
            </w:r>
          </w:p>
        </w:tc>
      </w:tr>
      <w:tr w:rsidR="00AF1361" w:rsidRPr="002670D3" w14:paraId="7E497ACE"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5B28F64C" w14:textId="77777777" w:rsidR="00AF1361" w:rsidRPr="002670D3" w:rsidRDefault="00AF1361" w:rsidP="007D6939">
            <w:pPr>
              <w:spacing w:before="0" w:after="0"/>
            </w:pPr>
          </w:p>
        </w:tc>
        <w:tc>
          <w:tcPr>
            <w:tcW w:w="1728" w:type="dxa"/>
          </w:tcPr>
          <w:p w14:paraId="4D7DA663" w14:textId="77777777" w:rsidR="00AF1361" w:rsidRPr="002670D3" w:rsidRDefault="00AF1361" w:rsidP="007D6939">
            <w:pPr>
              <w:spacing w:before="0" w:after="0"/>
            </w:pPr>
            <w:r w:rsidRPr="002670D3">
              <w:t>Type</w:t>
            </w:r>
          </w:p>
        </w:tc>
        <w:tc>
          <w:tcPr>
            <w:tcW w:w="2827" w:type="dxa"/>
          </w:tcPr>
          <w:p w14:paraId="68650991" w14:textId="18C094BD" w:rsidR="00AF1361" w:rsidRPr="002670D3" w:rsidRDefault="00AF1361" w:rsidP="007D6939">
            <w:pPr>
              <w:spacing w:before="0" w:after="0"/>
            </w:pPr>
            <w:r w:rsidRPr="002670D3">
              <w:t>stop</w:t>
            </w:r>
          </w:p>
        </w:tc>
        <w:tc>
          <w:tcPr>
            <w:tcW w:w="1425" w:type="dxa"/>
          </w:tcPr>
          <w:p w14:paraId="072CE535" w14:textId="77777777" w:rsidR="00AF1361" w:rsidRPr="002670D3" w:rsidRDefault="00AF1361" w:rsidP="007D6939">
            <w:pPr>
              <w:spacing w:before="0" w:after="0"/>
            </w:pPr>
          </w:p>
        </w:tc>
        <w:tc>
          <w:tcPr>
            <w:tcW w:w="919" w:type="dxa"/>
          </w:tcPr>
          <w:p w14:paraId="6061DA73" w14:textId="77777777" w:rsidR="00AF1361" w:rsidRPr="002670D3" w:rsidRDefault="00AF1361" w:rsidP="007D6939">
            <w:pPr>
              <w:spacing w:before="0" w:after="0"/>
            </w:pPr>
            <w:r w:rsidRPr="002670D3">
              <w:t>Yes</w:t>
            </w:r>
          </w:p>
        </w:tc>
        <w:tc>
          <w:tcPr>
            <w:tcW w:w="994" w:type="dxa"/>
          </w:tcPr>
          <w:p w14:paraId="25065076" w14:textId="77777777" w:rsidR="00AF1361" w:rsidRPr="002670D3" w:rsidRDefault="00AF1361" w:rsidP="007D6939">
            <w:pPr>
              <w:spacing w:before="0" w:after="0"/>
            </w:pPr>
            <w:r w:rsidRPr="002670D3">
              <w:t>Yes</w:t>
            </w:r>
          </w:p>
        </w:tc>
      </w:tr>
      <w:tr w:rsidR="00AF1361" w:rsidRPr="002670D3" w14:paraId="189C668C" w14:textId="77777777" w:rsidTr="007D6939">
        <w:trPr>
          <w:trHeight w:val="317"/>
        </w:trPr>
        <w:tc>
          <w:tcPr>
            <w:tcW w:w="399" w:type="dxa"/>
          </w:tcPr>
          <w:p w14:paraId="63F93D06" w14:textId="77777777" w:rsidR="00AF1361" w:rsidRPr="002670D3" w:rsidRDefault="00AF1361" w:rsidP="007D6939">
            <w:pPr>
              <w:spacing w:before="0" w:after="0"/>
            </w:pPr>
          </w:p>
        </w:tc>
        <w:tc>
          <w:tcPr>
            <w:tcW w:w="1728" w:type="dxa"/>
          </w:tcPr>
          <w:p w14:paraId="6BA709AF" w14:textId="77777777" w:rsidR="00AF1361" w:rsidRPr="002670D3" w:rsidRDefault="00AF1361" w:rsidP="007D6939">
            <w:pPr>
              <w:spacing w:before="0" w:after="0"/>
            </w:pPr>
            <w:r w:rsidRPr="002670D3">
              <w:t>Usage</w:t>
            </w:r>
          </w:p>
        </w:tc>
        <w:tc>
          <w:tcPr>
            <w:tcW w:w="2827" w:type="dxa"/>
          </w:tcPr>
          <w:p w14:paraId="022B7E1B" w14:textId="77777777" w:rsidR="00AF1361" w:rsidRPr="002670D3" w:rsidRDefault="00AF1361" w:rsidP="007D6939">
            <w:pPr>
              <w:spacing w:before="0" w:after="0"/>
            </w:pPr>
            <w:r w:rsidRPr="002670D3">
              <w:t>origin | destination | via</w:t>
            </w:r>
          </w:p>
        </w:tc>
        <w:tc>
          <w:tcPr>
            <w:tcW w:w="1425" w:type="dxa"/>
          </w:tcPr>
          <w:p w14:paraId="59918B47" w14:textId="77777777" w:rsidR="00AF1361" w:rsidRPr="002670D3" w:rsidRDefault="00AF1361" w:rsidP="007D6939">
            <w:pPr>
              <w:spacing w:before="0" w:after="0"/>
            </w:pPr>
          </w:p>
        </w:tc>
        <w:tc>
          <w:tcPr>
            <w:tcW w:w="919" w:type="dxa"/>
          </w:tcPr>
          <w:p w14:paraId="3F9908D9" w14:textId="77777777" w:rsidR="00AF1361" w:rsidRPr="002670D3" w:rsidRDefault="00AF1361" w:rsidP="007D6939">
            <w:pPr>
              <w:spacing w:before="0" w:after="0"/>
            </w:pPr>
            <w:r w:rsidRPr="002670D3">
              <w:t>Yes</w:t>
            </w:r>
          </w:p>
        </w:tc>
        <w:tc>
          <w:tcPr>
            <w:tcW w:w="994" w:type="dxa"/>
          </w:tcPr>
          <w:p w14:paraId="6CF54672" w14:textId="77777777" w:rsidR="00AF1361" w:rsidRPr="002670D3" w:rsidRDefault="00AF1361" w:rsidP="007D6939">
            <w:pPr>
              <w:spacing w:before="0" w:after="0"/>
            </w:pPr>
            <w:r w:rsidRPr="002670D3">
              <w:t>Yes</w:t>
            </w:r>
          </w:p>
        </w:tc>
      </w:tr>
      <w:tr w:rsidR="00AF1361" w:rsidRPr="002670D3" w14:paraId="7FB76581"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4316C853" w14:textId="77777777" w:rsidR="00AF1361" w:rsidRPr="002670D3" w:rsidRDefault="00AF1361" w:rsidP="007D6939">
            <w:pPr>
              <w:spacing w:before="0" w:after="0"/>
            </w:pPr>
          </w:p>
        </w:tc>
        <w:tc>
          <w:tcPr>
            <w:tcW w:w="1728" w:type="dxa"/>
          </w:tcPr>
          <w:p w14:paraId="5C0FEC38" w14:textId="77777777" w:rsidR="00AF1361" w:rsidRPr="002670D3" w:rsidRDefault="00AF1361" w:rsidP="007D6939">
            <w:pPr>
              <w:spacing w:before="0" w:after="0"/>
            </w:pPr>
            <w:r w:rsidRPr="002670D3">
              <w:t>PtM</w:t>
            </w:r>
            <w:r w:rsidR="00B62BC7" w:rsidRPr="002670D3">
              <w:t>o</w:t>
            </w:r>
            <w:r w:rsidRPr="002670D3">
              <w:t>des</w:t>
            </w:r>
          </w:p>
        </w:tc>
        <w:tc>
          <w:tcPr>
            <w:tcW w:w="2827" w:type="dxa"/>
          </w:tcPr>
          <w:p w14:paraId="69E618E7" w14:textId="77777777" w:rsidR="00AF1361" w:rsidRPr="002670D3" w:rsidRDefault="00AF1361" w:rsidP="007D6939">
            <w:pPr>
              <w:spacing w:before="0" w:after="0"/>
            </w:pPr>
            <w:r w:rsidRPr="002670D3">
              <w:t>+PtModeFilter</w:t>
            </w:r>
          </w:p>
        </w:tc>
        <w:tc>
          <w:tcPr>
            <w:tcW w:w="1425" w:type="dxa"/>
          </w:tcPr>
          <w:p w14:paraId="3B5639B9" w14:textId="77777777" w:rsidR="00AF1361" w:rsidRPr="002670D3" w:rsidRDefault="00AF1361" w:rsidP="007D6939">
            <w:pPr>
              <w:spacing w:before="0" w:after="0"/>
            </w:pPr>
            <w:r w:rsidRPr="002670D3">
              <w:t>8.4.3.5</w:t>
            </w:r>
          </w:p>
        </w:tc>
        <w:tc>
          <w:tcPr>
            <w:tcW w:w="919" w:type="dxa"/>
          </w:tcPr>
          <w:p w14:paraId="75F145F2" w14:textId="77777777" w:rsidR="00AF1361" w:rsidRPr="002670D3" w:rsidRDefault="00AF1361" w:rsidP="007D6939">
            <w:pPr>
              <w:spacing w:before="0" w:after="0"/>
            </w:pPr>
            <w:r w:rsidRPr="002670D3">
              <w:t>Yes</w:t>
            </w:r>
          </w:p>
        </w:tc>
        <w:tc>
          <w:tcPr>
            <w:tcW w:w="994" w:type="dxa"/>
          </w:tcPr>
          <w:p w14:paraId="441549A7" w14:textId="77777777" w:rsidR="00AF1361" w:rsidRPr="002670D3" w:rsidRDefault="00B62BC7" w:rsidP="007D6939">
            <w:pPr>
              <w:spacing w:before="0" w:after="0"/>
            </w:pPr>
            <w:r w:rsidRPr="002670D3">
              <w:t>Yes</w:t>
            </w:r>
          </w:p>
        </w:tc>
      </w:tr>
      <w:tr w:rsidR="00AF1361" w:rsidRPr="002670D3" w14:paraId="101B24E3" w14:textId="77777777" w:rsidTr="007D6939">
        <w:trPr>
          <w:trHeight w:val="317"/>
        </w:trPr>
        <w:tc>
          <w:tcPr>
            <w:tcW w:w="399" w:type="dxa"/>
          </w:tcPr>
          <w:p w14:paraId="39BDFDE6" w14:textId="77777777" w:rsidR="00AF1361" w:rsidRPr="002670D3" w:rsidRDefault="00AF1361" w:rsidP="007D6939">
            <w:pPr>
              <w:spacing w:before="0" w:after="0"/>
            </w:pPr>
          </w:p>
        </w:tc>
        <w:tc>
          <w:tcPr>
            <w:tcW w:w="1728" w:type="dxa"/>
          </w:tcPr>
          <w:p w14:paraId="48C23A18" w14:textId="05A19096" w:rsidR="00AF1361" w:rsidRPr="002670D3" w:rsidRDefault="0003483C" w:rsidP="007D6939">
            <w:pPr>
              <w:spacing w:before="0" w:after="0"/>
            </w:pPr>
            <w:r>
              <w:t>O</w:t>
            </w:r>
            <w:r w:rsidR="00AF1361" w:rsidRPr="002670D3">
              <w:t>peratorFilter</w:t>
            </w:r>
          </w:p>
        </w:tc>
        <w:tc>
          <w:tcPr>
            <w:tcW w:w="2827" w:type="dxa"/>
          </w:tcPr>
          <w:p w14:paraId="5E3B86E1" w14:textId="77777777" w:rsidR="00AF1361" w:rsidRPr="002670D3" w:rsidRDefault="00AF1361" w:rsidP="007D6939">
            <w:pPr>
              <w:spacing w:before="0" w:after="0"/>
            </w:pPr>
            <w:r w:rsidRPr="002670D3">
              <w:t>+OperatorFilter</w:t>
            </w:r>
          </w:p>
        </w:tc>
        <w:tc>
          <w:tcPr>
            <w:tcW w:w="1425" w:type="dxa"/>
          </w:tcPr>
          <w:p w14:paraId="2CB24F9D" w14:textId="77777777" w:rsidR="00AF1361" w:rsidRPr="002670D3" w:rsidRDefault="00AF1361" w:rsidP="007D6939">
            <w:pPr>
              <w:spacing w:before="0" w:after="0"/>
            </w:pPr>
            <w:r w:rsidRPr="002670D3">
              <w:t>8.2.4</w:t>
            </w:r>
          </w:p>
        </w:tc>
        <w:tc>
          <w:tcPr>
            <w:tcW w:w="919" w:type="dxa"/>
          </w:tcPr>
          <w:p w14:paraId="4FA506C3" w14:textId="5A886EB3" w:rsidR="00AF1361" w:rsidRPr="002670D3" w:rsidRDefault="009E7946" w:rsidP="007D6939">
            <w:pPr>
              <w:spacing w:before="0" w:after="0"/>
            </w:pPr>
            <w:r>
              <w:t>Optional</w:t>
            </w:r>
          </w:p>
        </w:tc>
        <w:tc>
          <w:tcPr>
            <w:tcW w:w="994" w:type="dxa"/>
          </w:tcPr>
          <w:p w14:paraId="090140AF" w14:textId="77777777" w:rsidR="00AF1361" w:rsidRPr="002670D3" w:rsidRDefault="00AF1361" w:rsidP="007D6939">
            <w:pPr>
              <w:spacing w:before="0" w:after="0"/>
            </w:pPr>
          </w:p>
        </w:tc>
      </w:tr>
      <w:tr w:rsidR="00AF1361" w:rsidRPr="002670D3" w14:paraId="3831920F"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7C62CB7D" w14:textId="77777777" w:rsidR="00AF1361" w:rsidRPr="002670D3" w:rsidRDefault="00AF1361" w:rsidP="007D6939">
            <w:pPr>
              <w:spacing w:before="0" w:after="0"/>
            </w:pPr>
          </w:p>
        </w:tc>
        <w:tc>
          <w:tcPr>
            <w:tcW w:w="1728" w:type="dxa"/>
          </w:tcPr>
          <w:p w14:paraId="75256EFF" w14:textId="77777777" w:rsidR="00AF1361" w:rsidRPr="002670D3" w:rsidRDefault="00AF1361" w:rsidP="007D6939">
            <w:pPr>
              <w:spacing w:before="0" w:after="0"/>
            </w:pPr>
            <w:r w:rsidRPr="002670D3">
              <w:t>TopographicPlaceRef</w:t>
            </w:r>
          </w:p>
        </w:tc>
        <w:tc>
          <w:tcPr>
            <w:tcW w:w="2827" w:type="dxa"/>
          </w:tcPr>
          <w:p w14:paraId="38201EC1" w14:textId="77777777" w:rsidR="00AF1361" w:rsidRPr="002670D3" w:rsidRDefault="00AF1361" w:rsidP="007D6939">
            <w:pPr>
              <w:spacing w:before="0" w:after="0"/>
            </w:pPr>
            <w:r w:rsidRPr="002670D3">
              <w:rPr>
                <w:rFonts w:cstheme="minorHAnsi"/>
              </w:rPr>
              <w:t>→ TopographicPlaceCode</w:t>
            </w:r>
          </w:p>
        </w:tc>
        <w:tc>
          <w:tcPr>
            <w:tcW w:w="1425" w:type="dxa"/>
          </w:tcPr>
          <w:p w14:paraId="43489E2A" w14:textId="77777777" w:rsidR="00AF1361" w:rsidRPr="002670D3" w:rsidRDefault="00AF1361" w:rsidP="007D6939">
            <w:pPr>
              <w:spacing w:before="0" w:after="0"/>
            </w:pPr>
            <w:r w:rsidRPr="002670D3">
              <w:t>8.4.5.1</w:t>
            </w:r>
          </w:p>
        </w:tc>
        <w:tc>
          <w:tcPr>
            <w:tcW w:w="919" w:type="dxa"/>
          </w:tcPr>
          <w:p w14:paraId="53E8991C" w14:textId="3DC17852" w:rsidR="00AF1361" w:rsidRPr="002670D3" w:rsidRDefault="009E7946" w:rsidP="007D6939">
            <w:pPr>
              <w:spacing w:before="0" w:after="0"/>
            </w:pPr>
            <w:r>
              <w:t>NO</w:t>
            </w:r>
          </w:p>
        </w:tc>
        <w:tc>
          <w:tcPr>
            <w:tcW w:w="994" w:type="dxa"/>
          </w:tcPr>
          <w:p w14:paraId="1D469793" w14:textId="77777777" w:rsidR="00AF1361" w:rsidRPr="002670D3" w:rsidRDefault="00AF1361" w:rsidP="007D6939">
            <w:pPr>
              <w:spacing w:before="0" w:after="0"/>
            </w:pPr>
          </w:p>
        </w:tc>
      </w:tr>
      <w:tr w:rsidR="00B62BC7" w:rsidRPr="002670D3" w14:paraId="48A274C9" w14:textId="77777777" w:rsidTr="007D6939">
        <w:trPr>
          <w:trHeight w:val="317"/>
        </w:trPr>
        <w:tc>
          <w:tcPr>
            <w:tcW w:w="399" w:type="dxa"/>
          </w:tcPr>
          <w:p w14:paraId="60BD1101" w14:textId="77777777" w:rsidR="00B62BC7" w:rsidRPr="002670D3" w:rsidRDefault="00B62BC7" w:rsidP="007D6939">
            <w:pPr>
              <w:spacing w:before="0" w:after="0"/>
            </w:pPr>
          </w:p>
        </w:tc>
        <w:tc>
          <w:tcPr>
            <w:tcW w:w="1728" w:type="dxa"/>
          </w:tcPr>
          <w:p w14:paraId="50423F1C" w14:textId="77777777" w:rsidR="00B62BC7" w:rsidRPr="002670D3" w:rsidRDefault="00B62BC7" w:rsidP="007D6939">
            <w:pPr>
              <w:spacing w:before="0" w:after="0"/>
            </w:pPr>
            <w:r w:rsidRPr="002670D3">
              <w:t>DestinationSystem</w:t>
            </w:r>
          </w:p>
        </w:tc>
        <w:tc>
          <w:tcPr>
            <w:tcW w:w="2827" w:type="dxa"/>
          </w:tcPr>
          <w:p w14:paraId="187BF6A8" w14:textId="77777777" w:rsidR="00B62BC7" w:rsidRPr="002670D3" w:rsidRDefault="00B62BC7" w:rsidP="007D6939">
            <w:pPr>
              <w:spacing w:before="0" w:after="0"/>
              <w:rPr>
                <w:rFonts w:cstheme="minorHAnsi"/>
              </w:rPr>
            </w:pPr>
            <w:r w:rsidRPr="002670D3">
              <w:rPr>
                <w:rFonts w:cstheme="minorHAnsi"/>
              </w:rPr>
              <w:t>siri:ParticipantRef</w:t>
            </w:r>
          </w:p>
        </w:tc>
        <w:tc>
          <w:tcPr>
            <w:tcW w:w="1425" w:type="dxa"/>
          </w:tcPr>
          <w:p w14:paraId="66B24A92" w14:textId="77777777" w:rsidR="00B62BC7" w:rsidRPr="002670D3" w:rsidRDefault="00B62BC7" w:rsidP="007D6939">
            <w:pPr>
              <w:spacing w:before="0" w:after="0"/>
            </w:pPr>
            <w:r w:rsidRPr="002670D3">
              <w:t>8.4.4.1</w:t>
            </w:r>
          </w:p>
        </w:tc>
        <w:tc>
          <w:tcPr>
            <w:tcW w:w="919" w:type="dxa"/>
          </w:tcPr>
          <w:p w14:paraId="60E39E13" w14:textId="77777777" w:rsidR="00B62BC7" w:rsidRPr="002670D3" w:rsidRDefault="00570CBC" w:rsidP="007D6939">
            <w:pPr>
              <w:spacing w:before="0" w:after="0"/>
            </w:pPr>
            <w:r w:rsidRPr="002670D3">
              <w:t>Yes</w:t>
            </w:r>
          </w:p>
        </w:tc>
        <w:tc>
          <w:tcPr>
            <w:tcW w:w="994" w:type="dxa"/>
          </w:tcPr>
          <w:p w14:paraId="17343358" w14:textId="77777777" w:rsidR="00B62BC7" w:rsidRPr="002670D3" w:rsidRDefault="00B62BC7" w:rsidP="007D6939">
            <w:pPr>
              <w:spacing w:before="0" w:after="0"/>
            </w:pPr>
            <w:r w:rsidRPr="002670D3">
              <w:t>Yes</w:t>
            </w:r>
          </w:p>
        </w:tc>
      </w:tr>
      <w:tr w:rsidR="00B62BC7" w:rsidRPr="002670D3" w14:paraId="4DD5B809"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1B67173E" w14:textId="77777777" w:rsidR="00B62BC7" w:rsidRPr="002670D3" w:rsidRDefault="00B62BC7" w:rsidP="007D6939">
            <w:pPr>
              <w:spacing w:before="0" w:after="0"/>
            </w:pPr>
          </w:p>
        </w:tc>
        <w:tc>
          <w:tcPr>
            <w:tcW w:w="1728" w:type="dxa"/>
          </w:tcPr>
          <w:p w14:paraId="5CF35F4B" w14:textId="77777777" w:rsidR="00B62BC7" w:rsidRPr="002670D3" w:rsidRDefault="00B62BC7" w:rsidP="007D6939">
            <w:pPr>
              <w:spacing w:before="0" w:after="0"/>
            </w:pPr>
            <w:r w:rsidRPr="002670D3">
              <w:t>AdjacentSystem</w:t>
            </w:r>
          </w:p>
        </w:tc>
        <w:tc>
          <w:tcPr>
            <w:tcW w:w="2827" w:type="dxa"/>
          </w:tcPr>
          <w:p w14:paraId="7F9B9BCE" w14:textId="77777777" w:rsidR="00B62BC7" w:rsidRPr="002670D3" w:rsidRDefault="00B62BC7" w:rsidP="007D6939">
            <w:pPr>
              <w:spacing w:before="0" w:after="0"/>
              <w:rPr>
                <w:rFonts w:cstheme="minorHAnsi"/>
              </w:rPr>
            </w:pPr>
            <w:r w:rsidRPr="002670D3">
              <w:rPr>
                <w:rFonts w:cstheme="minorHAnsi"/>
              </w:rPr>
              <w:t>siri:ParticipantRef</w:t>
            </w:r>
          </w:p>
        </w:tc>
        <w:tc>
          <w:tcPr>
            <w:tcW w:w="1425" w:type="dxa"/>
          </w:tcPr>
          <w:p w14:paraId="0FB52CB1" w14:textId="130FCF31" w:rsidR="00B62BC7" w:rsidRPr="002670D3" w:rsidRDefault="00B62BC7" w:rsidP="007D6939">
            <w:pPr>
              <w:spacing w:before="0" w:after="0"/>
            </w:pPr>
            <w:r w:rsidRPr="002670D3">
              <w:t>8.4.4</w:t>
            </w:r>
            <w:r w:rsidR="00635B1A">
              <w:t>.</w:t>
            </w:r>
            <w:r w:rsidRPr="002670D3">
              <w:t>1</w:t>
            </w:r>
          </w:p>
        </w:tc>
        <w:tc>
          <w:tcPr>
            <w:tcW w:w="919" w:type="dxa"/>
          </w:tcPr>
          <w:p w14:paraId="348049B5" w14:textId="77777777" w:rsidR="00B62BC7" w:rsidRPr="002670D3" w:rsidRDefault="00570CBC" w:rsidP="007D6939">
            <w:pPr>
              <w:spacing w:before="0" w:after="0"/>
            </w:pPr>
            <w:r w:rsidRPr="002670D3">
              <w:t>Yes</w:t>
            </w:r>
          </w:p>
        </w:tc>
        <w:tc>
          <w:tcPr>
            <w:tcW w:w="994" w:type="dxa"/>
          </w:tcPr>
          <w:p w14:paraId="38988291" w14:textId="77777777" w:rsidR="00B62BC7" w:rsidRPr="002670D3" w:rsidRDefault="00B62BC7" w:rsidP="007D6939">
            <w:pPr>
              <w:spacing w:before="0" w:after="0"/>
            </w:pPr>
            <w:r w:rsidRPr="002670D3">
              <w:t>Yes</w:t>
            </w:r>
          </w:p>
        </w:tc>
      </w:tr>
      <w:tr w:rsidR="00B62BC7" w:rsidRPr="002670D3" w14:paraId="151C9F59" w14:textId="77777777" w:rsidTr="007D6939">
        <w:trPr>
          <w:trHeight w:val="317"/>
        </w:trPr>
        <w:tc>
          <w:tcPr>
            <w:tcW w:w="399" w:type="dxa"/>
          </w:tcPr>
          <w:p w14:paraId="1B02166D" w14:textId="77777777" w:rsidR="00B62BC7" w:rsidRPr="002670D3" w:rsidRDefault="00B62BC7" w:rsidP="007D6939">
            <w:pPr>
              <w:spacing w:before="0" w:after="0"/>
            </w:pPr>
          </w:p>
        </w:tc>
        <w:tc>
          <w:tcPr>
            <w:tcW w:w="1728" w:type="dxa"/>
          </w:tcPr>
          <w:p w14:paraId="3A230F51" w14:textId="77777777" w:rsidR="00B62BC7" w:rsidRPr="002670D3" w:rsidRDefault="00B62BC7" w:rsidP="007D6939">
            <w:pPr>
              <w:spacing w:before="0" w:after="0"/>
            </w:pPr>
            <w:r w:rsidRPr="002670D3">
              <w:t>Language</w:t>
            </w:r>
          </w:p>
        </w:tc>
        <w:tc>
          <w:tcPr>
            <w:tcW w:w="2827" w:type="dxa"/>
          </w:tcPr>
          <w:p w14:paraId="6E0F6759" w14:textId="77777777" w:rsidR="00B62BC7" w:rsidRPr="002670D3" w:rsidRDefault="00B62BC7" w:rsidP="007D6939">
            <w:pPr>
              <w:spacing w:before="0" w:after="0"/>
              <w:rPr>
                <w:rFonts w:cstheme="minorHAnsi"/>
              </w:rPr>
            </w:pPr>
            <w:r w:rsidRPr="002670D3">
              <w:rPr>
                <w:rFonts w:cstheme="minorHAnsi"/>
              </w:rPr>
              <w:t>xs:language</w:t>
            </w:r>
          </w:p>
        </w:tc>
        <w:tc>
          <w:tcPr>
            <w:tcW w:w="1425" w:type="dxa"/>
          </w:tcPr>
          <w:p w14:paraId="5FFCA1C3" w14:textId="77777777" w:rsidR="00B62BC7" w:rsidRPr="002670D3" w:rsidRDefault="00B62BC7" w:rsidP="007D6939">
            <w:pPr>
              <w:spacing w:before="0" w:after="0"/>
            </w:pPr>
          </w:p>
        </w:tc>
        <w:tc>
          <w:tcPr>
            <w:tcW w:w="919" w:type="dxa"/>
          </w:tcPr>
          <w:p w14:paraId="79D6AD59" w14:textId="77777777" w:rsidR="00B62BC7" w:rsidRPr="002670D3" w:rsidRDefault="00B62BC7" w:rsidP="007D6939">
            <w:pPr>
              <w:spacing w:before="0" w:after="0"/>
            </w:pPr>
            <w:r w:rsidRPr="002670D3">
              <w:t>Yes</w:t>
            </w:r>
          </w:p>
        </w:tc>
        <w:tc>
          <w:tcPr>
            <w:tcW w:w="994" w:type="dxa"/>
          </w:tcPr>
          <w:p w14:paraId="3BC524AC" w14:textId="77777777" w:rsidR="00B62BC7" w:rsidRPr="002670D3" w:rsidRDefault="00B62BC7" w:rsidP="007D6939">
            <w:pPr>
              <w:spacing w:before="0" w:after="0"/>
            </w:pPr>
            <w:r w:rsidRPr="002670D3">
              <w:t>Yes</w:t>
            </w:r>
          </w:p>
        </w:tc>
      </w:tr>
      <w:tr w:rsidR="00B62BC7" w:rsidRPr="002670D3" w14:paraId="4C4B72D2"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399" w:type="dxa"/>
          </w:tcPr>
          <w:p w14:paraId="0619CA0A" w14:textId="77777777" w:rsidR="00B62BC7" w:rsidRPr="002670D3" w:rsidRDefault="00B62BC7" w:rsidP="007D6939">
            <w:pPr>
              <w:spacing w:before="0" w:after="0"/>
            </w:pPr>
          </w:p>
        </w:tc>
        <w:tc>
          <w:tcPr>
            <w:tcW w:w="1728" w:type="dxa"/>
          </w:tcPr>
          <w:p w14:paraId="266897A8" w14:textId="77777777" w:rsidR="00B62BC7" w:rsidRPr="002670D3" w:rsidRDefault="00B62BC7" w:rsidP="007D6939">
            <w:pPr>
              <w:spacing w:before="0" w:after="0"/>
            </w:pPr>
            <w:r w:rsidRPr="002670D3">
              <w:t>NumberOfResults</w:t>
            </w:r>
          </w:p>
        </w:tc>
        <w:tc>
          <w:tcPr>
            <w:tcW w:w="2827" w:type="dxa"/>
          </w:tcPr>
          <w:p w14:paraId="158EE073" w14:textId="77777777" w:rsidR="00B62BC7" w:rsidRPr="002670D3" w:rsidRDefault="00B62BC7" w:rsidP="007D6939">
            <w:pPr>
              <w:spacing w:before="0" w:after="0"/>
              <w:rPr>
                <w:rFonts w:cstheme="minorHAnsi"/>
              </w:rPr>
            </w:pPr>
            <w:r w:rsidRPr="002670D3">
              <w:rPr>
                <w:rFonts w:cstheme="minorHAnsi"/>
              </w:rPr>
              <w:t>xs:positiveInteger</w:t>
            </w:r>
          </w:p>
        </w:tc>
        <w:tc>
          <w:tcPr>
            <w:tcW w:w="1425" w:type="dxa"/>
          </w:tcPr>
          <w:p w14:paraId="25455C25" w14:textId="77777777" w:rsidR="00B62BC7" w:rsidRPr="002670D3" w:rsidRDefault="00B62BC7" w:rsidP="007D6939">
            <w:pPr>
              <w:spacing w:before="0" w:after="0"/>
            </w:pPr>
          </w:p>
        </w:tc>
        <w:tc>
          <w:tcPr>
            <w:tcW w:w="919" w:type="dxa"/>
          </w:tcPr>
          <w:p w14:paraId="70ECAC0A" w14:textId="77777777" w:rsidR="00B62BC7" w:rsidRPr="002670D3" w:rsidRDefault="00B62BC7" w:rsidP="007D6939">
            <w:pPr>
              <w:spacing w:before="0" w:after="0"/>
            </w:pPr>
            <w:r w:rsidRPr="002670D3">
              <w:t>Yes</w:t>
            </w:r>
          </w:p>
        </w:tc>
        <w:tc>
          <w:tcPr>
            <w:tcW w:w="994" w:type="dxa"/>
          </w:tcPr>
          <w:p w14:paraId="4290E91A" w14:textId="77777777" w:rsidR="00B62BC7" w:rsidRPr="002670D3" w:rsidRDefault="00B62BC7" w:rsidP="007D6939">
            <w:pPr>
              <w:spacing w:before="0" w:after="0"/>
            </w:pPr>
            <w:r w:rsidRPr="002670D3">
              <w:t>Yes</w:t>
            </w:r>
          </w:p>
        </w:tc>
      </w:tr>
      <w:tr w:rsidR="00B62BC7" w:rsidRPr="002670D3" w14:paraId="1772F98E" w14:textId="77777777" w:rsidTr="007D6939">
        <w:trPr>
          <w:trHeight w:val="317"/>
        </w:trPr>
        <w:tc>
          <w:tcPr>
            <w:tcW w:w="399" w:type="dxa"/>
          </w:tcPr>
          <w:p w14:paraId="0580BD1B" w14:textId="77777777" w:rsidR="00B62BC7" w:rsidRPr="002670D3" w:rsidRDefault="00B62BC7" w:rsidP="007D6939">
            <w:pPr>
              <w:spacing w:before="0" w:after="0"/>
            </w:pPr>
          </w:p>
        </w:tc>
        <w:tc>
          <w:tcPr>
            <w:tcW w:w="1728" w:type="dxa"/>
          </w:tcPr>
          <w:p w14:paraId="36E36DFB" w14:textId="77777777" w:rsidR="00B62BC7" w:rsidRPr="002670D3" w:rsidRDefault="00B62BC7" w:rsidP="007D6939">
            <w:pPr>
              <w:spacing w:before="0" w:after="0"/>
            </w:pPr>
            <w:r w:rsidRPr="002670D3">
              <w:t>ContinueAt</w:t>
            </w:r>
          </w:p>
        </w:tc>
        <w:tc>
          <w:tcPr>
            <w:tcW w:w="2827" w:type="dxa"/>
          </w:tcPr>
          <w:p w14:paraId="4DFF005D" w14:textId="77777777" w:rsidR="00B62BC7" w:rsidRPr="002670D3" w:rsidRDefault="00B62BC7" w:rsidP="007D6939">
            <w:pPr>
              <w:spacing w:before="0" w:after="0"/>
              <w:rPr>
                <w:rFonts w:cstheme="minorHAnsi"/>
              </w:rPr>
            </w:pPr>
            <w:r w:rsidRPr="002670D3">
              <w:rPr>
                <w:rFonts w:cstheme="minorHAnsi"/>
              </w:rPr>
              <w:t>xs:nonNegativeInteger</w:t>
            </w:r>
          </w:p>
        </w:tc>
        <w:tc>
          <w:tcPr>
            <w:tcW w:w="1425" w:type="dxa"/>
          </w:tcPr>
          <w:p w14:paraId="4ABDC2E1" w14:textId="77777777" w:rsidR="00B62BC7" w:rsidRPr="002670D3" w:rsidRDefault="00B62BC7" w:rsidP="007D6939">
            <w:pPr>
              <w:spacing w:before="0" w:after="0"/>
            </w:pPr>
            <w:r w:rsidRPr="002670D3">
              <w:t>8.6.3.1</w:t>
            </w:r>
          </w:p>
        </w:tc>
        <w:tc>
          <w:tcPr>
            <w:tcW w:w="919" w:type="dxa"/>
          </w:tcPr>
          <w:p w14:paraId="6CEA1C6F" w14:textId="77777777" w:rsidR="00B62BC7" w:rsidRPr="002670D3" w:rsidRDefault="00B62BC7" w:rsidP="007D6939">
            <w:pPr>
              <w:spacing w:before="0" w:after="0"/>
            </w:pPr>
            <w:r w:rsidRPr="002670D3">
              <w:t>Yes</w:t>
            </w:r>
          </w:p>
        </w:tc>
        <w:tc>
          <w:tcPr>
            <w:tcW w:w="994" w:type="dxa"/>
          </w:tcPr>
          <w:p w14:paraId="6C51C156" w14:textId="77777777" w:rsidR="00B62BC7" w:rsidRPr="002670D3" w:rsidRDefault="00B62BC7" w:rsidP="007D6939">
            <w:pPr>
              <w:spacing w:before="0" w:after="0"/>
            </w:pPr>
            <w:r w:rsidRPr="002670D3">
              <w:t>yes</w:t>
            </w:r>
          </w:p>
        </w:tc>
      </w:tr>
    </w:tbl>
    <w:p w14:paraId="30DC730F" w14:textId="49D14780" w:rsidR="00A633FB" w:rsidRPr="002670D3" w:rsidRDefault="00A633FB" w:rsidP="00A633FB">
      <w:r>
        <w:t xml:space="preserve">Only the type </w:t>
      </w:r>
      <w:ins w:id="1824" w:author="Jan Grüner" w:date="2021-03-18T10:08:00Z">
        <w:r w:rsidR="0010212A">
          <w:t>“</w:t>
        </w:r>
        <w:r w:rsidR="008F3ADC">
          <w:t>S</w:t>
        </w:r>
      </w:ins>
      <w:del w:id="1825" w:author="Jan Grüner" w:date="2021-03-18T10:08:00Z">
        <w:r w:rsidDel="008F3ADC">
          <w:delText>s</w:delText>
        </w:r>
      </w:del>
      <w:r>
        <w:t>top</w:t>
      </w:r>
      <w:ins w:id="1826" w:author="Jan Grüner" w:date="2021-03-18T10:08:00Z">
        <w:r w:rsidR="0010212A">
          <w:t>”</w:t>
        </w:r>
      </w:ins>
      <w:r>
        <w:t xml:space="preserve"> is supported for exchange point</w:t>
      </w:r>
      <w:r w:rsidR="00AF1361">
        <w:t>s</w:t>
      </w:r>
      <w:r>
        <w:t xml:space="preserve">. </w:t>
      </w:r>
      <w:r w:rsidR="00AF1361">
        <w:t xml:space="preserve">The optional </w:t>
      </w:r>
      <w:ins w:id="1827" w:author="Jan Grüner" w:date="2021-03-18T10:08:00Z">
        <w:r w:rsidR="0010212A">
          <w:t>parameter</w:t>
        </w:r>
      </w:ins>
      <w:del w:id="1828" w:author="Jan Grüner" w:date="2021-03-18T10:08:00Z">
        <w:r w:rsidR="00AF1361" w:rsidDel="0010212A">
          <w:delText>type</w:delText>
        </w:r>
      </w:del>
      <w:r w:rsidR="00AF1361">
        <w:t xml:space="preserve"> </w:t>
      </w:r>
      <w:ins w:id="1829" w:author="Jan Grüner" w:date="2021-03-18T10:08:00Z">
        <w:r w:rsidR="0010212A">
          <w:t>“U</w:t>
        </w:r>
      </w:ins>
      <w:del w:id="1830" w:author="Jan Grüner" w:date="2021-03-18T10:08:00Z">
        <w:r w:rsidR="00AF1361" w:rsidDel="0010212A">
          <w:delText>u</w:delText>
        </w:r>
      </w:del>
      <w:r w:rsidR="00AF1361">
        <w:t>sage</w:t>
      </w:r>
      <w:ins w:id="1831" w:author="Jan Grüner" w:date="2021-03-18T10:08:00Z">
        <w:r w:rsidR="0010212A">
          <w:t>”</w:t>
        </w:r>
      </w:ins>
      <w:r w:rsidR="00AF1361">
        <w:t xml:space="preserve"> defines whether a place is </w:t>
      </w:r>
      <w:r w:rsidR="0066059A">
        <w:t xml:space="preserve">an </w:t>
      </w:r>
      <w:r w:rsidR="00AF1361">
        <w:t>origin, destination or via.</w:t>
      </w:r>
      <w:r w:rsidR="00B62BC7">
        <w:t xml:space="preserve"> </w:t>
      </w:r>
      <w:r>
        <w:t>Maximal number of results is supported for the request.</w:t>
      </w:r>
    </w:p>
    <w:p w14:paraId="1436E250" w14:textId="1CF471E2" w:rsidR="00B62BC7" w:rsidRPr="002670D3" w:rsidRDefault="00B62BC7" w:rsidP="00A633FB">
      <w:r>
        <w:t>It is required to support the following filters/policies</w:t>
      </w:r>
      <w:r w:rsidR="003A186B">
        <w:t xml:space="preserve"> </w:t>
      </w:r>
      <w:r w:rsidR="00791297">
        <w:t>for the request and therefore on the response as well</w:t>
      </w:r>
      <w:r w:rsidR="003A186B">
        <w:t>:</w:t>
      </w:r>
    </w:p>
    <w:p w14:paraId="1894E511" w14:textId="77777777" w:rsidR="00B62BC7" w:rsidRPr="002670D3" w:rsidRDefault="00B62BC7" w:rsidP="00B62BC7">
      <w:pPr>
        <w:pStyle w:val="Listenabsatz"/>
        <w:numPr>
          <w:ilvl w:val="0"/>
          <w:numId w:val="25"/>
        </w:numPr>
      </w:pPr>
      <w:r w:rsidRPr="002670D3">
        <w:t>PtModes (PtMode, pTModeExclude)</w:t>
      </w:r>
    </w:p>
    <w:p w14:paraId="23247406" w14:textId="77777777" w:rsidR="00B62BC7" w:rsidRPr="002670D3" w:rsidRDefault="00B62BC7" w:rsidP="00B62BC7">
      <w:pPr>
        <w:pStyle w:val="Listenabsatz"/>
        <w:numPr>
          <w:ilvl w:val="0"/>
          <w:numId w:val="25"/>
        </w:numPr>
      </w:pPr>
      <w:r w:rsidRPr="002670D3">
        <w:t>DestinationSystem</w:t>
      </w:r>
    </w:p>
    <w:p w14:paraId="4883E285" w14:textId="77777777" w:rsidR="00B62BC7" w:rsidRPr="002670D3" w:rsidRDefault="00B62BC7" w:rsidP="00B62BC7">
      <w:pPr>
        <w:pStyle w:val="Listenabsatz"/>
        <w:numPr>
          <w:ilvl w:val="0"/>
          <w:numId w:val="25"/>
        </w:numPr>
      </w:pPr>
      <w:r w:rsidRPr="002670D3">
        <w:t>AdjacentSystem</w:t>
      </w:r>
    </w:p>
    <w:p w14:paraId="0695E814" w14:textId="156EFE1B" w:rsidR="00B62BC7" w:rsidRPr="002670D3" w:rsidRDefault="00274B9E">
      <w:r>
        <w:t xml:space="preserve">Due to the number of returned exchange </w:t>
      </w:r>
      <w:r w:rsidR="17EB5517">
        <w:t>points,</w:t>
      </w:r>
      <w:r>
        <w:t xml:space="preserve"> pagination may be required and thus the request parameters </w:t>
      </w:r>
      <w:r w:rsidRPr="63B7B448">
        <w:rPr>
          <w:i/>
          <w:iCs/>
        </w:rPr>
        <w:t>NumberOfResults</w:t>
      </w:r>
      <w:r>
        <w:t xml:space="preserve"> and</w:t>
      </w:r>
      <w:r w:rsidRPr="63B7B448">
        <w:rPr>
          <w:i/>
          <w:iCs/>
        </w:rPr>
        <w:t xml:space="preserve"> ContinueAt</w:t>
      </w:r>
      <w:r>
        <w:t xml:space="preserve"> must be supported. The policy parameter </w:t>
      </w:r>
      <w:r w:rsidRPr="63B7B448">
        <w:rPr>
          <w:i/>
          <w:iCs/>
        </w:rPr>
        <w:t>Language</w:t>
      </w:r>
      <w:r>
        <w:t xml:space="preserve"> must be supported</w:t>
      </w:r>
      <w:r w:rsidR="006C3727">
        <w:t xml:space="preserve"> as well, resulting in </w:t>
      </w:r>
      <w:r w:rsidR="126DDBBA">
        <w:t>the</w:t>
      </w:r>
      <w:r w:rsidR="006C3727">
        <w:t xml:space="preserve"> support of all policy filters for the request</w:t>
      </w:r>
      <w:r>
        <w:t>.</w:t>
      </w:r>
    </w:p>
    <w:p w14:paraId="356DEBF8" w14:textId="77777777" w:rsidR="00886629" w:rsidRPr="002670D3" w:rsidRDefault="00886629" w:rsidP="00886629">
      <w:pPr>
        <w:pStyle w:val="berschrift3"/>
      </w:pPr>
      <w:bookmarkStart w:id="1832" w:name="_Toc47518601"/>
      <w:bookmarkStart w:id="1833" w:name="_Toc48223261"/>
      <w:bookmarkStart w:id="1834" w:name="_Toc48716480"/>
      <w:bookmarkStart w:id="1835" w:name="_Toc47518602"/>
      <w:bookmarkStart w:id="1836" w:name="_Toc48223262"/>
      <w:bookmarkStart w:id="1837" w:name="_Toc48716481"/>
      <w:bookmarkStart w:id="1838" w:name="_Toc47518603"/>
      <w:bookmarkStart w:id="1839" w:name="_Toc48223263"/>
      <w:bookmarkStart w:id="1840" w:name="_Toc48716482"/>
      <w:bookmarkStart w:id="1841" w:name="_Toc47518604"/>
      <w:bookmarkStart w:id="1842" w:name="_Toc48223264"/>
      <w:bookmarkStart w:id="1843" w:name="_Toc48716483"/>
      <w:bookmarkStart w:id="1844" w:name="_Toc47518606"/>
      <w:bookmarkStart w:id="1845" w:name="_Toc48223266"/>
      <w:bookmarkStart w:id="1846" w:name="_Toc48716485"/>
      <w:bookmarkStart w:id="1847" w:name="_Toc47518607"/>
      <w:bookmarkStart w:id="1848" w:name="_Toc48223267"/>
      <w:bookmarkStart w:id="1849" w:name="_Toc48716486"/>
      <w:bookmarkStart w:id="1850" w:name="_Toc47518608"/>
      <w:bookmarkStart w:id="1851" w:name="_Toc48223268"/>
      <w:bookmarkStart w:id="1852" w:name="_Toc48716487"/>
      <w:bookmarkStart w:id="1853" w:name="_Toc68162247"/>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r w:rsidRPr="002670D3">
        <w:t>Response</w:t>
      </w:r>
      <w:bookmarkEnd w:id="1853"/>
    </w:p>
    <w:p w14:paraId="5502543F" w14:textId="2530CE77" w:rsidR="00937236" w:rsidRPr="002670D3" w:rsidRDefault="00937236" w:rsidP="00937236">
      <w:r w:rsidRPr="002670D3">
        <w:t xml:space="preserve">An element </w:t>
      </w:r>
      <w:r w:rsidRPr="002670D3">
        <w:rPr>
          <w:b/>
          <w:i/>
        </w:rPr>
        <w:t>ExchangePointsResponse</w:t>
      </w:r>
      <w:r w:rsidRPr="002670D3">
        <w:t xml:space="preserve"> of the type </w:t>
      </w:r>
      <w:r w:rsidRPr="002670D3">
        <w:rPr>
          <w:i/>
        </w:rPr>
        <w:t>ExchangePointsResponseStructure</w:t>
      </w:r>
      <w:r w:rsidRPr="002670D3">
        <w:t xml:space="preserve"> is used to respond to a location information request. </w:t>
      </w:r>
      <w:r w:rsidRPr="002670D3">
        <w:fldChar w:fldCharType="begin"/>
      </w:r>
      <w:r w:rsidRPr="002670D3">
        <w:instrText xml:space="preserve"> REF _Ref47452595 \h </w:instrText>
      </w:r>
      <w:r w:rsidRPr="002670D3">
        <w:fldChar w:fldCharType="separate"/>
      </w:r>
      <w:r w:rsidR="00743E40">
        <w:t xml:space="preserve">Table </w:t>
      </w:r>
      <w:r w:rsidR="00743E40">
        <w:rPr>
          <w:noProof/>
        </w:rPr>
        <w:t>25</w:t>
      </w:r>
      <w:r w:rsidRPr="002670D3">
        <w:fldChar w:fldCharType="end"/>
      </w:r>
      <w:r w:rsidRPr="002670D3">
        <w:t xml:space="preserve"> gives an overview of the supported response information types for this service. The related OJP Table can be found in </w:t>
      </w:r>
      <w:sdt>
        <w:sdtPr>
          <w:id w:val="1475571412"/>
          <w:citation/>
        </w:sdtPr>
        <w:sdtEndPr/>
        <w:sdtContent>
          <w:r w:rsidRPr="002670D3">
            <w:fldChar w:fldCharType="begin"/>
          </w:r>
          <w:r w:rsidR="006007A5" w:rsidRPr="00BE41E5">
            <w:instrText xml:space="preserve">CITATION Eur17 \l 1031 </w:instrText>
          </w:r>
          <w:r w:rsidRPr="002670D3">
            <w:fldChar w:fldCharType="separate"/>
          </w:r>
          <w:r w:rsidR="00EF203D">
            <w:rPr>
              <w:noProof/>
            </w:rPr>
            <w:t>[1]</w:t>
          </w:r>
          <w:r w:rsidRPr="002670D3">
            <w:fldChar w:fldCharType="end"/>
          </w:r>
        </w:sdtContent>
      </w:sdt>
      <w:r w:rsidRPr="002670D3">
        <w:t xml:space="preserve"> (section 8.6.3.1).</w:t>
      </w:r>
    </w:p>
    <w:p w14:paraId="65269AF4" w14:textId="027898AF" w:rsidR="00937236" w:rsidRPr="002670D3" w:rsidRDefault="00937236" w:rsidP="006C3BC1">
      <w:pPr>
        <w:pStyle w:val="Beschriftung"/>
        <w:keepNext/>
      </w:pPr>
      <w:bookmarkStart w:id="1854" w:name="_Ref47452595"/>
      <w:bookmarkStart w:id="1855" w:name="_Toc68162297"/>
      <w:r>
        <w:lastRenderedPageBreak/>
        <w:t xml:space="preserve">Table </w:t>
      </w:r>
      <w:r>
        <w:fldChar w:fldCharType="begin"/>
      </w:r>
      <w:r>
        <w:instrText xml:space="preserve"> SEQ Table \* ARABIC </w:instrText>
      </w:r>
      <w:r>
        <w:fldChar w:fldCharType="separate"/>
      </w:r>
      <w:r w:rsidR="00743E40">
        <w:rPr>
          <w:noProof/>
        </w:rPr>
        <w:t>25</w:t>
      </w:r>
      <w:r>
        <w:fldChar w:fldCharType="end"/>
      </w:r>
      <w:bookmarkEnd w:id="1854"/>
      <w:r>
        <w:t xml:space="preserve"> ExchangePointsResponseStructure</w:t>
      </w:r>
      <w:r w:rsidR="332546E6">
        <w:t>.</w:t>
      </w:r>
      <w:bookmarkEnd w:id="1855"/>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937236" w:rsidRPr="002670D3" w14:paraId="16FBB45C" w14:textId="77777777" w:rsidTr="007D6939">
        <w:trPr>
          <w:cnfStyle w:val="100000000000" w:firstRow="1" w:lastRow="0" w:firstColumn="0" w:lastColumn="0" w:oddVBand="0" w:evenVBand="0" w:oddHBand="0" w:evenHBand="0" w:firstRowFirstColumn="0" w:firstRowLastColumn="0" w:lastRowFirstColumn="0" w:lastRowLastColumn="0"/>
          <w:trHeight w:val="619"/>
        </w:trPr>
        <w:tc>
          <w:tcPr>
            <w:tcW w:w="2127" w:type="dxa"/>
          </w:tcPr>
          <w:p w14:paraId="15137A87" w14:textId="77777777" w:rsidR="00937236" w:rsidRPr="002670D3" w:rsidRDefault="00937236" w:rsidP="007D6939">
            <w:pPr>
              <w:spacing w:before="0" w:after="0"/>
            </w:pPr>
          </w:p>
        </w:tc>
        <w:tc>
          <w:tcPr>
            <w:tcW w:w="2827" w:type="dxa"/>
          </w:tcPr>
          <w:p w14:paraId="2750587F" w14:textId="77777777" w:rsidR="00937236" w:rsidRPr="002670D3" w:rsidRDefault="00937236" w:rsidP="007D6939">
            <w:pPr>
              <w:spacing w:before="0" w:after="0"/>
            </w:pPr>
            <w:r w:rsidRPr="002670D3">
              <w:t>+Structure</w:t>
            </w:r>
          </w:p>
        </w:tc>
        <w:tc>
          <w:tcPr>
            <w:tcW w:w="1425" w:type="dxa"/>
          </w:tcPr>
          <w:p w14:paraId="505FD69A" w14:textId="77777777" w:rsidR="00937236" w:rsidRPr="002670D3" w:rsidRDefault="00937236" w:rsidP="007D6939">
            <w:pPr>
              <w:spacing w:before="0" w:after="0"/>
            </w:pPr>
            <w:r w:rsidRPr="002670D3">
              <w:t>Section</w:t>
            </w:r>
          </w:p>
        </w:tc>
        <w:tc>
          <w:tcPr>
            <w:tcW w:w="919" w:type="dxa"/>
          </w:tcPr>
          <w:p w14:paraId="07B8C351" w14:textId="77777777" w:rsidR="00937236" w:rsidRPr="002670D3" w:rsidRDefault="00937236" w:rsidP="007D6939">
            <w:pPr>
              <w:spacing w:before="0" w:after="0"/>
            </w:pPr>
            <w:r w:rsidRPr="002670D3">
              <w:t>LA</w:t>
            </w:r>
          </w:p>
        </w:tc>
        <w:tc>
          <w:tcPr>
            <w:tcW w:w="994" w:type="dxa"/>
          </w:tcPr>
          <w:p w14:paraId="5629A715" w14:textId="77777777" w:rsidR="00937236" w:rsidRPr="002670D3" w:rsidRDefault="00937236" w:rsidP="007D6939">
            <w:pPr>
              <w:spacing w:before="0" w:after="0"/>
            </w:pPr>
            <w:r w:rsidRPr="002670D3">
              <w:t>EUS</w:t>
            </w:r>
          </w:p>
        </w:tc>
      </w:tr>
      <w:tr w:rsidR="00937236" w:rsidRPr="002670D3" w14:paraId="0BF3425B"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5142FE32" w14:textId="77777777" w:rsidR="00937236" w:rsidRPr="002670D3" w:rsidRDefault="00937236" w:rsidP="007D6939">
            <w:pPr>
              <w:spacing w:before="0" w:after="0"/>
            </w:pPr>
            <w:r w:rsidRPr="002670D3">
              <w:t>ErrorMessage</w:t>
            </w:r>
          </w:p>
        </w:tc>
        <w:tc>
          <w:tcPr>
            <w:tcW w:w="2827" w:type="dxa"/>
          </w:tcPr>
          <w:p w14:paraId="121E96AA" w14:textId="77777777" w:rsidR="00937236" w:rsidRPr="002670D3" w:rsidRDefault="00937236" w:rsidP="007D6939">
            <w:pPr>
              <w:spacing w:before="0" w:after="0"/>
            </w:pPr>
            <w:r w:rsidRPr="002670D3">
              <w:t>+ErrorMessage</w:t>
            </w:r>
          </w:p>
        </w:tc>
        <w:tc>
          <w:tcPr>
            <w:tcW w:w="1425" w:type="dxa"/>
          </w:tcPr>
          <w:p w14:paraId="3A86AAB6" w14:textId="77777777" w:rsidR="00937236" w:rsidRPr="002670D3" w:rsidRDefault="00937236" w:rsidP="007D6939">
            <w:pPr>
              <w:spacing w:before="0" w:after="0"/>
            </w:pPr>
            <w:r w:rsidRPr="002670D3">
              <w:t>8.4.4.2</w:t>
            </w:r>
          </w:p>
        </w:tc>
        <w:tc>
          <w:tcPr>
            <w:tcW w:w="919" w:type="dxa"/>
          </w:tcPr>
          <w:p w14:paraId="5B4FCF5F" w14:textId="77777777" w:rsidR="00937236" w:rsidRPr="002670D3" w:rsidRDefault="00937236" w:rsidP="007D6939">
            <w:pPr>
              <w:spacing w:before="0" w:after="0"/>
            </w:pPr>
            <w:r w:rsidRPr="002670D3">
              <w:t>Yes</w:t>
            </w:r>
          </w:p>
        </w:tc>
        <w:tc>
          <w:tcPr>
            <w:tcW w:w="994" w:type="dxa"/>
          </w:tcPr>
          <w:p w14:paraId="1FD365C0" w14:textId="77777777" w:rsidR="00937236" w:rsidRPr="002670D3" w:rsidRDefault="00937236" w:rsidP="007D6939">
            <w:pPr>
              <w:spacing w:before="0" w:after="0"/>
            </w:pPr>
            <w:r w:rsidRPr="002670D3">
              <w:t>Yes</w:t>
            </w:r>
          </w:p>
        </w:tc>
      </w:tr>
      <w:tr w:rsidR="00937236" w:rsidRPr="002670D3" w14:paraId="611CF9A5" w14:textId="77777777" w:rsidTr="007D6939">
        <w:trPr>
          <w:trHeight w:val="317"/>
        </w:trPr>
        <w:tc>
          <w:tcPr>
            <w:tcW w:w="2127" w:type="dxa"/>
          </w:tcPr>
          <w:p w14:paraId="0E455B1A" w14:textId="77777777" w:rsidR="00937236" w:rsidRPr="002670D3" w:rsidRDefault="00937236" w:rsidP="007D6939">
            <w:pPr>
              <w:spacing w:before="0" w:after="0"/>
            </w:pPr>
            <w:r w:rsidRPr="002670D3">
              <w:t>ContinueAt</w:t>
            </w:r>
          </w:p>
        </w:tc>
        <w:tc>
          <w:tcPr>
            <w:tcW w:w="2827" w:type="dxa"/>
          </w:tcPr>
          <w:p w14:paraId="15C4B736" w14:textId="77777777" w:rsidR="00937236" w:rsidRPr="002670D3" w:rsidRDefault="00937236" w:rsidP="007D6939">
            <w:pPr>
              <w:spacing w:before="0" w:after="0"/>
            </w:pPr>
            <w:r w:rsidRPr="002670D3">
              <w:t>nonNegativeInterger</w:t>
            </w:r>
          </w:p>
        </w:tc>
        <w:tc>
          <w:tcPr>
            <w:tcW w:w="1425" w:type="dxa"/>
          </w:tcPr>
          <w:p w14:paraId="36B54006" w14:textId="77777777" w:rsidR="00937236" w:rsidRPr="002670D3" w:rsidRDefault="00937236" w:rsidP="007D6939">
            <w:pPr>
              <w:spacing w:before="0" w:after="0"/>
            </w:pPr>
            <w:r w:rsidRPr="002670D3">
              <w:t>8.5.3.7</w:t>
            </w:r>
          </w:p>
        </w:tc>
        <w:tc>
          <w:tcPr>
            <w:tcW w:w="919" w:type="dxa"/>
          </w:tcPr>
          <w:p w14:paraId="626602DD" w14:textId="77777777" w:rsidR="00937236" w:rsidRPr="002670D3" w:rsidRDefault="00937236" w:rsidP="007D6939">
            <w:pPr>
              <w:spacing w:before="0" w:after="0"/>
            </w:pPr>
            <w:r w:rsidRPr="002670D3">
              <w:t>Yes</w:t>
            </w:r>
          </w:p>
        </w:tc>
        <w:tc>
          <w:tcPr>
            <w:tcW w:w="994" w:type="dxa"/>
          </w:tcPr>
          <w:p w14:paraId="7E88CC92" w14:textId="77777777" w:rsidR="00937236" w:rsidRPr="002670D3" w:rsidRDefault="00937236" w:rsidP="007D6939">
            <w:pPr>
              <w:spacing w:before="0" w:after="0"/>
            </w:pPr>
            <w:r w:rsidRPr="002670D3">
              <w:t>Yes</w:t>
            </w:r>
          </w:p>
        </w:tc>
      </w:tr>
      <w:tr w:rsidR="00937236" w:rsidRPr="002670D3" w14:paraId="5168C8AF" w14:textId="77777777" w:rsidTr="007D6939">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2FA20B7B" w14:textId="77777777" w:rsidR="00937236" w:rsidRPr="002670D3" w:rsidRDefault="00937236" w:rsidP="007D6939">
            <w:pPr>
              <w:spacing w:before="0" w:after="0"/>
            </w:pPr>
            <w:r w:rsidRPr="002670D3">
              <w:t>Place</w:t>
            </w:r>
          </w:p>
        </w:tc>
        <w:tc>
          <w:tcPr>
            <w:tcW w:w="2827" w:type="dxa"/>
          </w:tcPr>
          <w:p w14:paraId="769F2DAB" w14:textId="39FEF584" w:rsidR="00937236" w:rsidRPr="002670D3" w:rsidRDefault="00937236" w:rsidP="007D6939">
            <w:pPr>
              <w:spacing w:before="0" w:after="0"/>
            </w:pPr>
            <w:r w:rsidRPr="002670D3">
              <w:t>+</w:t>
            </w:r>
            <w:r w:rsidR="00251327" w:rsidRPr="002670D3">
              <w:t>ExchangePoints</w:t>
            </w:r>
            <w:r w:rsidRPr="002670D3">
              <w:t>Result</w:t>
            </w:r>
          </w:p>
        </w:tc>
        <w:tc>
          <w:tcPr>
            <w:tcW w:w="1425" w:type="dxa"/>
          </w:tcPr>
          <w:p w14:paraId="53A7FDF8" w14:textId="77777777" w:rsidR="00937236" w:rsidRPr="002670D3" w:rsidRDefault="00937236" w:rsidP="007D6939">
            <w:pPr>
              <w:spacing w:before="0" w:after="0"/>
            </w:pPr>
            <w:r w:rsidRPr="002670D3">
              <w:t>8.</w:t>
            </w:r>
            <w:r w:rsidR="0056553C" w:rsidRPr="002670D3">
              <w:t>6.3.2</w:t>
            </w:r>
          </w:p>
        </w:tc>
        <w:tc>
          <w:tcPr>
            <w:tcW w:w="919" w:type="dxa"/>
          </w:tcPr>
          <w:p w14:paraId="6EC6EEE1" w14:textId="77777777" w:rsidR="00937236" w:rsidRPr="002670D3" w:rsidRDefault="00937236" w:rsidP="007D6939">
            <w:pPr>
              <w:spacing w:before="0" w:after="0"/>
            </w:pPr>
            <w:r w:rsidRPr="002670D3">
              <w:t>Yes</w:t>
            </w:r>
          </w:p>
        </w:tc>
        <w:tc>
          <w:tcPr>
            <w:tcW w:w="994" w:type="dxa"/>
          </w:tcPr>
          <w:p w14:paraId="60C71B22" w14:textId="77777777" w:rsidR="00937236" w:rsidRPr="002670D3" w:rsidRDefault="00937236" w:rsidP="007D6939">
            <w:pPr>
              <w:spacing w:before="0" w:after="0"/>
            </w:pPr>
            <w:r w:rsidRPr="002670D3">
              <w:t>Yes</w:t>
            </w:r>
          </w:p>
        </w:tc>
      </w:tr>
    </w:tbl>
    <w:p w14:paraId="3176EE03" w14:textId="635B003F" w:rsidR="00563AD5" w:rsidRPr="002670D3" w:rsidRDefault="00563AD5" w:rsidP="00563AD5">
      <w:r w:rsidRPr="002670D3">
        <w:t xml:space="preserve">Within the response it is required to fill </w:t>
      </w:r>
      <w:r w:rsidRPr="002670D3">
        <w:rPr>
          <w:i/>
        </w:rPr>
        <w:t>TravelDurationEstimate</w:t>
      </w:r>
      <w:r w:rsidRPr="002670D3">
        <w:t xml:space="preserve"> and </w:t>
      </w:r>
      <w:r w:rsidRPr="002670D3">
        <w:rPr>
          <w:i/>
        </w:rPr>
        <w:t>BorderPoint</w:t>
      </w:r>
      <w:r w:rsidRPr="002670D3">
        <w:t xml:space="preserve"> with appropriate values for all returned exchange points</w:t>
      </w:r>
      <w:r w:rsidR="00251327" w:rsidRPr="002670D3">
        <w:t xml:space="preserve"> (part of </w:t>
      </w:r>
      <w:r w:rsidR="00251327" w:rsidRPr="002670D3">
        <w:rPr>
          <w:i/>
        </w:rPr>
        <w:t>ExchangePointsResultsStructure</w:t>
      </w:r>
      <w:r w:rsidR="00251327" w:rsidRPr="002670D3">
        <w:t>)</w:t>
      </w:r>
      <w:r w:rsidR="00F075B3">
        <w:t xml:space="preserve">, especially when the filter options for </w:t>
      </w:r>
      <w:r w:rsidR="00F23347">
        <w:t>AdjacentSystem are set</w:t>
      </w:r>
      <w:r w:rsidRPr="002670D3">
        <w:t xml:space="preserve">. </w:t>
      </w:r>
      <w:r w:rsidRPr="002670D3">
        <w:rPr>
          <w:i/>
        </w:rPr>
        <w:t>TravelDurationEstimate</w:t>
      </w:r>
      <w:r w:rsidRPr="002670D3">
        <w:t xml:space="preserve"> shall contain a</w:t>
      </w:r>
      <w:r w:rsidR="00251327" w:rsidRPr="002670D3">
        <w:t xml:space="preserve"> rough</w:t>
      </w:r>
      <w:r w:rsidRPr="002670D3">
        <w:t xml:space="preserve"> </w:t>
      </w:r>
      <w:r w:rsidR="00251327" w:rsidRPr="002670D3">
        <w:t xml:space="preserve">travel </w:t>
      </w:r>
      <w:r w:rsidR="0066059A" w:rsidRPr="002670D3">
        <w:t xml:space="preserve">time </w:t>
      </w:r>
      <w:r w:rsidRPr="002670D3">
        <w:t>estimation</w:t>
      </w:r>
      <w:r w:rsidR="00251327" w:rsidRPr="002670D3">
        <w:t xml:space="preserve"> </w:t>
      </w:r>
      <w:r w:rsidRPr="002670D3">
        <w:t>from origin to exchange point (or from exchange point to destination respectively)</w:t>
      </w:r>
      <w:ins w:id="1856" w:author="Jan Grüner" w:date="2021-03-17T15:17:00Z">
        <w:r w:rsidR="00706872">
          <w:t xml:space="preserve"> </w:t>
        </w:r>
        <w:commentRangeStart w:id="1857"/>
        <w:r w:rsidR="00706872">
          <w:t>and is only returned</w:t>
        </w:r>
        <w:r w:rsidR="00796A47">
          <w:t xml:space="preserve"> when </w:t>
        </w:r>
      </w:ins>
      <w:ins w:id="1858" w:author="Jan Grüner" w:date="2021-03-17T15:19:00Z">
        <w:r w:rsidR="0074415A">
          <w:t xml:space="preserve">the </w:t>
        </w:r>
      </w:ins>
      <w:ins w:id="1859" w:author="Jan Grüner" w:date="2021-03-17T15:17:00Z">
        <w:r w:rsidR="00796A47">
          <w:t>PlaceRef</w:t>
        </w:r>
      </w:ins>
      <w:ins w:id="1860" w:author="Jan Grüner" w:date="2021-03-17T15:19:00Z">
        <w:r w:rsidR="00FC7CEA">
          <w:t xml:space="preserve"> element</w:t>
        </w:r>
      </w:ins>
      <w:ins w:id="1861" w:author="Jan Grüner" w:date="2021-03-17T15:17:00Z">
        <w:r w:rsidR="00796A47">
          <w:t xml:space="preserve"> is used</w:t>
        </w:r>
      </w:ins>
      <w:ins w:id="1862" w:author="Jan Grüner" w:date="2021-03-17T15:18:00Z">
        <w:r w:rsidR="0074415A">
          <w:t xml:space="preserve"> </w:t>
        </w:r>
      </w:ins>
      <w:ins w:id="1863" w:author="Jan Grüner" w:date="2021-03-17T15:19:00Z">
        <w:r w:rsidR="0074415A">
          <w:t>in the request</w:t>
        </w:r>
        <w:commentRangeEnd w:id="1857"/>
        <w:r w:rsidR="00FC7CEA">
          <w:rPr>
            <w:rStyle w:val="Kommentarzeichen"/>
          </w:rPr>
          <w:commentReference w:id="1857"/>
        </w:r>
      </w:ins>
      <w:r w:rsidRPr="002670D3">
        <w:t xml:space="preserve">. </w:t>
      </w:r>
      <w:r w:rsidRPr="002670D3">
        <w:rPr>
          <w:i/>
        </w:rPr>
        <w:t>BorderPoint</w:t>
      </w:r>
      <w:r w:rsidRPr="002670D3">
        <w:t xml:space="preserve"> tells whether an exchange point is logically </w:t>
      </w:r>
      <w:r w:rsidR="00251327" w:rsidRPr="002670D3">
        <w:t xml:space="preserve">(not geographically) </w:t>
      </w:r>
      <w:r w:rsidRPr="002670D3">
        <w:t xml:space="preserve">located on the border between two regional systems. </w:t>
      </w:r>
      <w:r w:rsidR="00735EA9">
        <w:t xml:space="preserve">A list of available transport modes must be created upon request (see </w:t>
      </w:r>
      <w:sdt>
        <w:sdtPr>
          <w:id w:val="-1925867015"/>
          <w:citation/>
        </w:sdtPr>
        <w:sdtEndPr/>
        <w:sdtContent>
          <w:r w:rsidR="00735EA9">
            <w:fldChar w:fldCharType="begin"/>
          </w:r>
          <w:r w:rsidR="00735EA9" w:rsidRPr="0040755C">
            <w:rPr>
              <w:lang w:val="en-US"/>
            </w:rPr>
            <w:instrText xml:space="preserve"> CITATION Eur17 \l 1031 </w:instrText>
          </w:r>
          <w:r w:rsidR="00735EA9">
            <w:fldChar w:fldCharType="separate"/>
          </w:r>
          <w:ins w:id="1864" w:author="Jan Grüner" w:date="2021-04-01T09:36:00Z">
            <w:r w:rsidR="00EF203D" w:rsidRPr="00EF203D">
              <w:rPr>
                <w:noProof/>
                <w:lang w:val="en-US"/>
                <w:rPrChange w:id="1865" w:author="Jan Grüner" w:date="2021-04-01T09:36:00Z">
                  <w:rPr/>
                </w:rPrChange>
              </w:rPr>
              <w:t>[1]</w:t>
            </w:r>
          </w:ins>
          <w:del w:id="1866" w:author="Jan Grüner" w:date="2021-04-01T09:36:00Z">
            <w:r w:rsidR="000C6273" w:rsidRPr="000C6273" w:rsidDel="00EF203D">
              <w:rPr>
                <w:noProof/>
                <w:lang w:val="en-US"/>
              </w:rPr>
              <w:delText>[1]</w:delText>
            </w:r>
          </w:del>
          <w:r w:rsidR="00735EA9">
            <w:fldChar w:fldCharType="end"/>
          </w:r>
        </w:sdtContent>
      </w:sdt>
      <w:r w:rsidR="00735EA9">
        <w:t xml:space="preserve"> section 8.6.3.2).</w:t>
      </w:r>
    </w:p>
    <w:p w14:paraId="1EC5B1BD" w14:textId="7F5FCEB4" w:rsidR="00D86422" w:rsidRPr="002670D3" w:rsidRDefault="00D86422" w:rsidP="00563AD5">
      <w:r>
        <w:t xml:space="preserve">All returned exchange points </w:t>
      </w:r>
      <w:r w:rsidR="00BD5B22">
        <w:t>must</w:t>
      </w:r>
      <w:r>
        <w:t xml:space="preserve"> be either </w:t>
      </w:r>
      <w:r w:rsidR="00BD5B22">
        <w:t>of type</w:t>
      </w:r>
      <w:r>
        <w:t xml:space="preserve"> </w:t>
      </w:r>
      <w:r w:rsidRPr="63B7B448">
        <w:rPr>
          <w:i/>
          <w:iCs/>
        </w:rPr>
        <w:t>StopPlace</w:t>
      </w:r>
      <w:r>
        <w:t xml:space="preserve"> or </w:t>
      </w:r>
      <w:r w:rsidRPr="63B7B448">
        <w:rPr>
          <w:i/>
          <w:iCs/>
        </w:rPr>
        <w:t>StopPoint</w:t>
      </w:r>
      <w:r w:rsidR="00BD5B22">
        <w:t xml:space="preserve"> (part of Place structure in </w:t>
      </w:r>
      <w:r w:rsidR="00BD5B22" w:rsidRPr="63B7B448">
        <w:rPr>
          <w:i/>
          <w:iCs/>
        </w:rPr>
        <w:t>ExchangePointsResultsStructure</w:t>
      </w:r>
      <w:r w:rsidR="00BD5B22">
        <w:t>)</w:t>
      </w:r>
      <w:r w:rsidR="00983082">
        <w:t>.</w:t>
      </w:r>
      <w:r w:rsidR="00683AB4">
        <w:t xml:space="preserve"> If a server has exchange points defined on</w:t>
      </w:r>
      <w:r w:rsidR="434C04AE">
        <w:t xml:space="preserve"> the</w:t>
      </w:r>
      <w:r w:rsidR="00683AB4">
        <w:t xml:space="preserve"> stop point level it must return those stop points</w:t>
      </w:r>
      <w:r w:rsidR="001D003F">
        <w:t>,</w:t>
      </w:r>
      <w:r w:rsidR="00683AB4">
        <w:t xml:space="preserve"> but also the corresponding stop places.</w:t>
      </w:r>
    </w:p>
    <w:p w14:paraId="21406007" w14:textId="56437C57" w:rsidR="00DC2544" w:rsidRPr="002670D3" w:rsidRDefault="00DC2544" w:rsidP="00DC2544">
      <w:r w:rsidRPr="002670D3">
        <w:t xml:space="preserve">Possible error codes that can appear within the context of the response can be found in </w:t>
      </w:r>
      <w:r w:rsidR="002678FC" w:rsidRPr="002670D3">
        <w:fldChar w:fldCharType="begin"/>
      </w:r>
      <w:r w:rsidR="002678FC" w:rsidRPr="002670D3">
        <w:instrText xml:space="preserve"> REF _Ref48035211 \h </w:instrText>
      </w:r>
      <w:r w:rsidR="002678FC" w:rsidRPr="002670D3">
        <w:fldChar w:fldCharType="separate"/>
      </w:r>
      <w:r w:rsidR="00743E40">
        <w:t xml:space="preserve">Table </w:t>
      </w:r>
      <w:r w:rsidR="00743E40">
        <w:rPr>
          <w:noProof/>
        </w:rPr>
        <w:t>26</w:t>
      </w:r>
      <w:r w:rsidR="002678FC" w:rsidRPr="002670D3">
        <w:fldChar w:fldCharType="end"/>
      </w:r>
      <w:r w:rsidRPr="002670D3">
        <w:t xml:space="preserve"> (see </w:t>
      </w:r>
      <w:sdt>
        <w:sdtPr>
          <w:id w:val="-217049153"/>
          <w:citation/>
        </w:sdtPr>
        <w:sdtEndPr/>
        <w:sdtContent>
          <w:r w:rsidRPr="002670D3">
            <w:fldChar w:fldCharType="begin"/>
          </w:r>
          <w:r w:rsidRPr="008C4F06">
            <w:instrText xml:space="preserve"> CITATION Eur17 \l 1031 </w:instrText>
          </w:r>
          <w:r w:rsidRPr="002670D3">
            <w:fldChar w:fldCharType="separate"/>
          </w:r>
          <w:r w:rsidR="00EF203D">
            <w:rPr>
              <w:noProof/>
            </w:rPr>
            <w:t>[1]</w:t>
          </w:r>
          <w:r w:rsidRPr="002670D3">
            <w:fldChar w:fldCharType="end"/>
          </w:r>
        </w:sdtContent>
      </w:sdt>
      <w:r w:rsidRPr="002670D3">
        <w:t xml:space="preserve"> section 8.</w:t>
      </w:r>
      <w:r w:rsidR="002678FC" w:rsidRPr="002670D3">
        <w:t>6.3.1</w:t>
      </w:r>
      <w:r w:rsidRPr="002670D3">
        <w:t>).</w:t>
      </w:r>
    </w:p>
    <w:p w14:paraId="3DB0A125" w14:textId="197C522F" w:rsidR="00DC2544" w:rsidRPr="002670D3" w:rsidRDefault="00DC2544" w:rsidP="00DC2544">
      <w:pPr>
        <w:pStyle w:val="Beschriftung"/>
        <w:keepNext/>
      </w:pPr>
      <w:bookmarkStart w:id="1867" w:name="_Ref48035211"/>
      <w:bookmarkStart w:id="1868" w:name="_Toc68162298"/>
      <w:r>
        <w:t xml:space="preserve">Table </w:t>
      </w:r>
      <w:r>
        <w:fldChar w:fldCharType="begin"/>
      </w:r>
      <w:r>
        <w:instrText xml:space="preserve"> SEQ Table \* ARABIC </w:instrText>
      </w:r>
      <w:r>
        <w:fldChar w:fldCharType="separate"/>
      </w:r>
      <w:r w:rsidR="00743E40">
        <w:rPr>
          <w:noProof/>
        </w:rPr>
        <w:t>26</w:t>
      </w:r>
      <w:r>
        <w:fldChar w:fldCharType="end"/>
      </w:r>
      <w:bookmarkEnd w:id="1867"/>
      <w:r>
        <w:t xml:space="preserve"> List of possible error codes in </w:t>
      </w:r>
      <w:r w:rsidR="002678FC">
        <w:t>Excha</w:t>
      </w:r>
      <w:r w:rsidR="002540B8">
        <w:t>n</w:t>
      </w:r>
      <w:r w:rsidR="002678FC">
        <w:t>gePointsR</w:t>
      </w:r>
      <w:r>
        <w:t>esponse</w:t>
      </w:r>
      <w:r w:rsidR="7601C022">
        <w:t>.</w:t>
      </w:r>
      <w:bookmarkEnd w:id="1868"/>
    </w:p>
    <w:tbl>
      <w:tblPr>
        <w:tblStyle w:val="Gitternetztabelle22"/>
        <w:tblW w:w="0" w:type="auto"/>
        <w:tblLook w:val="0420" w:firstRow="1" w:lastRow="0" w:firstColumn="0" w:lastColumn="0" w:noHBand="0" w:noVBand="1"/>
      </w:tblPr>
      <w:tblGrid>
        <w:gridCol w:w="3899"/>
        <w:gridCol w:w="4604"/>
      </w:tblGrid>
      <w:tr w:rsidR="00DC2544" w:rsidRPr="002670D3" w14:paraId="593BF6BD" w14:textId="77777777" w:rsidTr="006D7BF1">
        <w:trPr>
          <w:cnfStyle w:val="100000000000" w:firstRow="1" w:lastRow="0" w:firstColumn="0" w:lastColumn="0" w:oddVBand="0" w:evenVBand="0" w:oddHBand="0" w:evenHBand="0" w:firstRowFirstColumn="0" w:firstRowLastColumn="0" w:lastRowFirstColumn="0" w:lastRowLastColumn="0"/>
          <w:tblHeader/>
        </w:trPr>
        <w:tc>
          <w:tcPr>
            <w:tcW w:w="0" w:type="auto"/>
          </w:tcPr>
          <w:p w14:paraId="3C22CF8D" w14:textId="77777777" w:rsidR="00DC2544" w:rsidRPr="002670D3" w:rsidRDefault="00DC2544" w:rsidP="006D7BF1">
            <w:pPr>
              <w:spacing w:before="0" w:after="0"/>
            </w:pPr>
            <w:r w:rsidRPr="002670D3">
              <w:t>Code</w:t>
            </w:r>
          </w:p>
        </w:tc>
        <w:tc>
          <w:tcPr>
            <w:tcW w:w="0" w:type="auto"/>
          </w:tcPr>
          <w:p w14:paraId="1E811629" w14:textId="77777777" w:rsidR="00DC2544" w:rsidRPr="002670D3" w:rsidRDefault="00DC2544" w:rsidP="006D7BF1">
            <w:pPr>
              <w:spacing w:before="0" w:after="0"/>
            </w:pPr>
            <w:r w:rsidRPr="002670D3">
              <w:t>Description</w:t>
            </w:r>
          </w:p>
        </w:tc>
      </w:tr>
      <w:tr w:rsidR="00DC2544" w:rsidRPr="002670D3" w14:paraId="08E6FB21"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6C759450" w14:textId="77777777" w:rsidR="00DC2544" w:rsidRPr="002670D3" w:rsidRDefault="002540B8">
            <w:pPr>
              <w:spacing w:before="0" w:after="0"/>
            </w:pPr>
            <w:r w:rsidRPr="002670D3">
              <w:t>EXCHANGEPOINTS_NORESULTS</w:t>
            </w:r>
          </w:p>
        </w:tc>
        <w:tc>
          <w:tcPr>
            <w:tcW w:w="0" w:type="auto"/>
          </w:tcPr>
          <w:p w14:paraId="75C7B13A" w14:textId="77777777" w:rsidR="00DC2544" w:rsidRPr="002670D3" w:rsidRDefault="002540B8" w:rsidP="006D7BF1">
            <w:pPr>
              <w:spacing w:before="0" w:after="0"/>
            </w:pPr>
            <w:r w:rsidRPr="002670D3">
              <w:t>No exchange points could be found that match the query criteria.</w:t>
            </w:r>
          </w:p>
        </w:tc>
      </w:tr>
      <w:tr w:rsidR="00DC2544" w:rsidRPr="002670D3" w14:paraId="38CA2458" w14:textId="77777777" w:rsidTr="006D7BF1">
        <w:tc>
          <w:tcPr>
            <w:tcW w:w="0" w:type="auto"/>
          </w:tcPr>
          <w:p w14:paraId="203CDA9C" w14:textId="77777777" w:rsidR="00DC2544" w:rsidRPr="002670D3" w:rsidRDefault="002540B8" w:rsidP="006D7BF1">
            <w:pPr>
              <w:spacing w:before="0" w:after="0"/>
            </w:pPr>
            <w:r w:rsidRPr="002670D3">
              <w:t xml:space="preserve">EXCHANGEPOINTS _UNKNOWNDESTINATION </w:t>
            </w:r>
          </w:p>
        </w:tc>
        <w:tc>
          <w:tcPr>
            <w:tcW w:w="0" w:type="auto"/>
          </w:tcPr>
          <w:p w14:paraId="599B604C" w14:textId="77777777" w:rsidR="00DC2544" w:rsidRPr="002670D3" w:rsidRDefault="002540B8" w:rsidP="006D7BF1">
            <w:pPr>
              <w:spacing w:before="0" w:after="0"/>
            </w:pPr>
            <w:r w:rsidRPr="002670D3">
              <w:t>The destination system given in the request parameters is unknown.</w:t>
            </w:r>
          </w:p>
        </w:tc>
      </w:tr>
      <w:tr w:rsidR="00DC2544" w:rsidRPr="002670D3" w14:paraId="32577980" w14:textId="77777777" w:rsidTr="006D7BF1">
        <w:trPr>
          <w:cnfStyle w:val="000000100000" w:firstRow="0" w:lastRow="0" w:firstColumn="0" w:lastColumn="0" w:oddVBand="0" w:evenVBand="0" w:oddHBand="1" w:evenHBand="0" w:firstRowFirstColumn="0" w:firstRowLastColumn="0" w:lastRowFirstColumn="0" w:lastRowLastColumn="0"/>
        </w:trPr>
        <w:tc>
          <w:tcPr>
            <w:tcW w:w="0" w:type="auto"/>
          </w:tcPr>
          <w:p w14:paraId="3DE10A8D" w14:textId="77777777" w:rsidR="00DC2544" w:rsidRPr="002670D3" w:rsidRDefault="002540B8" w:rsidP="006D7BF1">
            <w:pPr>
              <w:spacing w:before="0" w:after="0"/>
            </w:pPr>
            <w:r w:rsidRPr="002670D3">
              <w:t>EXCHANGEPOINTS _UNKNOWNADJACENTSYSTEM</w:t>
            </w:r>
          </w:p>
        </w:tc>
        <w:tc>
          <w:tcPr>
            <w:tcW w:w="0" w:type="auto"/>
          </w:tcPr>
          <w:p w14:paraId="7D5EA11B" w14:textId="77777777" w:rsidR="00DC2544" w:rsidRPr="002670D3" w:rsidRDefault="002540B8" w:rsidP="006D7BF1">
            <w:pPr>
              <w:spacing w:before="0" w:after="0"/>
            </w:pPr>
            <w:r w:rsidRPr="002670D3">
              <w:t>One or more of the adjacent systems given in the request parameters are unknown.</w:t>
            </w:r>
          </w:p>
        </w:tc>
      </w:tr>
    </w:tbl>
    <w:p w14:paraId="1A03B7DD" w14:textId="77777777" w:rsidR="008F6865" w:rsidRPr="002670D3" w:rsidRDefault="008F6865" w:rsidP="008F6865">
      <w:pPr>
        <w:pStyle w:val="berschrift2"/>
      </w:pPr>
      <w:bookmarkStart w:id="1869" w:name="_Toc48223270"/>
      <w:bookmarkStart w:id="1870" w:name="_Toc48716489"/>
      <w:bookmarkStart w:id="1871" w:name="_Toc68162248"/>
      <w:bookmarkEnd w:id="1869"/>
      <w:bookmarkEnd w:id="1870"/>
      <w:r w:rsidRPr="002670D3">
        <w:t>OJPMulti</w:t>
      </w:r>
      <w:r w:rsidR="005E1A8C" w:rsidRPr="002670D3">
        <w:t>Point</w:t>
      </w:r>
      <w:r w:rsidRPr="002670D3">
        <w:t>Trip</w:t>
      </w:r>
      <w:bookmarkEnd w:id="1871"/>
    </w:p>
    <w:p w14:paraId="1BB166B0" w14:textId="4483831D" w:rsidR="00752C15" w:rsidRDefault="00376158" w:rsidP="00752C15">
      <w:pPr>
        <w:pStyle w:val="Textkrper"/>
      </w:pPr>
      <w:r w:rsidRPr="002670D3">
        <w:t xml:space="preserve">This service provides intermodal trip information from multiple origin locations to multiple destinations taking various user preferences into account. </w:t>
      </w:r>
      <w:r w:rsidR="00752C15" w:rsidRPr="002670D3">
        <w:t xml:space="preserve">The structure is similar to the normal trip request/response (see section </w:t>
      </w:r>
      <w:r w:rsidR="00752C15" w:rsidRPr="002670D3">
        <w:fldChar w:fldCharType="begin"/>
      </w:r>
      <w:r w:rsidR="00752C15" w:rsidRPr="002670D3">
        <w:instrText xml:space="preserve"> REF _Ref47511289 \r \h </w:instrText>
      </w:r>
      <w:r w:rsidR="00752C15" w:rsidRPr="002670D3">
        <w:fldChar w:fldCharType="separate"/>
      </w:r>
      <w:r w:rsidR="00743E40">
        <w:t>4.4</w:t>
      </w:r>
      <w:r w:rsidR="00752C15" w:rsidRPr="002670D3">
        <w:fldChar w:fldCharType="end"/>
      </w:r>
      <w:r w:rsidR="00752C15" w:rsidRPr="002670D3">
        <w:t xml:space="preserve">). Locations must be a result of an OPJLocationInformation request (see section </w:t>
      </w:r>
      <w:r w:rsidR="00752C15" w:rsidRPr="002670D3">
        <w:fldChar w:fldCharType="begin"/>
      </w:r>
      <w:r w:rsidR="00752C15" w:rsidRPr="002670D3">
        <w:instrText xml:space="preserve"> REF _Ref47361711 \r \h </w:instrText>
      </w:r>
      <w:r w:rsidR="00752C15" w:rsidRPr="002670D3">
        <w:fldChar w:fldCharType="separate"/>
      </w:r>
      <w:r w:rsidR="00743E40">
        <w:t>4.3</w:t>
      </w:r>
      <w:r w:rsidR="00752C15" w:rsidRPr="002670D3">
        <w:fldChar w:fldCharType="end"/>
      </w:r>
      <w:r w:rsidR="00752C15" w:rsidRPr="002670D3">
        <w:t>).</w:t>
      </w:r>
    </w:p>
    <w:p w14:paraId="3B8FD763" w14:textId="1F62E6AB" w:rsidR="008A63E6" w:rsidRPr="002670D3" w:rsidRDefault="008A63E6" w:rsidP="008A63E6">
      <w:r>
        <w:t xml:space="preserve">A comprehensive overview of the supported fields and parameters for this service can be found in Annex </w:t>
      </w:r>
      <w:r>
        <w:fldChar w:fldCharType="begin"/>
      </w:r>
      <w:r>
        <w:instrText xml:space="preserve"> REF _Ref54766451 \r \h </w:instrText>
      </w:r>
      <w:r>
        <w:fldChar w:fldCharType="separate"/>
      </w:r>
      <w:r w:rsidR="00743E40">
        <w:t>11.2</w:t>
      </w:r>
      <w:r>
        <w:fldChar w:fldCharType="end"/>
      </w:r>
      <w:r>
        <w:t>.</w:t>
      </w:r>
    </w:p>
    <w:p w14:paraId="427979A4" w14:textId="77777777" w:rsidR="008F6865" w:rsidRPr="002670D3" w:rsidRDefault="008F6865" w:rsidP="008F6865">
      <w:pPr>
        <w:pStyle w:val="berschrift3"/>
      </w:pPr>
      <w:bookmarkStart w:id="1872" w:name="_Toc47518611"/>
      <w:bookmarkStart w:id="1873" w:name="_Toc48223272"/>
      <w:bookmarkStart w:id="1874" w:name="_Toc48716491"/>
      <w:bookmarkStart w:id="1875" w:name="_Toc47518612"/>
      <w:bookmarkStart w:id="1876" w:name="_Toc48223273"/>
      <w:bookmarkStart w:id="1877" w:name="_Toc48716492"/>
      <w:bookmarkStart w:id="1878" w:name="_Toc68162249"/>
      <w:bookmarkEnd w:id="1872"/>
      <w:bookmarkEnd w:id="1873"/>
      <w:bookmarkEnd w:id="1874"/>
      <w:bookmarkEnd w:id="1875"/>
      <w:bookmarkEnd w:id="1876"/>
      <w:bookmarkEnd w:id="1877"/>
      <w:r w:rsidRPr="002670D3">
        <w:lastRenderedPageBreak/>
        <w:t>Request</w:t>
      </w:r>
      <w:bookmarkEnd w:id="1878"/>
    </w:p>
    <w:p w14:paraId="493C6471" w14:textId="045CE063" w:rsidR="00712DB5" w:rsidRPr="002670D3" w:rsidRDefault="00712DB5" w:rsidP="00712DB5">
      <w:r w:rsidRPr="002670D3">
        <w:t xml:space="preserve">Intermodal trip information can be gathered by using a </w:t>
      </w:r>
      <w:r w:rsidR="006E5FA1" w:rsidRPr="002670D3">
        <w:t>MultiPoint</w:t>
      </w:r>
      <w:r w:rsidRPr="002670D3">
        <w:t xml:space="preserve">TripRequest element (type </w:t>
      </w:r>
      <w:r w:rsidR="006E5FA1" w:rsidRPr="002670D3">
        <w:rPr>
          <w:i/>
        </w:rPr>
        <w:t>MultiPoint</w:t>
      </w:r>
      <w:r w:rsidRPr="002670D3">
        <w:rPr>
          <w:i/>
        </w:rPr>
        <w:t>TripRequestStructure</w:t>
      </w:r>
      <w:r w:rsidRPr="002670D3">
        <w:t xml:space="preserve">). </w:t>
      </w:r>
      <w:r w:rsidR="006E5FA1" w:rsidRPr="002670D3">
        <w:fldChar w:fldCharType="begin"/>
      </w:r>
      <w:r w:rsidR="006E5FA1" w:rsidRPr="002670D3">
        <w:instrText xml:space="preserve"> REF _Ref47509858 \h </w:instrText>
      </w:r>
      <w:r w:rsidR="006E5FA1" w:rsidRPr="002670D3">
        <w:fldChar w:fldCharType="separate"/>
      </w:r>
      <w:r w:rsidR="00743E40">
        <w:t xml:space="preserve">Table </w:t>
      </w:r>
      <w:r w:rsidR="00743E40">
        <w:rPr>
          <w:noProof/>
        </w:rPr>
        <w:t>27</w:t>
      </w:r>
      <w:r w:rsidR="006E5FA1" w:rsidRPr="002670D3">
        <w:fldChar w:fldCharType="end"/>
      </w:r>
      <w:r w:rsidRPr="002670D3">
        <w:t xml:space="preserve"> gives an overview of the supported request information types for this service. The related OJP Table can be found in [1] (section 8.7.3.</w:t>
      </w:r>
      <w:r w:rsidR="006E5FA1" w:rsidRPr="002670D3">
        <w:t>2</w:t>
      </w:r>
      <w:r w:rsidRPr="002670D3">
        <w:t>).</w:t>
      </w:r>
    </w:p>
    <w:p w14:paraId="1128FCF0" w14:textId="0F200B4C" w:rsidR="006E5FA1" w:rsidRPr="002670D3" w:rsidRDefault="006E5FA1" w:rsidP="006C3BC1">
      <w:pPr>
        <w:pStyle w:val="Beschriftung"/>
        <w:keepNext/>
      </w:pPr>
      <w:bookmarkStart w:id="1879" w:name="_Ref47509858"/>
      <w:bookmarkStart w:id="1880" w:name="_Toc68162299"/>
      <w:r>
        <w:t xml:space="preserve">Table </w:t>
      </w:r>
      <w:r>
        <w:fldChar w:fldCharType="begin"/>
      </w:r>
      <w:r>
        <w:instrText xml:space="preserve"> SEQ Table \* ARABIC </w:instrText>
      </w:r>
      <w:r>
        <w:fldChar w:fldCharType="separate"/>
      </w:r>
      <w:r w:rsidR="00743E40">
        <w:rPr>
          <w:noProof/>
        </w:rPr>
        <w:t>27</w:t>
      </w:r>
      <w:r>
        <w:fldChar w:fldCharType="end"/>
      </w:r>
      <w:bookmarkEnd w:id="1879"/>
      <w:r>
        <w:t xml:space="preserve"> MultiPointTripRequestStructure</w:t>
      </w:r>
      <w:r w:rsidR="3B306C93">
        <w:t>.</w:t>
      </w:r>
      <w:bookmarkEnd w:id="1880"/>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6E5FA1" w:rsidRPr="002670D3" w14:paraId="22ED388F" w14:textId="77777777" w:rsidTr="009E6068">
        <w:trPr>
          <w:cnfStyle w:val="100000000000" w:firstRow="1" w:lastRow="0" w:firstColumn="0" w:lastColumn="0" w:oddVBand="0" w:evenVBand="0" w:oddHBand="0" w:evenHBand="0" w:firstRowFirstColumn="0" w:firstRowLastColumn="0" w:lastRowFirstColumn="0" w:lastRowLastColumn="0"/>
          <w:trHeight w:val="619"/>
          <w:tblHeader/>
        </w:trPr>
        <w:tc>
          <w:tcPr>
            <w:tcW w:w="2127" w:type="dxa"/>
          </w:tcPr>
          <w:p w14:paraId="6C7C352A" w14:textId="77777777" w:rsidR="006E5FA1" w:rsidRPr="002670D3" w:rsidRDefault="006E5FA1" w:rsidP="009E6068">
            <w:pPr>
              <w:spacing w:before="0" w:after="0"/>
            </w:pPr>
          </w:p>
        </w:tc>
        <w:tc>
          <w:tcPr>
            <w:tcW w:w="2827" w:type="dxa"/>
          </w:tcPr>
          <w:p w14:paraId="74106C03" w14:textId="77777777" w:rsidR="006E5FA1" w:rsidRPr="002670D3" w:rsidRDefault="006E5FA1" w:rsidP="009E6068">
            <w:pPr>
              <w:spacing w:before="0" w:after="0"/>
            </w:pPr>
            <w:r w:rsidRPr="002670D3">
              <w:t>+Structure</w:t>
            </w:r>
          </w:p>
        </w:tc>
        <w:tc>
          <w:tcPr>
            <w:tcW w:w="1425" w:type="dxa"/>
          </w:tcPr>
          <w:p w14:paraId="350CB4B0" w14:textId="77777777" w:rsidR="006E5FA1" w:rsidRPr="002670D3" w:rsidRDefault="006E5FA1" w:rsidP="009E6068">
            <w:pPr>
              <w:spacing w:before="0" w:after="0"/>
            </w:pPr>
            <w:r w:rsidRPr="002670D3">
              <w:t>Section</w:t>
            </w:r>
          </w:p>
        </w:tc>
        <w:tc>
          <w:tcPr>
            <w:tcW w:w="919" w:type="dxa"/>
          </w:tcPr>
          <w:p w14:paraId="437C98AE" w14:textId="77777777" w:rsidR="006E5FA1" w:rsidRPr="002670D3" w:rsidRDefault="006E5FA1" w:rsidP="009E6068">
            <w:pPr>
              <w:spacing w:before="0" w:after="0"/>
            </w:pPr>
            <w:r w:rsidRPr="002670D3">
              <w:t>LA</w:t>
            </w:r>
          </w:p>
        </w:tc>
        <w:tc>
          <w:tcPr>
            <w:tcW w:w="994" w:type="dxa"/>
          </w:tcPr>
          <w:p w14:paraId="1DFA35C3" w14:textId="77777777" w:rsidR="006E5FA1" w:rsidRPr="002670D3" w:rsidRDefault="006E5FA1" w:rsidP="009E6068">
            <w:pPr>
              <w:spacing w:before="0" w:after="0"/>
            </w:pPr>
            <w:r w:rsidRPr="002670D3">
              <w:t>EUS</w:t>
            </w:r>
          </w:p>
        </w:tc>
      </w:tr>
      <w:tr w:rsidR="006E5FA1" w:rsidRPr="002670D3" w14:paraId="67212598" w14:textId="77777777" w:rsidTr="009E6068">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019F7AB4" w14:textId="77777777" w:rsidR="006E5FA1" w:rsidRPr="002670D3" w:rsidRDefault="006E5FA1" w:rsidP="009E6068">
            <w:pPr>
              <w:spacing w:before="0" w:after="0"/>
            </w:pPr>
            <w:r w:rsidRPr="002670D3">
              <w:t>Origin</w:t>
            </w:r>
          </w:p>
        </w:tc>
        <w:tc>
          <w:tcPr>
            <w:tcW w:w="2827" w:type="dxa"/>
          </w:tcPr>
          <w:p w14:paraId="5E32FA12" w14:textId="77777777" w:rsidR="006E5FA1" w:rsidRPr="002670D3" w:rsidRDefault="006E5FA1" w:rsidP="009E6068">
            <w:pPr>
              <w:spacing w:before="0" w:after="0"/>
            </w:pPr>
            <w:r w:rsidRPr="002670D3">
              <w:t>+PlaceContext</w:t>
            </w:r>
          </w:p>
        </w:tc>
        <w:tc>
          <w:tcPr>
            <w:tcW w:w="1425" w:type="dxa"/>
          </w:tcPr>
          <w:p w14:paraId="64B06499" w14:textId="77777777" w:rsidR="006E5FA1" w:rsidRPr="002670D3" w:rsidRDefault="006E5FA1" w:rsidP="009E6068">
            <w:pPr>
              <w:spacing w:before="0" w:after="0"/>
            </w:pPr>
            <w:r w:rsidRPr="002670D3">
              <w:t>8.4.5</w:t>
            </w:r>
          </w:p>
        </w:tc>
        <w:tc>
          <w:tcPr>
            <w:tcW w:w="919" w:type="dxa"/>
          </w:tcPr>
          <w:p w14:paraId="5E1021A3" w14:textId="77777777" w:rsidR="006E5FA1" w:rsidRPr="002670D3" w:rsidRDefault="006E5FA1" w:rsidP="009E6068">
            <w:pPr>
              <w:spacing w:before="0" w:after="0"/>
            </w:pPr>
            <w:r w:rsidRPr="002670D3">
              <w:t>Yes</w:t>
            </w:r>
          </w:p>
        </w:tc>
        <w:tc>
          <w:tcPr>
            <w:tcW w:w="994" w:type="dxa"/>
          </w:tcPr>
          <w:p w14:paraId="2BE7652C" w14:textId="77777777" w:rsidR="006E5FA1" w:rsidRPr="002670D3" w:rsidRDefault="006E5FA1" w:rsidP="009E6068">
            <w:pPr>
              <w:spacing w:before="0" w:after="0"/>
            </w:pPr>
            <w:r w:rsidRPr="002670D3">
              <w:t>Yes</w:t>
            </w:r>
          </w:p>
        </w:tc>
      </w:tr>
      <w:tr w:rsidR="006E5FA1" w:rsidRPr="002670D3" w14:paraId="369244F9" w14:textId="77777777" w:rsidTr="009E6068">
        <w:trPr>
          <w:trHeight w:val="317"/>
        </w:trPr>
        <w:tc>
          <w:tcPr>
            <w:tcW w:w="2127" w:type="dxa"/>
          </w:tcPr>
          <w:p w14:paraId="7DAC2589" w14:textId="77777777" w:rsidR="006E5FA1" w:rsidRPr="002670D3" w:rsidRDefault="006E5FA1" w:rsidP="009E6068">
            <w:pPr>
              <w:spacing w:before="0" w:after="0"/>
            </w:pPr>
            <w:r w:rsidRPr="002670D3">
              <w:t>Destination</w:t>
            </w:r>
          </w:p>
        </w:tc>
        <w:tc>
          <w:tcPr>
            <w:tcW w:w="2827" w:type="dxa"/>
          </w:tcPr>
          <w:p w14:paraId="5028F97F" w14:textId="77777777" w:rsidR="006E5FA1" w:rsidRPr="002670D3" w:rsidRDefault="006E5FA1" w:rsidP="009E6068">
            <w:pPr>
              <w:spacing w:before="0" w:after="0"/>
            </w:pPr>
            <w:r w:rsidRPr="002670D3">
              <w:t>+PlaceContext</w:t>
            </w:r>
          </w:p>
        </w:tc>
        <w:tc>
          <w:tcPr>
            <w:tcW w:w="1425" w:type="dxa"/>
          </w:tcPr>
          <w:p w14:paraId="4EF8595F" w14:textId="77777777" w:rsidR="006E5FA1" w:rsidRPr="002670D3" w:rsidRDefault="006E5FA1" w:rsidP="009E6068">
            <w:pPr>
              <w:spacing w:before="0" w:after="0"/>
            </w:pPr>
            <w:r w:rsidRPr="002670D3">
              <w:t>8.4.5</w:t>
            </w:r>
          </w:p>
        </w:tc>
        <w:tc>
          <w:tcPr>
            <w:tcW w:w="919" w:type="dxa"/>
          </w:tcPr>
          <w:p w14:paraId="2889825B" w14:textId="77777777" w:rsidR="006E5FA1" w:rsidRPr="002670D3" w:rsidRDefault="006E5FA1" w:rsidP="009E6068">
            <w:pPr>
              <w:spacing w:before="0" w:after="0"/>
            </w:pPr>
            <w:r w:rsidRPr="002670D3">
              <w:t>Yes</w:t>
            </w:r>
          </w:p>
        </w:tc>
        <w:tc>
          <w:tcPr>
            <w:tcW w:w="994" w:type="dxa"/>
          </w:tcPr>
          <w:p w14:paraId="3E5AA5AA" w14:textId="77777777" w:rsidR="006E5FA1" w:rsidRPr="002670D3" w:rsidRDefault="006E5FA1" w:rsidP="009E6068">
            <w:pPr>
              <w:spacing w:before="0" w:after="0"/>
            </w:pPr>
            <w:r w:rsidRPr="002670D3">
              <w:t>Yes</w:t>
            </w:r>
          </w:p>
        </w:tc>
      </w:tr>
      <w:tr w:rsidR="006E5FA1" w:rsidRPr="002670D3" w14:paraId="3D0615B9" w14:textId="77777777" w:rsidTr="009E6068">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246CD29C" w14:textId="77777777" w:rsidR="006E5FA1" w:rsidRPr="002670D3" w:rsidRDefault="006E5FA1" w:rsidP="009E6068">
            <w:pPr>
              <w:spacing w:before="0" w:after="0"/>
            </w:pPr>
            <w:r w:rsidRPr="002670D3">
              <w:t>Via</w:t>
            </w:r>
          </w:p>
        </w:tc>
        <w:tc>
          <w:tcPr>
            <w:tcW w:w="2827" w:type="dxa"/>
          </w:tcPr>
          <w:p w14:paraId="7DD86F74" w14:textId="77777777" w:rsidR="006E5FA1" w:rsidRPr="002670D3" w:rsidRDefault="006E5FA1" w:rsidP="009E6068">
            <w:pPr>
              <w:spacing w:before="0" w:after="0"/>
            </w:pPr>
            <w:r w:rsidRPr="002670D3">
              <w:t>+Via</w:t>
            </w:r>
          </w:p>
        </w:tc>
        <w:tc>
          <w:tcPr>
            <w:tcW w:w="1425" w:type="dxa"/>
          </w:tcPr>
          <w:p w14:paraId="7338AB99" w14:textId="77777777" w:rsidR="006E5FA1" w:rsidRPr="002670D3" w:rsidRDefault="006E5FA1" w:rsidP="009E6068">
            <w:pPr>
              <w:spacing w:before="0" w:after="0"/>
            </w:pPr>
            <w:r w:rsidRPr="002670D3">
              <w:t>8.4.6.2</w:t>
            </w:r>
          </w:p>
        </w:tc>
        <w:tc>
          <w:tcPr>
            <w:tcW w:w="919" w:type="dxa"/>
          </w:tcPr>
          <w:p w14:paraId="601C1387" w14:textId="07ED1588" w:rsidR="006E5FA1" w:rsidRPr="002670D3" w:rsidRDefault="008534F7" w:rsidP="009E6068">
            <w:pPr>
              <w:spacing w:before="0" w:after="0"/>
            </w:pPr>
            <w:commentRangeStart w:id="1881"/>
            <w:r>
              <w:t>Optional</w:t>
            </w:r>
            <w:commentRangeEnd w:id="1881"/>
            <w:r>
              <w:rPr>
                <w:rStyle w:val="Kommentarzeichen"/>
              </w:rPr>
              <w:commentReference w:id="1881"/>
            </w:r>
            <w:del w:id="1882" w:author="Jan Grüner" w:date="2021-01-19T10:06:00Z">
              <w:r w:rsidR="006E5FA1" w:rsidRPr="002670D3" w:rsidDel="008534F7">
                <w:delText>Yes</w:delText>
              </w:r>
            </w:del>
          </w:p>
        </w:tc>
        <w:tc>
          <w:tcPr>
            <w:tcW w:w="994" w:type="dxa"/>
          </w:tcPr>
          <w:p w14:paraId="30260121" w14:textId="76E16E78" w:rsidR="006E5FA1" w:rsidRPr="002670D3" w:rsidRDefault="00B2472A" w:rsidP="009E6068">
            <w:pPr>
              <w:spacing w:before="0" w:after="0"/>
            </w:pPr>
            <w:commentRangeStart w:id="1883"/>
            <w:del w:id="1884" w:author="Jan Grüner" w:date="2021-01-19T10:03:00Z">
              <w:r w:rsidRPr="002670D3" w:rsidDel="0017082F">
                <w:delText>Optional</w:delText>
              </w:r>
            </w:del>
            <w:ins w:id="1885" w:author="Jan Grüner" w:date="2021-01-19T10:03:00Z">
              <w:r w:rsidR="0017082F">
                <w:t>Partial</w:t>
              </w:r>
            </w:ins>
            <w:ins w:id="1886" w:author="Jan Grüner" w:date="2021-01-19T10:04:00Z">
              <w:r w:rsidR="0017082F">
                <w:rPr>
                  <w:rStyle w:val="Funotenzeichen"/>
                </w:rPr>
                <w:footnoteReference w:id="8"/>
              </w:r>
            </w:ins>
            <w:commentRangeEnd w:id="1883"/>
            <w:ins w:id="1891" w:author="Jan Grüner" w:date="2021-01-19T10:06:00Z">
              <w:r w:rsidR="00E633D6">
                <w:rPr>
                  <w:rStyle w:val="Kommentarzeichen"/>
                </w:rPr>
                <w:commentReference w:id="1883"/>
              </w:r>
            </w:ins>
          </w:p>
        </w:tc>
      </w:tr>
      <w:tr w:rsidR="006E5FA1" w:rsidRPr="002670D3" w14:paraId="2F11DD90" w14:textId="77777777" w:rsidTr="009E6068">
        <w:trPr>
          <w:trHeight w:val="317"/>
        </w:trPr>
        <w:tc>
          <w:tcPr>
            <w:tcW w:w="2127" w:type="dxa"/>
          </w:tcPr>
          <w:p w14:paraId="2D7C1FAB" w14:textId="77777777" w:rsidR="006E5FA1" w:rsidRPr="002670D3" w:rsidRDefault="006E5FA1" w:rsidP="009E6068">
            <w:pPr>
              <w:spacing w:before="0" w:after="0"/>
            </w:pPr>
            <w:r w:rsidRPr="002670D3">
              <w:t>NotVia</w:t>
            </w:r>
          </w:p>
        </w:tc>
        <w:tc>
          <w:tcPr>
            <w:tcW w:w="2827" w:type="dxa"/>
          </w:tcPr>
          <w:p w14:paraId="0DD7A536" w14:textId="77777777" w:rsidR="006E5FA1" w:rsidRPr="002670D3" w:rsidRDefault="006E5FA1" w:rsidP="009E6068">
            <w:pPr>
              <w:spacing w:before="0" w:after="0"/>
            </w:pPr>
            <w:r w:rsidRPr="002670D3">
              <w:t>+NotVia</w:t>
            </w:r>
          </w:p>
        </w:tc>
        <w:tc>
          <w:tcPr>
            <w:tcW w:w="1425" w:type="dxa"/>
          </w:tcPr>
          <w:p w14:paraId="24E9C40A" w14:textId="77777777" w:rsidR="006E5FA1" w:rsidRPr="002670D3" w:rsidRDefault="006E5FA1" w:rsidP="009E6068">
            <w:pPr>
              <w:spacing w:before="0" w:after="0"/>
            </w:pPr>
            <w:r w:rsidRPr="002670D3">
              <w:t>8.7.3.6</w:t>
            </w:r>
          </w:p>
        </w:tc>
        <w:tc>
          <w:tcPr>
            <w:tcW w:w="919" w:type="dxa"/>
          </w:tcPr>
          <w:p w14:paraId="371268AF" w14:textId="77777777" w:rsidR="006E5FA1" w:rsidRPr="002670D3" w:rsidRDefault="006E5FA1" w:rsidP="009E6068">
            <w:pPr>
              <w:spacing w:before="0" w:after="0"/>
            </w:pPr>
            <w:r w:rsidRPr="002670D3">
              <w:t>No</w:t>
            </w:r>
          </w:p>
        </w:tc>
        <w:tc>
          <w:tcPr>
            <w:tcW w:w="994" w:type="dxa"/>
          </w:tcPr>
          <w:p w14:paraId="5846CC20" w14:textId="33494C1C" w:rsidR="006E5FA1" w:rsidRPr="002670D3" w:rsidRDefault="00B2472A" w:rsidP="009E6068">
            <w:pPr>
              <w:spacing w:before="0" w:after="0"/>
            </w:pPr>
            <w:del w:id="1892" w:author="Jan Grüner" w:date="2021-01-19T10:03:00Z">
              <w:r w:rsidRPr="002670D3" w:rsidDel="0017082F">
                <w:delText>Optional</w:delText>
              </w:r>
            </w:del>
            <w:ins w:id="1893" w:author="Jan Grüner" w:date="2021-01-19T10:03:00Z">
              <w:r w:rsidR="0017082F">
                <w:t>Partial</w:t>
              </w:r>
            </w:ins>
          </w:p>
        </w:tc>
      </w:tr>
      <w:tr w:rsidR="006E5FA1" w:rsidRPr="002670D3" w14:paraId="53FDD69A" w14:textId="77777777" w:rsidTr="009E6068">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5B6DB367" w14:textId="77777777" w:rsidR="006E5FA1" w:rsidRPr="002670D3" w:rsidRDefault="006E5FA1" w:rsidP="009E6068">
            <w:pPr>
              <w:spacing w:before="0" w:after="0"/>
            </w:pPr>
            <w:r w:rsidRPr="002670D3">
              <w:t>NoChangeAt</w:t>
            </w:r>
          </w:p>
        </w:tc>
        <w:tc>
          <w:tcPr>
            <w:tcW w:w="2827" w:type="dxa"/>
          </w:tcPr>
          <w:p w14:paraId="1A886B4F" w14:textId="77777777" w:rsidR="006E5FA1" w:rsidRPr="002670D3" w:rsidRDefault="006E5FA1" w:rsidP="009E6068">
            <w:pPr>
              <w:spacing w:before="0" w:after="0"/>
            </w:pPr>
            <w:r w:rsidRPr="002670D3">
              <w:t>+NoChangeAt</w:t>
            </w:r>
          </w:p>
        </w:tc>
        <w:tc>
          <w:tcPr>
            <w:tcW w:w="1425" w:type="dxa"/>
          </w:tcPr>
          <w:p w14:paraId="7E8976F5" w14:textId="77777777" w:rsidR="006E5FA1" w:rsidRPr="002670D3" w:rsidRDefault="006E5FA1" w:rsidP="009E6068">
            <w:pPr>
              <w:spacing w:before="0" w:after="0"/>
            </w:pPr>
            <w:r w:rsidRPr="002670D3">
              <w:t>8.7.3.7</w:t>
            </w:r>
          </w:p>
        </w:tc>
        <w:tc>
          <w:tcPr>
            <w:tcW w:w="919" w:type="dxa"/>
          </w:tcPr>
          <w:p w14:paraId="7AA59D38" w14:textId="77777777" w:rsidR="006E5FA1" w:rsidRPr="002670D3" w:rsidRDefault="006E5FA1" w:rsidP="009E6068">
            <w:pPr>
              <w:spacing w:before="0" w:after="0"/>
            </w:pPr>
            <w:r w:rsidRPr="002670D3">
              <w:t>No</w:t>
            </w:r>
          </w:p>
        </w:tc>
        <w:tc>
          <w:tcPr>
            <w:tcW w:w="994" w:type="dxa"/>
          </w:tcPr>
          <w:p w14:paraId="3E8D763D" w14:textId="299FEA04" w:rsidR="006E5FA1" w:rsidRPr="002670D3" w:rsidRDefault="00B2472A" w:rsidP="009E6068">
            <w:pPr>
              <w:spacing w:before="0" w:after="0"/>
            </w:pPr>
            <w:del w:id="1894" w:author="Jan Grüner" w:date="2021-01-19T10:03:00Z">
              <w:r w:rsidRPr="002670D3" w:rsidDel="0017082F">
                <w:delText>Optional</w:delText>
              </w:r>
            </w:del>
            <w:ins w:id="1895" w:author="Jan Grüner" w:date="2021-01-19T10:03:00Z">
              <w:r w:rsidR="0017082F">
                <w:t>Pa</w:t>
              </w:r>
            </w:ins>
            <w:ins w:id="1896" w:author="Jan Grüner" w:date="2021-01-19T10:04:00Z">
              <w:r w:rsidR="0017082F">
                <w:t>rtial</w:t>
              </w:r>
            </w:ins>
          </w:p>
        </w:tc>
      </w:tr>
      <w:tr w:rsidR="006E5FA1" w:rsidRPr="002670D3" w14:paraId="50877946" w14:textId="77777777" w:rsidTr="009E6068">
        <w:trPr>
          <w:trHeight w:val="317"/>
        </w:trPr>
        <w:tc>
          <w:tcPr>
            <w:tcW w:w="2127" w:type="dxa"/>
          </w:tcPr>
          <w:p w14:paraId="4C1EC6FC" w14:textId="77777777" w:rsidR="006E5FA1" w:rsidRPr="002670D3" w:rsidRDefault="006E5FA1" w:rsidP="009E6068">
            <w:pPr>
              <w:spacing w:before="0" w:after="0"/>
            </w:pPr>
            <w:r w:rsidRPr="002670D3">
              <w:t>Params</w:t>
            </w:r>
          </w:p>
        </w:tc>
        <w:tc>
          <w:tcPr>
            <w:tcW w:w="2827" w:type="dxa"/>
          </w:tcPr>
          <w:p w14:paraId="53C480BF" w14:textId="1F84F4CE" w:rsidR="006E5FA1" w:rsidRPr="002670D3" w:rsidRDefault="006E5FA1" w:rsidP="009E6068">
            <w:pPr>
              <w:spacing w:before="0" w:after="0"/>
            </w:pPr>
            <w:r w:rsidRPr="002670D3">
              <w:t>+</w:t>
            </w:r>
            <w:r w:rsidR="005A6CF1" w:rsidRPr="002670D3">
              <w:t>MultiPointT</w:t>
            </w:r>
            <w:r w:rsidRPr="002670D3">
              <w:t>ripParam</w:t>
            </w:r>
          </w:p>
        </w:tc>
        <w:tc>
          <w:tcPr>
            <w:tcW w:w="1425" w:type="dxa"/>
          </w:tcPr>
          <w:p w14:paraId="348BF901" w14:textId="77777777" w:rsidR="006E5FA1" w:rsidRPr="002670D3" w:rsidRDefault="006E5FA1" w:rsidP="009E6068">
            <w:pPr>
              <w:spacing w:before="0" w:after="0"/>
            </w:pPr>
            <w:r w:rsidRPr="002670D3">
              <w:t>8.7.3.3</w:t>
            </w:r>
          </w:p>
        </w:tc>
        <w:tc>
          <w:tcPr>
            <w:tcW w:w="919" w:type="dxa"/>
          </w:tcPr>
          <w:p w14:paraId="78DC5821" w14:textId="77777777" w:rsidR="006E5FA1" w:rsidRPr="002670D3" w:rsidRDefault="006E5FA1" w:rsidP="009E6068">
            <w:pPr>
              <w:spacing w:before="0" w:after="0"/>
            </w:pPr>
            <w:r w:rsidRPr="002670D3">
              <w:t>Yes</w:t>
            </w:r>
          </w:p>
        </w:tc>
        <w:tc>
          <w:tcPr>
            <w:tcW w:w="994" w:type="dxa"/>
          </w:tcPr>
          <w:p w14:paraId="382DCFBE" w14:textId="77777777" w:rsidR="006E5FA1" w:rsidRPr="002670D3" w:rsidRDefault="006E5FA1" w:rsidP="009E6068">
            <w:pPr>
              <w:spacing w:before="0" w:after="0"/>
            </w:pPr>
            <w:r w:rsidRPr="002670D3">
              <w:t>Yes</w:t>
            </w:r>
          </w:p>
        </w:tc>
      </w:tr>
    </w:tbl>
    <w:p w14:paraId="784456AE" w14:textId="74BF17B5" w:rsidR="006E5FA1" w:rsidRPr="002670D3" w:rsidRDefault="00F347CE" w:rsidP="00712DB5">
      <w:r w:rsidRPr="002670D3">
        <w:t xml:space="preserve">The </w:t>
      </w:r>
      <w:r w:rsidRPr="002670D3">
        <w:rPr>
          <w:i/>
        </w:rPr>
        <w:t>Via</w:t>
      </w:r>
      <w:r w:rsidRPr="002670D3">
        <w:t xml:space="preserve"> option is supported, </w:t>
      </w:r>
      <w:r w:rsidRPr="002670D3">
        <w:rPr>
          <w:i/>
        </w:rPr>
        <w:t>NotVia</w:t>
      </w:r>
      <w:r w:rsidRPr="002670D3">
        <w:t xml:space="preserve"> and </w:t>
      </w:r>
      <w:r w:rsidRPr="002670D3">
        <w:rPr>
          <w:i/>
        </w:rPr>
        <w:t>NoChangeAt</w:t>
      </w:r>
      <w:r w:rsidRPr="002670D3">
        <w:t xml:space="preserve"> are not supported by this service.</w:t>
      </w:r>
    </w:p>
    <w:p w14:paraId="70BE52C2" w14:textId="322715FA" w:rsidR="00F347CE" w:rsidRPr="008C4F06" w:rsidRDefault="006730A8" w:rsidP="00712DB5">
      <w:r>
        <w:t xml:space="preserve">There can be either one single </w:t>
      </w:r>
      <w:r w:rsidRPr="63B7B448">
        <w:rPr>
          <w:i/>
          <w:iCs/>
        </w:rPr>
        <w:t>Origin</w:t>
      </w:r>
      <w:r>
        <w:t xml:space="preserve"> </w:t>
      </w:r>
      <w:r w:rsidR="0061389F">
        <w:t xml:space="preserve">(or </w:t>
      </w:r>
      <w:r w:rsidR="0061389F" w:rsidRPr="63B7B448">
        <w:rPr>
          <w:i/>
          <w:iCs/>
        </w:rPr>
        <w:t>Destination</w:t>
      </w:r>
      <w:r w:rsidR="0061389F">
        <w:t>)</w:t>
      </w:r>
      <w:r>
        <w:t xml:space="preserve">, which contains a </w:t>
      </w:r>
      <w:r w:rsidRPr="63B7B448">
        <w:rPr>
          <w:i/>
          <w:iCs/>
        </w:rPr>
        <w:t>PlaceRef</w:t>
      </w:r>
      <w:r>
        <w:t xml:space="preserve"> to a regular location (not an exchange point), or a set of origins</w:t>
      </w:r>
      <w:r w:rsidR="0061389F">
        <w:t xml:space="preserve"> (or destinations)</w:t>
      </w:r>
      <w:r>
        <w:t>, each contain</w:t>
      </w:r>
      <w:r w:rsidR="1A82DF2C">
        <w:t>ing</w:t>
      </w:r>
      <w:r>
        <w:t xml:space="preserve"> a </w:t>
      </w:r>
      <w:r w:rsidRPr="63B7B448">
        <w:rPr>
          <w:i/>
          <w:iCs/>
        </w:rPr>
        <w:t>PlaceRef</w:t>
      </w:r>
      <w:r>
        <w:t xml:space="preserve">, where all </w:t>
      </w:r>
      <w:r w:rsidR="1825F1F3">
        <w:t>the referred</w:t>
      </w:r>
      <w:r>
        <w:t xml:space="preserve"> places are exchange points. </w:t>
      </w:r>
      <w:r w:rsidR="00F90852">
        <w:t xml:space="preserve">This </w:t>
      </w:r>
      <w:r w:rsidR="2632B17F">
        <w:t>means</w:t>
      </w:r>
      <w:r w:rsidR="001D0509">
        <w:t xml:space="preserve"> that </w:t>
      </w:r>
      <w:r w:rsidR="00192E45">
        <w:t>at least one</w:t>
      </w:r>
      <w:r w:rsidR="001D4372">
        <w:t xml:space="preserve"> location</w:t>
      </w:r>
      <w:r w:rsidR="00192E45">
        <w:t xml:space="preserve"> </w:t>
      </w:r>
      <w:r w:rsidR="3DDF82A6">
        <w:t>(</w:t>
      </w:r>
      <w:r w:rsidR="003E5633">
        <w:t>Origin or Destination</w:t>
      </w:r>
      <w:r w:rsidR="471AA86E">
        <w:t>)</w:t>
      </w:r>
      <w:r w:rsidR="003E5633">
        <w:t xml:space="preserve"> must be an exchange point, unless origin or destination are in the same region of one single sub system. </w:t>
      </w:r>
      <w:r>
        <w:t>Other combinations are not allowed</w:t>
      </w:r>
      <w:r w:rsidR="0061389F">
        <w:t>.</w:t>
      </w:r>
    </w:p>
    <w:p w14:paraId="5079DEED" w14:textId="21BB82DE" w:rsidR="0061389F" w:rsidRPr="008C4F06" w:rsidRDefault="0061389F" w:rsidP="0061389F">
      <w:r>
        <w:t xml:space="preserve">With a set of </w:t>
      </w:r>
      <w:ins w:id="1897" w:author="Jan Grüner" w:date="2021-03-29T11:48:00Z">
        <w:r w:rsidR="0074711E">
          <w:t xml:space="preserve">given </w:t>
        </w:r>
      </w:ins>
      <w:r>
        <w:t xml:space="preserve">exchange points as </w:t>
      </w:r>
      <w:r w:rsidRPr="231E9F90">
        <w:rPr>
          <w:i/>
          <w:iCs/>
        </w:rPr>
        <w:t>Origin</w:t>
      </w:r>
      <w:r>
        <w:t xml:space="preserve"> (or </w:t>
      </w:r>
      <w:r w:rsidRPr="231E9F90">
        <w:rPr>
          <w:i/>
          <w:iCs/>
        </w:rPr>
        <w:t>Destination</w:t>
      </w:r>
      <w:r>
        <w:t>)</w:t>
      </w:r>
      <w:del w:id="1898" w:author="Jan Grüner" w:date="2021-03-29T11:48:00Z">
        <w:r w:rsidDel="0074711E">
          <w:delText xml:space="preserve"> given</w:delText>
        </w:r>
      </w:del>
      <w:r>
        <w:t xml:space="preserve">, either all origins (destinations) contain a </w:t>
      </w:r>
      <w:r w:rsidRPr="231E9F90">
        <w:rPr>
          <w:i/>
          <w:iCs/>
        </w:rPr>
        <w:t>DepArrTime</w:t>
      </w:r>
      <w:r>
        <w:t xml:space="preserve">, or all origins (destinations) contain a </w:t>
      </w:r>
      <w:r w:rsidRPr="231E9F90">
        <w:rPr>
          <w:i/>
          <w:iCs/>
        </w:rPr>
        <w:t>TimeAllowance</w:t>
      </w:r>
      <w:r>
        <w:t xml:space="preserve">, or all contain </w:t>
      </w:r>
      <w:commentRangeStart w:id="1899"/>
      <w:commentRangeStart w:id="1900"/>
      <w:commentRangeStart w:id="1901"/>
      <w:r>
        <w:t>none of both</w:t>
      </w:r>
      <w:commentRangeEnd w:id="1899"/>
      <w:r>
        <w:commentReference w:id="1899"/>
      </w:r>
      <w:commentRangeEnd w:id="1900"/>
      <w:r w:rsidR="001935BE">
        <w:rPr>
          <w:rStyle w:val="Kommentarzeichen"/>
        </w:rPr>
        <w:commentReference w:id="1900"/>
      </w:r>
      <w:commentRangeEnd w:id="1901"/>
      <w:r w:rsidR="00FC40AC">
        <w:rPr>
          <w:rStyle w:val="Kommentarzeichen"/>
        </w:rPr>
        <w:commentReference w:id="1901"/>
      </w:r>
      <w:r>
        <w:t xml:space="preserve">. Other combinations </w:t>
      </w:r>
      <w:ins w:id="1902" w:author="Jan Grüner" w:date="2021-03-29T11:48:00Z">
        <w:r w:rsidR="00C13C3A">
          <w:t>(in the sense of some</w:t>
        </w:r>
        <w:r w:rsidR="00FC40AC">
          <w:t xml:space="preserve"> co</w:t>
        </w:r>
      </w:ins>
      <w:ins w:id="1903" w:author="Jan Grüner" w:date="2021-03-29T11:49:00Z">
        <w:r w:rsidR="00FC40AC">
          <w:t xml:space="preserve">ntaining </w:t>
        </w:r>
        <w:r w:rsidR="00FC40AC" w:rsidRPr="001D1F0A">
          <w:rPr>
            <w:i/>
          </w:rPr>
          <w:t>DepArrTime</w:t>
        </w:r>
        <w:r w:rsidR="00FC40AC">
          <w:t xml:space="preserve"> and some </w:t>
        </w:r>
        <w:r w:rsidR="00FC40AC" w:rsidRPr="001D1F0A">
          <w:rPr>
            <w:i/>
          </w:rPr>
          <w:t>TimeAllowance</w:t>
        </w:r>
        <w:r w:rsidR="00FC40AC">
          <w:t xml:space="preserve">) </w:t>
        </w:r>
      </w:ins>
      <w:r>
        <w:t>are not allowed.</w:t>
      </w:r>
    </w:p>
    <w:p w14:paraId="6E6A0D13" w14:textId="54D82F36" w:rsidR="00BF01C2" w:rsidRPr="002670D3" w:rsidRDefault="00BF01C2" w:rsidP="63B7B448">
      <w:r>
        <w:t xml:space="preserve">The same options </w:t>
      </w:r>
      <w:r w:rsidR="000D623B">
        <w:t xml:space="preserve">and features </w:t>
      </w:r>
      <w:r>
        <w:t xml:space="preserve">as for “single” trip requests (see section </w:t>
      </w:r>
      <w:r>
        <w:fldChar w:fldCharType="begin"/>
      </w:r>
      <w:r>
        <w:instrText xml:space="preserve"> REF _Ref47516948 \r \h </w:instrText>
      </w:r>
      <w:r>
        <w:fldChar w:fldCharType="separate"/>
      </w:r>
      <w:r w:rsidR="00743E40">
        <w:t>4.4.1</w:t>
      </w:r>
      <w:r>
        <w:fldChar w:fldCharType="end"/>
      </w:r>
      <w:r>
        <w:t>) must be supported</w:t>
      </w:r>
      <w:r w:rsidR="000D623B">
        <w:t xml:space="preserve">, as MultiPoint can </w:t>
      </w:r>
      <w:r w:rsidR="1251EE6D">
        <w:t xml:space="preserve">be </w:t>
      </w:r>
      <w:r w:rsidR="000D623B">
        <w:t>seen as an extension.</w:t>
      </w:r>
    </w:p>
    <w:p w14:paraId="620C7FAF" w14:textId="77777777" w:rsidR="008F6865" w:rsidRPr="002670D3" w:rsidRDefault="008F6865" w:rsidP="008F6865">
      <w:pPr>
        <w:pStyle w:val="berschrift3"/>
      </w:pPr>
      <w:bookmarkStart w:id="1904" w:name="_Toc47518614"/>
      <w:bookmarkStart w:id="1905" w:name="_Toc48223275"/>
      <w:bookmarkStart w:id="1906" w:name="_Toc48716494"/>
      <w:bookmarkStart w:id="1907" w:name="_Toc47518615"/>
      <w:bookmarkStart w:id="1908" w:name="_Toc48223276"/>
      <w:bookmarkStart w:id="1909" w:name="_Toc48716495"/>
      <w:bookmarkStart w:id="1910" w:name="_Toc47518616"/>
      <w:bookmarkStart w:id="1911" w:name="_Toc48223277"/>
      <w:bookmarkStart w:id="1912" w:name="_Toc48716496"/>
      <w:bookmarkStart w:id="1913" w:name="_Toc47518617"/>
      <w:bookmarkStart w:id="1914" w:name="_Toc48223278"/>
      <w:bookmarkStart w:id="1915" w:name="_Toc48716497"/>
      <w:bookmarkStart w:id="1916" w:name="_Toc47518618"/>
      <w:bookmarkStart w:id="1917" w:name="_Toc48223279"/>
      <w:bookmarkStart w:id="1918" w:name="_Toc48716498"/>
      <w:bookmarkStart w:id="1919" w:name="_Toc47518619"/>
      <w:bookmarkStart w:id="1920" w:name="_Toc48223280"/>
      <w:bookmarkStart w:id="1921" w:name="_Toc48716499"/>
      <w:bookmarkStart w:id="1922" w:name="_Toc47518620"/>
      <w:bookmarkStart w:id="1923" w:name="_Toc48223281"/>
      <w:bookmarkStart w:id="1924" w:name="_Toc48716500"/>
      <w:bookmarkStart w:id="1925" w:name="_Toc47518621"/>
      <w:bookmarkStart w:id="1926" w:name="_Toc48223282"/>
      <w:bookmarkStart w:id="1927" w:name="_Toc48716501"/>
      <w:bookmarkStart w:id="1928" w:name="_Toc68162250"/>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r w:rsidRPr="002670D3">
        <w:t>Response</w:t>
      </w:r>
      <w:bookmarkEnd w:id="1928"/>
    </w:p>
    <w:p w14:paraId="3EAA300A" w14:textId="4EFED8F8" w:rsidR="00B2472A" w:rsidRPr="002670D3" w:rsidRDefault="00B2472A" w:rsidP="006C3BC1">
      <w:r w:rsidRPr="002670D3">
        <w:t xml:space="preserve">An element </w:t>
      </w:r>
      <w:r w:rsidRPr="002670D3">
        <w:rPr>
          <w:b/>
          <w:i/>
        </w:rPr>
        <w:t>MultiPointTripResponse</w:t>
      </w:r>
      <w:r w:rsidRPr="002670D3">
        <w:t xml:space="preserve"> of the type </w:t>
      </w:r>
      <w:r w:rsidR="002F6FD4" w:rsidRPr="002670D3">
        <w:rPr>
          <w:i/>
        </w:rPr>
        <w:t>MultiPoint</w:t>
      </w:r>
      <w:r w:rsidRPr="002670D3">
        <w:rPr>
          <w:i/>
        </w:rPr>
        <w:t>TripResponseStructure</w:t>
      </w:r>
      <w:r w:rsidRPr="002670D3">
        <w:t xml:space="preserve"> is used to respond to an intermodal </w:t>
      </w:r>
      <w:r w:rsidR="002F6FD4" w:rsidRPr="002670D3">
        <w:t xml:space="preserve">multi point </w:t>
      </w:r>
      <w:r w:rsidRPr="002670D3">
        <w:t xml:space="preserve">trip request. </w:t>
      </w:r>
      <w:r w:rsidR="002F6FD4" w:rsidRPr="002670D3">
        <w:fldChar w:fldCharType="begin"/>
      </w:r>
      <w:r w:rsidR="002F6FD4" w:rsidRPr="002670D3">
        <w:instrText xml:space="preserve"> REF _Ref47510579 \h </w:instrText>
      </w:r>
      <w:r w:rsidR="002F6FD4" w:rsidRPr="002670D3">
        <w:fldChar w:fldCharType="separate"/>
      </w:r>
      <w:r w:rsidR="00743E40">
        <w:t xml:space="preserve">Table </w:t>
      </w:r>
      <w:r w:rsidR="00743E40">
        <w:rPr>
          <w:noProof/>
        </w:rPr>
        <w:t>28</w:t>
      </w:r>
      <w:r w:rsidR="002F6FD4" w:rsidRPr="002670D3">
        <w:fldChar w:fldCharType="end"/>
      </w:r>
      <w:r w:rsidRPr="002670D3">
        <w:t xml:space="preserve"> gives an overview of the supported </w:t>
      </w:r>
      <w:r w:rsidRPr="002670D3">
        <w:lastRenderedPageBreak/>
        <w:t xml:space="preserve">response information types for this service. The related OJP Table can be found in </w:t>
      </w:r>
      <w:sdt>
        <w:sdtPr>
          <w:id w:val="127521263"/>
          <w:citation/>
        </w:sdtPr>
        <w:sdtEndPr/>
        <w:sdtContent>
          <w:r w:rsidR="002F6FD4" w:rsidRPr="002670D3">
            <w:fldChar w:fldCharType="begin"/>
          </w:r>
          <w:r w:rsidR="006007A5" w:rsidRPr="008C4F06">
            <w:instrText xml:space="preserve">CITATION Eur17 \l 1031 </w:instrText>
          </w:r>
          <w:r w:rsidR="002F6FD4" w:rsidRPr="002670D3">
            <w:fldChar w:fldCharType="separate"/>
          </w:r>
          <w:r w:rsidR="00EF203D">
            <w:rPr>
              <w:noProof/>
            </w:rPr>
            <w:t>[1]</w:t>
          </w:r>
          <w:r w:rsidR="002F6FD4" w:rsidRPr="002670D3">
            <w:fldChar w:fldCharType="end"/>
          </w:r>
        </w:sdtContent>
      </w:sdt>
      <w:r w:rsidRPr="002670D3">
        <w:t xml:space="preserve"> (section 8.7.4.</w:t>
      </w:r>
      <w:r w:rsidR="002F6FD4" w:rsidRPr="002670D3">
        <w:t>2</w:t>
      </w:r>
      <w:r w:rsidRPr="002670D3">
        <w:t>).</w:t>
      </w:r>
    </w:p>
    <w:p w14:paraId="2201BB3D" w14:textId="3BBC58BD" w:rsidR="00B2472A" w:rsidRPr="002670D3" w:rsidRDefault="00A656AE" w:rsidP="00B2472A">
      <w:r w:rsidRPr="002670D3">
        <w:t>As with the rest</w:t>
      </w:r>
      <w:r w:rsidR="0066059A" w:rsidRPr="002670D3">
        <w:t>,</w:t>
      </w:r>
      <w:r w:rsidRPr="002670D3">
        <w:t xml:space="preserve"> the same rules of OJPTrip response (section </w:t>
      </w:r>
      <w:r w:rsidRPr="002670D3">
        <w:fldChar w:fldCharType="begin"/>
      </w:r>
      <w:r w:rsidRPr="002670D3">
        <w:instrText xml:space="preserve"> REF _Ref47516551 \r \h </w:instrText>
      </w:r>
      <w:r w:rsidRPr="002670D3">
        <w:fldChar w:fldCharType="separate"/>
      </w:r>
      <w:r w:rsidR="00743E40">
        <w:t>4.4.2</w:t>
      </w:r>
      <w:r w:rsidRPr="002670D3">
        <w:fldChar w:fldCharType="end"/>
      </w:r>
      <w:r w:rsidRPr="002670D3">
        <w:t>) apply here as well.</w:t>
      </w:r>
    </w:p>
    <w:p w14:paraId="3778D134" w14:textId="18309DEC" w:rsidR="00B2472A" w:rsidRPr="002670D3" w:rsidRDefault="00B2472A" w:rsidP="006C3BC1">
      <w:pPr>
        <w:pStyle w:val="Beschriftung"/>
        <w:keepNext/>
      </w:pPr>
      <w:bookmarkStart w:id="1929" w:name="_Ref47510579"/>
      <w:bookmarkStart w:id="1930" w:name="_Toc68162300"/>
      <w:r>
        <w:t xml:space="preserve">Table </w:t>
      </w:r>
      <w:r>
        <w:fldChar w:fldCharType="begin"/>
      </w:r>
      <w:r>
        <w:instrText xml:space="preserve"> SEQ Table \* ARABIC </w:instrText>
      </w:r>
      <w:r>
        <w:fldChar w:fldCharType="separate"/>
      </w:r>
      <w:r w:rsidR="00743E40">
        <w:rPr>
          <w:noProof/>
        </w:rPr>
        <w:t>28</w:t>
      </w:r>
      <w:r>
        <w:fldChar w:fldCharType="end"/>
      </w:r>
      <w:bookmarkEnd w:id="1929"/>
      <w:r>
        <w:t xml:space="preserve"> MultiPointTripResponseStructure</w:t>
      </w:r>
      <w:r w:rsidR="0EA8AD30">
        <w:t>.</w:t>
      </w:r>
      <w:bookmarkEnd w:id="1930"/>
    </w:p>
    <w:tbl>
      <w:tblPr>
        <w:tblStyle w:val="Gitternetztabelle2Akzent31"/>
        <w:tblW w:w="0" w:type="auto"/>
        <w:tblLayout w:type="fixed"/>
        <w:tblLook w:val="0420" w:firstRow="1" w:lastRow="0" w:firstColumn="0" w:lastColumn="0" w:noHBand="0" w:noVBand="1"/>
      </w:tblPr>
      <w:tblGrid>
        <w:gridCol w:w="2127"/>
        <w:gridCol w:w="2827"/>
        <w:gridCol w:w="1425"/>
        <w:gridCol w:w="919"/>
        <w:gridCol w:w="994"/>
      </w:tblGrid>
      <w:tr w:rsidR="00B2472A" w:rsidRPr="002670D3" w14:paraId="191FB3F2" w14:textId="77777777" w:rsidTr="009E6068">
        <w:trPr>
          <w:cnfStyle w:val="100000000000" w:firstRow="1" w:lastRow="0" w:firstColumn="0" w:lastColumn="0" w:oddVBand="0" w:evenVBand="0" w:oddHBand="0" w:evenHBand="0" w:firstRowFirstColumn="0" w:firstRowLastColumn="0" w:lastRowFirstColumn="0" w:lastRowLastColumn="0"/>
          <w:trHeight w:val="619"/>
          <w:tblHeader/>
        </w:trPr>
        <w:tc>
          <w:tcPr>
            <w:tcW w:w="2127" w:type="dxa"/>
          </w:tcPr>
          <w:p w14:paraId="30FE7AA7" w14:textId="77777777" w:rsidR="00B2472A" w:rsidRPr="002670D3" w:rsidRDefault="00B2472A" w:rsidP="009E6068">
            <w:pPr>
              <w:spacing w:before="0" w:after="0"/>
            </w:pPr>
          </w:p>
        </w:tc>
        <w:tc>
          <w:tcPr>
            <w:tcW w:w="2827" w:type="dxa"/>
          </w:tcPr>
          <w:p w14:paraId="2DB42C70" w14:textId="77777777" w:rsidR="00B2472A" w:rsidRPr="002670D3" w:rsidRDefault="00B2472A" w:rsidP="009E6068">
            <w:pPr>
              <w:spacing w:before="0" w:after="0"/>
            </w:pPr>
            <w:r w:rsidRPr="002670D3">
              <w:t>+Structure</w:t>
            </w:r>
          </w:p>
        </w:tc>
        <w:tc>
          <w:tcPr>
            <w:tcW w:w="1425" w:type="dxa"/>
          </w:tcPr>
          <w:p w14:paraId="7419A15F" w14:textId="77777777" w:rsidR="00B2472A" w:rsidRPr="002670D3" w:rsidRDefault="00B2472A" w:rsidP="009E6068">
            <w:pPr>
              <w:spacing w:before="0" w:after="0"/>
            </w:pPr>
            <w:r w:rsidRPr="002670D3">
              <w:t>Section</w:t>
            </w:r>
          </w:p>
        </w:tc>
        <w:tc>
          <w:tcPr>
            <w:tcW w:w="919" w:type="dxa"/>
          </w:tcPr>
          <w:p w14:paraId="1650ADCE" w14:textId="77777777" w:rsidR="00B2472A" w:rsidRPr="002670D3" w:rsidRDefault="00B2472A" w:rsidP="009E6068">
            <w:pPr>
              <w:spacing w:before="0" w:after="0"/>
            </w:pPr>
            <w:r w:rsidRPr="002670D3">
              <w:t>LA</w:t>
            </w:r>
          </w:p>
        </w:tc>
        <w:tc>
          <w:tcPr>
            <w:tcW w:w="994" w:type="dxa"/>
          </w:tcPr>
          <w:p w14:paraId="302867B7" w14:textId="77777777" w:rsidR="00B2472A" w:rsidRPr="002670D3" w:rsidRDefault="00B2472A" w:rsidP="009E6068">
            <w:pPr>
              <w:spacing w:before="0" w:after="0"/>
            </w:pPr>
            <w:r w:rsidRPr="002670D3">
              <w:t>EUS</w:t>
            </w:r>
          </w:p>
        </w:tc>
      </w:tr>
      <w:tr w:rsidR="00B2472A" w:rsidRPr="002670D3" w14:paraId="19B4A88D" w14:textId="77777777" w:rsidTr="009E6068">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704703EF" w14:textId="77777777" w:rsidR="00B2472A" w:rsidRPr="002670D3" w:rsidRDefault="00B2472A" w:rsidP="009E6068">
            <w:pPr>
              <w:spacing w:before="0" w:after="0"/>
            </w:pPr>
            <w:r w:rsidRPr="002670D3">
              <w:t>ErrorMessage</w:t>
            </w:r>
          </w:p>
        </w:tc>
        <w:tc>
          <w:tcPr>
            <w:tcW w:w="2827" w:type="dxa"/>
          </w:tcPr>
          <w:p w14:paraId="6F6ECA6D" w14:textId="77777777" w:rsidR="00B2472A" w:rsidRPr="002670D3" w:rsidRDefault="00B2472A" w:rsidP="009E6068">
            <w:pPr>
              <w:spacing w:before="0" w:after="0"/>
            </w:pPr>
            <w:r w:rsidRPr="002670D3">
              <w:t>+ErrorMessage</w:t>
            </w:r>
          </w:p>
        </w:tc>
        <w:tc>
          <w:tcPr>
            <w:tcW w:w="1425" w:type="dxa"/>
          </w:tcPr>
          <w:p w14:paraId="0858B94D" w14:textId="77777777" w:rsidR="00B2472A" w:rsidRPr="002670D3" w:rsidRDefault="00B2472A" w:rsidP="009E6068">
            <w:pPr>
              <w:spacing w:before="0" w:after="0"/>
            </w:pPr>
            <w:r w:rsidRPr="002670D3">
              <w:t>8.4.4.2</w:t>
            </w:r>
          </w:p>
        </w:tc>
        <w:tc>
          <w:tcPr>
            <w:tcW w:w="919" w:type="dxa"/>
          </w:tcPr>
          <w:p w14:paraId="4EC982A2" w14:textId="77777777" w:rsidR="00B2472A" w:rsidRPr="002670D3" w:rsidRDefault="00B2472A" w:rsidP="009E6068">
            <w:pPr>
              <w:spacing w:before="0" w:after="0"/>
            </w:pPr>
            <w:r w:rsidRPr="002670D3">
              <w:t>Yes</w:t>
            </w:r>
          </w:p>
        </w:tc>
        <w:tc>
          <w:tcPr>
            <w:tcW w:w="994" w:type="dxa"/>
          </w:tcPr>
          <w:p w14:paraId="23A55B84" w14:textId="77777777" w:rsidR="00B2472A" w:rsidRPr="002670D3" w:rsidRDefault="00B2472A" w:rsidP="009E6068">
            <w:pPr>
              <w:spacing w:before="0" w:after="0"/>
            </w:pPr>
            <w:r w:rsidRPr="002670D3">
              <w:t>Yes</w:t>
            </w:r>
          </w:p>
        </w:tc>
      </w:tr>
      <w:tr w:rsidR="00B2472A" w:rsidRPr="002670D3" w14:paraId="38A9AB15" w14:textId="77777777" w:rsidTr="009E6068">
        <w:trPr>
          <w:trHeight w:val="317"/>
        </w:trPr>
        <w:tc>
          <w:tcPr>
            <w:tcW w:w="2127" w:type="dxa"/>
          </w:tcPr>
          <w:p w14:paraId="42B2FBA5" w14:textId="77777777" w:rsidR="00B2472A" w:rsidRPr="002670D3" w:rsidRDefault="00B2472A" w:rsidP="009E6068">
            <w:pPr>
              <w:spacing w:before="0" w:after="0"/>
            </w:pPr>
            <w:r w:rsidRPr="002670D3">
              <w:t>TripResponseContext</w:t>
            </w:r>
          </w:p>
        </w:tc>
        <w:tc>
          <w:tcPr>
            <w:tcW w:w="2827" w:type="dxa"/>
          </w:tcPr>
          <w:p w14:paraId="676CBB49" w14:textId="77777777" w:rsidR="00B2472A" w:rsidRPr="002670D3" w:rsidRDefault="00B2472A" w:rsidP="009E6068">
            <w:pPr>
              <w:spacing w:before="0" w:after="0"/>
            </w:pPr>
            <w:r w:rsidRPr="002670D3">
              <w:t>+TripResponseContext</w:t>
            </w:r>
          </w:p>
        </w:tc>
        <w:tc>
          <w:tcPr>
            <w:tcW w:w="1425" w:type="dxa"/>
          </w:tcPr>
          <w:p w14:paraId="5159D143" w14:textId="77777777" w:rsidR="00B2472A" w:rsidRPr="002670D3" w:rsidRDefault="00B2472A" w:rsidP="009E6068">
            <w:pPr>
              <w:spacing w:before="0" w:after="0"/>
            </w:pPr>
            <w:r w:rsidRPr="002670D3">
              <w:t>8.7.4.3</w:t>
            </w:r>
          </w:p>
        </w:tc>
        <w:tc>
          <w:tcPr>
            <w:tcW w:w="919" w:type="dxa"/>
          </w:tcPr>
          <w:p w14:paraId="7DBDC6D6" w14:textId="77777777" w:rsidR="00B2472A" w:rsidRPr="002670D3" w:rsidRDefault="00B2472A" w:rsidP="009E6068">
            <w:pPr>
              <w:spacing w:before="0" w:after="0"/>
            </w:pPr>
            <w:r w:rsidRPr="002670D3">
              <w:t>Yes</w:t>
            </w:r>
          </w:p>
        </w:tc>
        <w:tc>
          <w:tcPr>
            <w:tcW w:w="994" w:type="dxa"/>
          </w:tcPr>
          <w:p w14:paraId="7481F53A" w14:textId="77777777" w:rsidR="00B2472A" w:rsidRPr="002670D3" w:rsidRDefault="00B2472A" w:rsidP="009E6068">
            <w:pPr>
              <w:spacing w:before="0" w:after="0"/>
            </w:pPr>
            <w:r w:rsidRPr="002670D3">
              <w:t>Yes</w:t>
            </w:r>
          </w:p>
        </w:tc>
      </w:tr>
      <w:tr w:rsidR="00B2472A" w:rsidRPr="002670D3" w14:paraId="1C3A852A" w14:textId="77777777" w:rsidTr="009E6068">
        <w:trPr>
          <w:cnfStyle w:val="000000100000" w:firstRow="0" w:lastRow="0" w:firstColumn="0" w:lastColumn="0" w:oddVBand="0" w:evenVBand="0" w:oddHBand="1" w:evenHBand="0" w:firstRowFirstColumn="0" w:firstRowLastColumn="0" w:lastRowFirstColumn="0" w:lastRowLastColumn="0"/>
          <w:trHeight w:val="317"/>
        </w:trPr>
        <w:tc>
          <w:tcPr>
            <w:tcW w:w="2127" w:type="dxa"/>
          </w:tcPr>
          <w:p w14:paraId="60150597" w14:textId="77777777" w:rsidR="00B2472A" w:rsidRPr="002670D3" w:rsidRDefault="00B2472A" w:rsidP="009E6068">
            <w:pPr>
              <w:spacing w:before="0" w:after="0"/>
            </w:pPr>
            <w:r w:rsidRPr="002670D3">
              <w:t>MultiPointTripResult</w:t>
            </w:r>
          </w:p>
        </w:tc>
        <w:tc>
          <w:tcPr>
            <w:tcW w:w="2827" w:type="dxa"/>
          </w:tcPr>
          <w:p w14:paraId="21845E34" w14:textId="77777777" w:rsidR="00B2472A" w:rsidRPr="002670D3" w:rsidRDefault="00B2472A" w:rsidP="009E6068">
            <w:pPr>
              <w:spacing w:before="0" w:after="0"/>
            </w:pPr>
            <w:r w:rsidRPr="002670D3">
              <w:t>+MultiPointTripResult</w:t>
            </w:r>
          </w:p>
        </w:tc>
        <w:tc>
          <w:tcPr>
            <w:tcW w:w="1425" w:type="dxa"/>
          </w:tcPr>
          <w:p w14:paraId="6E1EBD64" w14:textId="77777777" w:rsidR="00B2472A" w:rsidRPr="002670D3" w:rsidRDefault="00B2472A" w:rsidP="009E6068">
            <w:pPr>
              <w:spacing w:before="0" w:after="0"/>
            </w:pPr>
            <w:r w:rsidRPr="002670D3">
              <w:t>8.7.4.5</w:t>
            </w:r>
          </w:p>
        </w:tc>
        <w:tc>
          <w:tcPr>
            <w:tcW w:w="919" w:type="dxa"/>
          </w:tcPr>
          <w:p w14:paraId="2C5490A1" w14:textId="77777777" w:rsidR="00B2472A" w:rsidRPr="002670D3" w:rsidRDefault="00B2472A" w:rsidP="009E6068">
            <w:pPr>
              <w:spacing w:before="0" w:after="0"/>
            </w:pPr>
            <w:r w:rsidRPr="002670D3">
              <w:t>Yes</w:t>
            </w:r>
          </w:p>
        </w:tc>
        <w:tc>
          <w:tcPr>
            <w:tcW w:w="994" w:type="dxa"/>
          </w:tcPr>
          <w:p w14:paraId="433D2829" w14:textId="77777777" w:rsidR="00B2472A" w:rsidRPr="002670D3" w:rsidRDefault="00B2472A" w:rsidP="009E6068">
            <w:pPr>
              <w:spacing w:before="0" w:after="0"/>
            </w:pPr>
            <w:r w:rsidRPr="002670D3">
              <w:t>Yes</w:t>
            </w:r>
          </w:p>
        </w:tc>
      </w:tr>
    </w:tbl>
    <w:p w14:paraId="5BBE72C7" w14:textId="28652388" w:rsidR="00DC2544" w:rsidRPr="002670D3" w:rsidRDefault="00DC2544" w:rsidP="00DC2544">
      <w:bookmarkStart w:id="1931" w:name="_Toc47518623"/>
      <w:bookmarkStart w:id="1932" w:name="_Toc48212809"/>
      <w:bookmarkStart w:id="1933" w:name="_Toc48225989"/>
      <w:bookmarkEnd w:id="1931"/>
      <w:bookmarkEnd w:id="1932"/>
      <w:bookmarkEnd w:id="1933"/>
      <w:r w:rsidRPr="002670D3">
        <w:t xml:space="preserve">Possible error codes that can appear within the context of the response can be found in </w:t>
      </w:r>
      <w:r w:rsidR="002E5BC3" w:rsidRPr="002670D3">
        <w:fldChar w:fldCharType="begin"/>
      </w:r>
      <w:r w:rsidR="002E5BC3" w:rsidRPr="002670D3">
        <w:instrText xml:space="preserve"> REF _Ref48035490 \h </w:instrText>
      </w:r>
      <w:r w:rsidR="002E5BC3" w:rsidRPr="002670D3">
        <w:fldChar w:fldCharType="separate"/>
      </w:r>
      <w:r w:rsidR="00743E40">
        <w:t xml:space="preserve">Table </w:t>
      </w:r>
      <w:r w:rsidR="00743E40">
        <w:rPr>
          <w:noProof/>
        </w:rPr>
        <w:t>29</w:t>
      </w:r>
      <w:r w:rsidR="002E5BC3" w:rsidRPr="002670D3">
        <w:fldChar w:fldCharType="end"/>
      </w:r>
      <w:r w:rsidRPr="002670D3">
        <w:t xml:space="preserve"> (see </w:t>
      </w:r>
      <w:sdt>
        <w:sdtPr>
          <w:id w:val="-140963146"/>
          <w:citation/>
        </w:sdtPr>
        <w:sdtEndPr/>
        <w:sdtContent>
          <w:r w:rsidRPr="002670D3">
            <w:fldChar w:fldCharType="begin"/>
          </w:r>
          <w:r w:rsidRPr="008C4F06">
            <w:instrText xml:space="preserve"> CITATION Eur17 \l 1031 </w:instrText>
          </w:r>
          <w:r w:rsidRPr="002670D3">
            <w:fldChar w:fldCharType="separate"/>
          </w:r>
          <w:r w:rsidR="00EF203D">
            <w:rPr>
              <w:noProof/>
            </w:rPr>
            <w:t>[1]</w:t>
          </w:r>
          <w:r w:rsidRPr="002670D3">
            <w:fldChar w:fldCharType="end"/>
          </w:r>
        </w:sdtContent>
      </w:sdt>
      <w:r w:rsidRPr="002670D3">
        <w:t xml:space="preserve"> section 8.</w:t>
      </w:r>
      <w:r w:rsidR="002E5BC3" w:rsidRPr="002670D3">
        <w:t>7</w:t>
      </w:r>
      <w:r w:rsidRPr="002670D3">
        <w:t>.4.</w:t>
      </w:r>
      <w:r w:rsidR="002E5BC3" w:rsidRPr="002670D3">
        <w:t>2</w:t>
      </w:r>
      <w:r w:rsidRPr="002670D3">
        <w:t>).</w:t>
      </w:r>
    </w:p>
    <w:p w14:paraId="34462904" w14:textId="04BB880E" w:rsidR="00DC2544" w:rsidRPr="002670D3" w:rsidRDefault="00DC2544" w:rsidP="00DC2544">
      <w:pPr>
        <w:pStyle w:val="Beschriftung"/>
        <w:keepNext/>
      </w:pPr>
      <w:bookmarkStart w:id="1934" w:name="_Ref48035490"/>
      <w:bookmarkStart w:id="1935" w:name="_Toc68162301"/>
      <w:r>
        <w:t xml:space="preserve">Table </w:t>
      </w:r>
      <w:r>
        <w:fldChar w:fldCharType="begin"/>
      </w:r>
      <w:r>
        <w:instrText xml:space="preserve"> SEQ Table \* ARABIC </w:instrText>
      </w:r>
      <w:r>
        <w:fldChar w:fldCharType="separate"/>
      </w:r>
      <w:r w:rsidR="00743E40">
        <w:rPr>
          <w:noProof/>
        </w:rPr>
        <w:t>29</w:t>
      </w:r>
      <w:r>
        <w:fldChar w:fldCharType="end"/>
      </w:r>
      <w:bookmarkEnd w:id="1934"/>
      <w:r>
        <w:t xml:space="preserve"> List of possible error codes in </w:t>
      </w:r>
      <w:r w:rsidR="002E5BC3">
        <w:t>MultiPointTrip</w:t>
      </w:r>
      <w:r>
        <w:t>Response</w:t>
      </w:r>
      <w:r w:rsidR="1D28013E">
        <w:t>.</w:t>
      </w:r>
      <w:bookmarkEnd w:id="1935"/>
    </w:p>
    <w:tbl>
      <w:tblPr>
        <w:tblStyle w:val="Gitternetztabelle22"/>
        <w:tblW w:w="0" w:type="auto"/>
        <w:tblLook w:val="0420" w:firstRow="1" w:lastRow="0" w:firstColumn="0" w:lastColumn="0" w:noHBand="0" w:noVBand="1"/>
      </w:tblPr>
      <w:tblGrid>
        <w:gridCol w:w="4100"/>
        <w:gridCol w:w="4403"/>
      </w:tblGrid>
      <w:tr w:rsidR="00DC2544" w:rsidRPr="002670D3" w14:paraId="31FB2D5D" w14:textId="77777777" w:rsidTr="63B7B448">
        <w:trPr>
          <w:cnfStyle w:val="100000000000" w:firstRow="1" w:lastRow="0" w:firstColumn="0" w:lastColumn="0" w:oddVBand="0" w:evenVBand="0" w:oddHBand="0" w:evenHBand="0" w:firstRowFirstColumn="0" w:firstRowLastColumn="0" w:lastRowFirstColumn="0" w:lastRowLastColumn="0"/>
          <w:tblHeader/>
        </w:trPr>
        <w:tc>
          <w:tcPr>
            <w:tcW w:w="0" w:type="auto"/>
          </w:tcPr>
          <w:p w14:paraId="02A04770" w14:textId="77777777" w:rsidR="00DC2544" w:rsidRPr="002670D3" w:rsidRDefault="00DC2544" w:rsidP="006D7BF1">
            <w:pPr>
              <w:spacing w:before="0" w:after="0"/>
            </w:pPr>
            <w:r w:rsidRPr="002670D3">
              <w:t>Code</w:t>
            </w:r>
          </w:p>
        </w:tc>
        <w:tc>
          <w:tcPr>
            <w:tcW w:w="0" w:type="auto"/>
          </w:tcPr>
          <w:p w14:paraId="59E14404" w14:textId="77777777" w:rsidR="00DC2544" w:rsidRPr="002670D3" w:rsidRDefault="00DC2544" w:rsidP="006D7BF1">
            <w:pPr>
              <w:spacing w:before="0" w:after="0"/>
            </w:pPr>
            <w:r w:rsidRPr="002670D3">
              <w:t>Description</w:t>
            </w:r>
          </w:p>
        </w:tc>
      </w:tr>
      <w:tr w:rsidR="00DC2544" w:rsidRPr="002670D3" w14:paraId="1F76E312" w14:textId="77777777" w:rsidTr="63B7B448">
        <w:trPr>
          <w:cnfStyle w:val="000000100000" w:firstRow="0" w:lastRow="0" w:firstColumn="0" w:lastColumn="0" w:oddVBand="0" w:evenVBand="0" w:oddHBand="1" w:evenHBand="0" w:firstRowFirstColumn="0" w:firstRowLastColumn="0" w:lastRowFirstColumn="0" w:lastRowLastColumn="0"/>
        </w:trPr>
        <w:tc>
          <w:tcPr>
            <w:tcW w:w="0" w:type="auto"/>
          </w:tcPr>
          <w:p w14:paraId="0C082673" w14:textId="77777777" w:rsidR="002E5BC3" w:rsidRPr="002670D3" w:rsidRDefault="002E5BC3">
            <w:pPr>
              <w:spacing w:before="0" w:after="0"/>
            </w:pPr>
            <w:r w:rsidRPr="002670D3">
              <w:t xml:space="preserve">MULTIPOINTTRIP_NOTALLPOINTSCOVERED </w:t>
            </w:r>
          </w:p>
          <w:p w14:paraId="2FB7BF34" w14:textId="77777777" w:rsidR="00DC2544" w:rsidRPr="002670D3" w:rsidRDefault="00DC2544">
            <w:pPr>
              <w:spacing w:before="0" w:after="0"/>
            </w:pPr>
          </w:p>
        </w:tc>
        <w:tc>
          <w:tcPr>
            <w:tcW w:w="0" w:type="auto"/>
          </w:tcPr>
          <w:p w14:paraId="372EF4EC" w14:textId="77777777" w:rsidR="00DC2544" w:rsidRPr="002670D3" w:rsidRDefault="002E5BC3">
            <w:pPr>
              <w:spacing w:before="0" w:after="0"/>
            </w:pPr>
            <w:r w:rsidRPr="002670D3">
              <w:t xml:space="preserve">In case a multi-point request with MultiPointType set to eachDestination could not be responded </w:t>
            </w:r>
            <w:r w:rsidR="0066059A" w:rsidRPr="002670D3">
              <w:t xml:space="preserve">to </w:t>
            </w:r>
            <w:r w:rsidRPr="002670D3">
              <w:t xml:space="preserve">with a trip solution to each of the destination points. And respectively in case a multi-point request with MultiPointType set to eachOrigin could not be responded </w:t>
            </w:r>
            <w:r w:rsidR="00CB119A" w:rsidRPr="002670D3">
              <w:t xml:space="preserve">to </w:t>
            </w:r>
            <w:r w:rsidRPr="002670D3">
              <w:t>with a trip solution for each of the origin points.</w:t>
            </w:r>
          </w:p>
        </w:tc>
      </w:tr>
      <w:tr w:rsidR="00DC2544" w:rsidRPr="002670D3" w14:paraId="3D69D79C" w14:textId="77777777" w:rsidTr="63B7B448">
        <w:tc>
          <w:tcPr>
            <w:tcW w:w="0" w:type="auto"/>
          </w:tcPr>
          <w:p w14:paraId="2EF1DB25" w14:textId="77777777" w:rsidR="002E5BC3" w:rsidRPr="002670D3" w:rsidRDefault="002E5BC3" w:rsidP="002E5BC3">
            <w:pPr>
              <w:spacing w:before="0" w:after="0"/>
            </w:pPr>
            <w:r w:rsidRPr="002670D3">
              <w:t>MULTIPOINTTRIP_TOOMANYPOINTS</w:t>
            </w:r>
          </w:p>
          <w:p w14:paraId="0F70D75D" w14:textId="77777777" w:rsidR="00DC2544" w:rsidRPr="002670D3" w:rsidRDefault="00DC2544" w:rsidP="006D7BF1">
            <w:pPr>
              <w:spacing w:before="0" w:after="0"/>
            </w:pPr>
          </w:p>
        </w:tc>
        <w:tc>
          <w:tcPr>
            <w:tcW w:w="0" w:type="auto"/>
          </w:tcPr>
          <w:p w14:paraId="7702B1BF" w14:textId="545A9690" w:rsidR="00DC2544" w:rsidRPr="002670D3" w:rsidRDefault="002E5BC3" w:rsidP="006D7BF1">
            <w:pPr>
              <w:spacing w:before="0" w:after="0"/>
            </w:pPr>
            <w:r>
              <w:t>In case a multi-point request use</w:t>
            </w:r>
            <w:r w:rsidR="169E6965">
              <w:t>s</w:t>
            </w:r>
            <w:r>
              <w:t xml:space="preserve"> too many points as departure or arrival</w:t>
            </w:r>
            <w:r w:rsidR="5A883725">
              <w:t>.</w:t>
            </w:r>
          </w:p>
        </w:tc>
      </w:tr>
    </w:tbl>
    <w:p w14:paraId="238CEAA7" w14:textId="62878567" w:rsidR="002D426E" w:rsidRPr="002670D3" w:rsidRDefault="002B3F74" w:rsidP="002B3F74">
      <w:pPr>
        <w:pStyle w:val="berschrift1"/>
      </w:pPr>
      <w:bookmarkStart w:id="1936" w:name="_Toc47518624"/>
      <w:bookmarkStart w:id="1937" w:name="_Toc47518625"/>
      <w:bookmarkStart w:id="1938" w:name="_Toc47518626"/>
      <w:bookmarkStart w:id="1939" w:name="_Toc68162251"/>
      <w:bookmarkEnd w:id="1936"/>
      <w:bookmarkEnd w:id="1937"/>
      <w:bookmarkEnd w:id="1938"/>
      <w:r w:rsidRPr="002670D3">
        <w:t>Extension</w:t>
      </w:r>
      <w:r w:rsidR="000B423B" w:rsidRPr="002670D3">
        <w:t>s</w:t>
      </w:r>
      <w:r w:rsidRPr="002670D3">
        <w:t xml:space="preserve"> of OJP </w:t>
      </w:r>
      <w:r w:rsidR="00A11841" w:rsidRPr="002670D3">
        <w:t>Standard</w:t>
      </w:r>
      <w:bookmarkEnd w:id="1939"/>
    </w:p>
    <w:p w14:paraId="7012CCA0" w14:textId="38055DB5" w:rsidR="002B3F74" w:rsidRPr="002670D3" w:rsidRDefault="002D426E" w:rsidP="006C3BC1">
      <w:r>
        <w:t xml:space="preserve">This chapter describes discussed future OJPExtensions within the </w:t>
      </w:r>
      <w:r w:rsidR="00FE7650">
        <w:t>LinkingAlps</w:t>
      </w:r>
      <w:r>
        <w:t xml:space="preserve"> context.</w:t>
      </w:r>
    </w:p>
    <w:p w14:paraId="1C410CAA" w14:textId="77777777" w:rsidR="00A11841" w:rsidRPr="002670D3" w:rsidRDefault="00AE4212" w:rsidP="00A11841">
      <w:pPr>
        <w:pStyle w:val="berschrift2"/>
      </w:pPr>
      <w:bookmarkStart w:id="1940" w:name="_Toc68162252"/>
      <w:r w:rsidRPr="002670D3">
        <w:t>Environmental Footprint</w:t>
      </w:r>
      <w:bookmarkEnd w:id="1940"/>
    </w:p>
    <w:p w14:paraId="068F9706" w14:textId="49B398C6" w:rsidR="00A77242" w:rsidRPr="002670D3" w:rsidRDefault="75F0DBFD" w:rsidP="00A11841">
      <w:r>
        <w:t xml:space="preserve">Due to </w:t>
      </w:r>
      <w:r w:rsidR="00AE4212">
        <w:t>environment protection and CO2 reduction</w:t>
      </w:r>
      <w:r w:rsidR="1D0B181D">
        <w:t xml:space="preserve"> concerns</w:t>
      </w:r>
      <w:r w:rsidR="00AE4212">
        <w:t xml:space="preserve">, it becomes necessary to inform the </w:t>
      </w:r>
      <w:r w:rsidR="50F6D39E">
        <w:t>passengers</w:t>
      </w:r>
      <w:r w:rsidR="00AE4212">
        <w:t xml:space="preserve"> about the possible environment</w:t>
      </w:r>
      <w:r w:rsidR="004144AE">
        <w:t>al impact of their journey</w:t>
      </w:r>
      <w:r w:rsidR="00AE4212">
        <w:t>. This information is demanded by governmental regulations and ecologically aware passengers</w:t>
      </w:r>
      <w:r w:rsidR="001F2A82">
        <w:t xml:space="preserve">. </w:t>
      </w:r>
    </w:p>
    <w:p w14:paraId="4DA17CAC" w14:textId="55FFA3F8" w:rsidR="00A11841" w:rsidRPr="002670D3" w:rsidRDefault="001F2A82" w:rsidP="63B7B448">
      <w:r>
        <w:t>This requires messages with information about the pollutant produced and the energy supply used.</w:t>
      </w:r>
      <w:r w:rsidR="00A77242">
        <w:t xml:space="preserve"> In </w:t>
      </w:r>
      <w:r w:rsidR="004A1257">
        <w:t>addition</w:t>
      </w:r>
      <w:r w:rsidR="00A77242">
        <w:t xml:space="preserve"> to</w:t>
      </w:r>
      <w:r w:rsidR="678416F6">
        <w:t xml:space="preserve"> CO2</w:t>
      </w:r>
      <w:r w:rsidR="00A77242">
        <w:t xml:space="preserve"> information, it should also be possible to transmit information on other environmentally harmful pollutants.</w:t>
      </w:r>
      <w:r w:rsidR="0063092F">
        <w:t xml:space="preserve"> Energy supply means all fuels and power connections for </w:t>
      </w:r>
      <w:r w:rsidR="0063092F">
        <w:lastRenderedPageBreak/>
        <w:t>the vehicles used.</w:t>
      </w:r>
      <w:r w:rsidR="00A77242">
        <w:t xml:space="preserve"> The source of the electricity supply (green electricity, conventional supply) should also be </w:t>
      </w:r>
      <w:r w:rsidR="004A1257">
        <w:t>considered</w:t>
      </w:r>
      <w:r w:rsidR="00A77242">
        <w:t xml:space="preserve">. For the </w:t>
      </w:r>
      <w:r w:rsidR="00A77242" w:rsidRPr="63B7B448">
        <w:rPr>
          <w:i/>
          <w:iCs/>
        </w:rPr>
        <w:t>OJPFares</w:t>
      </w:r>
      <w:r w:rsidR="00A77242">
        <w:t xml:space="preserve"> Service</w:t>
      </w:r>
      <w:r w:rsidR="0063092F">
        <w:t xml:space="preserve"> (not implemented in </w:t>
      </w:r>
      <w:r w:rsidR="00FE7650">
        <w:t>LinkingAlps</w:t>
      </w:r>
      <w:r w:rsidR="0063092F">
        <w:t>)</w:t>
      </w:r>
      <w:r w:rsidR="00A77242">
        <w:t xml:space="preserve"> </w:t>
      </w:r>
      <w:r w:rsidR="0063092F">
        <w:t xml:space="preserve">the possibility </w:t>
      </w:r>
      <w:r w:rsidR="78AE41F8">
        <w:t>of</w:t>
      </w:r>
      <w:r w:rsidR="0063092F">
        <w:t xml:space="preserve"> CO2 compensation payments should exist</w:t>
      </w:r>
      <w:r w:rsidR="006D2DE0">
        <w:t xml:space="preserve"> (extension within the related service)</w:t>
      </w:r>
      <w:r w:rsidR="0063092F">
        <w:t>.</w:t>
      </w:r>
    </w:p>
    <w:p w14:paraId="26BBDDF7" w14:textId="1BAD3483" w:rsidR="0063092F" w:rsidRPr="002670D3" w:rsidRDefault="00F757AF" w:rsidP="00F757AF">
      <w:pPr>
        <w:pStyle w:val="berschrift3"/>
      </w:pPr>
      <w:bookmarkStart w:id="1941" w:name="_Toc48716505"/>
      <w:bookmarkStart w:id="1942" w:name="_Toc48716506"/>
      <w:bookmarkStart w:id="1943" w:name="_Toc48716507"/>
      <w:bookmarkStart w:id="1944" w:name="_Toc48716508"/>
      <w:bookmarkStart w:id="1945" w:name="_Toc48716509"/>
      <w:bookmarkStart w:id="1946" w:name="_Toc48716510"/>
      <w:bookmarkStart w:id="1947" w:name="_Toc68162253"/>
      <w:bookmarkEnd w:id="1941"/>
      <w:bookmarkEnd w:id="1942"/>
      <w:bookmarkEnd w:id="1943"/>
      <w:bookmarkEnd w:id="1944"/>
      <w:bookmarkEnd w:id="1945"/>
      <w:bookmarkEnd w:id="1946"/>
      <w:r w:rsidRPr="002670D3">
        <w:t xml:space="preserve">Implementation in the </w:t>
      </w:r>
      <w:r w:rsidR="00FE7650" w:rsidRPr="002670D3">
        <w:t>LinkingAlps</w:t>
      </w:r>
      <w:r w:rsidRPr="002670D3">
        <w:t xml:space="preserve"> project</w:t>
      </w:r>
      <w:bookmarkEnd w:id="1947"/>
    </w:p>
    <w:p w14:paraId="79672350" w14:textId="2BD84D72" w:rsidR="00AC4130" w:rsidRDefault="00866E23" w:rsidP="0051566E">
      <w:pPr>
        <w:keepNext/>
      </w:pPr>
      <w:r>
        <w:t>The OJP</w:t>
      </w:r>
      <w:r w:rsidR="5F80327B">
        <w:t xml:space="preserve"> </w:t>
      </w:r>
      <w:r>
        <w:t xml:space="preserve">Standard currently </w:t>
      </w:r>
      <w:r w:rsidR="2ED949A7">
        <w:t xml:space="preserve">does not </w:t>
      </w:r>
      <w:r>
        <w:t>support</w:t>
      </w:r>
      <w:r w:rsidR="2C050FC5">
        <w:t xml:space="preserve"> an</w:t>
      </w:r>
      <w:r>
        <w:t xml:space="preserve"> </w:t>
      </w:r>
      <w:r w:rsidR="00C44CD6">
        <w:t xml:space="preserve">option </w:t>
      </w:r>
      <w:r w:rsidR="00FC22A6">
        <w:t xml:space="preserve">to give the </w:t>
      </w:r>
      <w:r w:rsidR="00C4237E">
        <w:t>end-user</w:t>
      </w:r>
      <w:r w:rsidR="00FC22A6">
        <w:t xml:space="preserve"> any kind of information related </w:t>
      </w:r>
      <w:r w:rsidR="2C7A2914">
        <w:t>to the</w:t>
      </w:r>
      <w:r w:rsidR="00FC22A6">
        <w:t xml:space="preserve"> environmental footprint</w:t>
      </w:r>
      <w:r w:rsidR="00CE03A5">
        <w:t xml:space="preserve"> </w:t>
      </w:r>
      <w:r w:rsidR="00C4237E">
        <w:t xml:space="preserve">as part </w:t>
      </w:r>
      <w:r w:rsidR="00CE03A5">
        <w:t xml:space="preserve">of </w:t>
      </w:r>
      <w:r w:rsidR="00C4237E">
        <w:t xml:space="preserve">the </w:t>
      </w:r>
      <w:r w:rsidR="00400DEC">
        <w:t>journey</w:t>
      </w:r>
      <w:r w:rsidR="00C4237E">
        <w:t xml:space="preserve"> planning process</w:t>
      </w:r>
      <w:r w:rsidR="00FC22A6">
        <w:t>.</w:t>
      </w:r>
      <w:r w:rsidR="00400DEC">
        <w:t xml:space="preserve"> </w:t>
      </w:r>
      <w:r w:rsidR="003626A5">
        <w:t xml:space="preserve">As a first step towards </w:t>
      </w:r>
      <w:r w:rsidR="00467FE3">
        <w:t xml:space="preserve">supporting ecological aspects the amount </w:t>
      </w:r>
      <w:r w:rsidR="009924A9">
        <w:t>of the theoretical CO2 pollution</w:t>
      </w:r>
      <w:r w:rsidR="001277A2">
        <w:t xml:space="preserve">/emission </w:t>
      </w:r>
      <w:r w:rsidR="009924A9">
        <w:t>is supported</w:t>
      </w:r>
      <w:r w:rsidR="001277A2">
        <w:t xml:space="preserve"> as part of an extension</w:t>
      </w:r>
      <w:r w:rsidR="009924A9">
        <w:t>.</w:t>
      </w:r>
      <w:r w:rsidR="00AC4130">
        <w:t xml:space="preserve"> As the amount of CO2 emitted </w:t>
      </w:r>
      <w:r w:rsidR="0FBEEA71">
        <w:t>depends</w:t>
      </w:r>
      <w:r w:rsidR="00AC4130">
        <w:t xml:space="preserve"> directly on the used mode of transportation and in a larger context the energy source</w:t>
      </w:r>
      <w:r w:rsidR="0BCC9BAD">
        <w:t>,</w:t>
      </w:r>
      <w:r w:rsidR="00AC4130">
        <w:t xml:space="preserve"> any kind calculation/algorithm should be based on the aggregation of the individual trip legs respective usage of all used modes of transportation (</w:t>
      </w:r>
      <w:del w:id="1948" w:author="Jan Grüner" w:date="2021-03-18T10:07:00Z">
        <w:r w:rsidDel="00AC4130">
          <w:delText>e.g.</w:delText>
        </w:r>
      </w:del>
      <w:ins w:id="1949" w:author="Jan Grüner" w:date="2021-03-18T10:07:00Z">
        <w:r w:rsidR="00FA7420">
          <w:t>e.g.,</w:t>
        </w:r>
      </w:ins>
      <w:r w:rsidR="00AC4130">
        <w:t xml:space="preserve"> train A + train B + taxi). Therefore, the most sensible place for this extension is the OJPTripResponseStructure (see section </w:t>
      </w:r>
      <w:r>
        <w:fldChar w:fldCharType="begin"/>
      </w:r>
      <w:r>
        <w:instrText xml:space="preserve"> REF _Ref47516551 \r \h </w:instrText>
      </w:r>
      <w:r>
        <w:fldChar w:fldCharType="separate"/>
      </w:r>
      <w:r w:rsidR="00743E40">
        <w:t>4.4.2</w:t>
      </w:r>
      <w:r>
        <w:fldChar w:fldCharType="end"/>
      </w:r>
      <w:r w:rsidR="00AC4130">
        <w:t>) in the sub</w:t>
      </w:r>
      <w:ins w:id="1950" w:author="Jan Grüner" w:date="2021-03-18T10:07:00Z">
        <w:r w:rsidR="00FA7420">
          <w:t>-</w:t>
        </w:r>
      </w:ins>
      <w:del w:id="1951" w:author="Jan Grüner" w:date="2021-03-18T10:07:00Z">
        <w:r w:rsidDel="00AC4130">
          <w:delText xml:space="preserve"> </w:delText>
        </w:r>
      </w:del>
      <w:r w:rsidR="00AC4130">
        <w:t xml:space="preserve">groups of </w:t>
      </w:r>
      <w:r w:rsidR="009441CF">
        <w:t xml:space="preserve">TimedLeg, </w:t>
      </w:r>
      <w:r w:rsidR="00AC4130">
        <w:t>TransferLeg and ContinuousLeg.</w:t>
      </w:r>
      <w:r w:rsidR="00C303BC">
        <w:t xml:space="preserve"> However</w:t>
      </w:r>
      <w:r w:rsidR="0097488F">
        <w:t>,</w:t>
      </w:r>
      <w:r w:rsidR="00C303BC">
        <w:t xml:space="preserve"> it should be </w:t>
      </w:r>
      <w:del w:id="1952" w:author="sara.guerraoliveira@um.si" w:date="2021-03-18T13:48:00Z">
        <w:r w:rsidDel="00C303BC">
          <w:delText>noted,</w:delText>
        </w:r>
      </w:del>
      <w:ins w:id="1953" w:author="sara.guerraoliveira@um.si" w:date="2021-03-18T13:48:00Z">
        <w:r w:rsidR="7286D922">
          <w:t>noted</w:t>
        </w:r>
      </w:ins>
      <w:r w:rsidR="00C303BC">
        <w:t xml:space="preserve"> that a theoretical value</w:t>
      </w:r>
      <w:r w:rsidR="0049545A">
        <w:t>, based on long-term planning</w:t>
      </w:r>
      <w:ins w:id="1954" w:author="sara.guerraoliveira@um.si" w:date="2021-03-18T13:48:00Z">
        <w:r w:rsidR="4C5FD283">
          <w:t>,</w:t>
        </w:r>
      </w:ins>
      <w:r w:rsidR="0049545A">
        <w:t xml:space="preserve"> might be different from the </w:t>
      </w:r>
      <w:r w:rsidR="00686E1A">
        <w:t>actual</w:t>
      </w:r>
      <w:r w:rsidR="005D39C4">
        <w:t xml:space="preserve"> </w:t>
      </w:r>
      <w:r w:rsidR="0049545A">
        <w:t>real value</w:t>
      </w:r>
      <w:r w:rsidR="005D39C4">
        <w:t>/environmental impact</w:t>
      </w:r>
      <w:r w:rsidR="0049545A">
        <w:t xml:space="preserve"> (</w:t>
      </w:r>
      <w:del w:id="1955" w:author="Jan Grüner" w:date="2021-03-18T10:07:00Z">
        <w:r w:rsidDel="0049545A">
          <w:delText>e.g.</w:delText>
        </w:r>
      </w:del>
      <w:ins w:id="1956" w:author="Jan Grüner" w:date="2021-03-18T10:07:00Z">
        <w:r w:rsidR="00FA7420">
          <w:t>e.g.,</w:t>
        </w:r>
      </w:ins>
      <w:r w:rsidR="0049545A">
        <w:t xml:space="preserve"> </w:t>
      </w:r>
      <w:r w:rsidR="005F484B">
        <w:t xml:space="preserve">replacement of trains due to </w:t>
      </w:r>
      <w:r w:rsidR="0097488F">
        <w:t>unscheduled maintenance)</w:t>
      </w:r>
      <w:r w:rsidR="005D39C4">
        <w:t>.</w:t>
      </w:r>
    </w:p>
    <w:p w14:paraId="692356AC" w14:textId="50F1FFD6" w:rsidR="00D716A1" w:rsidRDefault="00F056C0" w:rsidP="0086575F">
      <w:r>
        <w:t xml:space="preserve">Regarding </w:t>
      </w:r>
      <w:r w:rsidR="417AA197">
        <w:t xml:space="preserve">the </w:t>
      </w:r>
      <w:r>
        <w:t>provided fields/parameters</w:t>
      </w:r>
      <w:r w:rsidR="5241CB68">
        <w:t>,</w:t>
      </w:r>
      <w:r>
        <w:t xml:space="preserve"> th</w:t>
      </w:r>
      <w:r w:rsidR="0035552C">
        <w:t>e information</w:t>
      </w:r>
      <w:r w:rsidR="6D58421E">
        <w:t xml:space="preserve"> </w:t>
      </w:r>
      <w:r w:rsidR="00E476AD">
        <w:t>de</w:t>
      </w:r>
      <w:r w:rsidR="00B121C5">
        <w:t>s</w:t>
      </w:r>
      <w:r w:rsidR="00E476AD">
        <w:t xml:space="preserve">cribed in </w:t>
      </w:r>
      <w:r>
        <w:fldChar w:fldCharType="begin"/>
      </w:r>
      <w:r>
        <w:instrText xml:space="preserve"> REF _Ref51755928 \h </w:instrText>
      </w:r>
      <w:r>
        <w:fldChar w:fldCharType="separate"/>
      </w:r>
      <w:r w:rsidR="00743E40">
        <w:t xml:space="preserve">Table </w:t>
      </w:r>
      <w:r w:rsidR="00743E40">
        <w:rPr>
          <w:noProof/>
        </w:rPr>
        <w:t>30</w:t>
      </w:r>
      <w:r>
        <w:fldChar w:fldCharType="end"/>
      </w:r>
      <w:r w:rsidR="00E476AD">
        <w:t>, should initially be provided</w:t>
      </w:r>
      <w:r w:rsidR="00766457">
        <w:t xml:space="preserve"> by the LinkingAlps service. In any case</w:t>
      </w:r>
      <w:r w:rsidR="02410702">
        <w:t>,</w:t>
      </w:r>
      <w:r w:rsidR="00766457">
        <w:t xml:space="preserve"> it should be avoided to provide redundant values</w:t>
      </w:r>
      <w:r w:rsidR="003435AF">
        <w:t xml:space="preserve"> (e.g.</w:t>
      </w:r>
      <w:ins w:id="1957" w:author="Jan Grüner" w:date="2021-03-18T10:07:00Z">
        <w:r w:rsidR="00FA7420">
          <w:t>,</w:t>
        </w:r>
      </w:ins>
      <w:r w:rsidR="003435AF">
        <w:t xml:space="preserve"> emitted CO2 per 100 km) which can easily be calculated </w:t>
      </w:r>
      <w:r w:rsidR="006F3D82">
        <w:t xml:space="preserve">with </w:t>
      </w:r>
      <w:r w:rsidR="64C68AD4">
        <w:t xml:space="preserve">the </w:t>
      </w:r>
      <w:r w:rsidR="006F3D82">
        <w:t>already provided information.</w:t>
      </w:r>
      <w:r w:rsidR="00576F35">
        <w:t xml:space="preserve"> The definition of </w:t>
      </w:r>
      <w:r w:rsidR="0BB44344">
        <w:t>an</w:t>
      </w:r>
      <w:r w:rsidR="00576F35">
        <w:t xml:space="preserve"> algorithm or method to </w:t>
      </w:r>
      <w:r w:rsidR="00B13543">
        <w:t>provide these values is not part of this profile.</w:t>
      </w:r>
    </w:p>
    <w:p w14:paraId="3DD5FE55" w14:textId="6B652533" w:rsidR="0030786D" w:rsidRDefault="0030786D" w:rsidP="006C6248">
      <w:pPr>
        <w:pStyle w:val="Beschriftung"/>
        <w:keepNext/>
      </w:pPr>
      <w:bookmarkStart w:id="1958" w:name="_Ref51755928"/>
      <w:bookmarkStart w:id="1959" w:name="_Toc68162302"/>
      <w:r>
        <w:t xml:space="preserve">Table </w:t>
      </w:r>
      <w:r>
        <w:fldChar w:fldCharType="begin"/>
      </w:r>
      <w:r>
        <w:instrText xml:space="preserve"> SEQ Table \* ARABIC </w:instrText>
      </w:r>
      <w:r>
        <w:fldChar w:fldCharType="separate"/>
      </w:r>
      <w:r w:rsidR="00743E40">
        <w:rPr>
          <w:noProof/>
        </w:rPr>
        <w:t>30</w:t>
      </w:r>
      <w:r>
        <w:fldChar w:fldCharType="end"/>
      </w:r>
      <w:bookmarkEnd w:id="1958"/>
      <w:r>
        <w:t xml:space="preserve"> Environmental</w:t>
      </w:r>
      <w:r w:rsidR="006C6248">
        <w:t xml:space="preserve"> Footprint Extension</w:t>
      </w:r>
      <w:r w:rsidR="284569A0">
        <w:t>.</w:t>
      </w:r>
      <w:bookmarkEnd w:id="1959"/>
    </w:p>
    <w:tbl>
      <w:tblPr>
        <w:tblStyle w:val="Gitternetztabelle2"/>
        <w:tblW w:w="0" w:type="auto"/>
        <w:tblLook w:val="0420" w:firstRow="1" w:lastRow="0" w:firstColumn="0" w:lastColumn="0" w:noHBand="0" w:noVBand="1"/>
      </w:tblPr>
      <w:tblGrid>
        <w:gridCol w:w="1407"/>
        <w:gridCol w:w="2905"/>
        <w:gridCol w:w="1026"/>
        <w:gridCol w:w="1902"/>
        <w:gridCol w:w="1263"/>
      </w:tblGrid>
      <w:tr w:rsidR="00212C80" w14:paraId="5F698BC1" w14:textId="478EAE9D" w:rsidTr="63B7B448">
        <w:trPr>
          <w:cnfStyle w:val="100000000000" w:firstRow="1" w:lastRow="0" w:firstColumn="0" w:lastColumn="0" w:oddVBand="0" w:evenVBand="0" w:oddHBand="0" w:evenHBand="0" w:firstRowFirstColumn="0" w:firstRowLastColumn="0" w:lastRowFirstColumn="0" w:lastRowLastColumn="0"/>
        </w:trPr>
        <w:tc>
          <w:tcPr>
            <w:tcW w:w="1429" w:type="dxa"/>
          </w:tcPr>
          <w:p w14:paraId="02ED906B" w14:textId="0FB61499" w:rsidR="00212C80" w:rsidRDefault="006E36BD" w:rsidP="00E47D38">
            <w:pPr>
              <w:keepNext/>
              <w:spacing w:before="0" w:after="0"/>
            </w:pPr>
            <w:r>
              <w:t>Grouping</w:t>
            </w:r>
          </w:p>
        </w:tc>
        <w:tc>
          <w:tcPr>
            <w:tcW w:w="2850" w:type="dxa"/>
          </w:tcPr>
          <w:p w14:paraId="6ECA1316" w14:textId="03D72479" w:rsidR="00212C80" w:rsidRDefault="006E36BD" w:rsidP="00E47D38">
            <w:pPr>
              <w:keepNext/>
              <w:spacing w:before="0" w:after="0"/>
            </w:pPr>
            <w:r>
              <w:t>Element name</w:t>
            </w:r>
          </w:p>
        </w:tc>
        <w:tc>
          <w:tcPr>
            <w:tcW w:w="1052" w:type="dxa"/>
          </w:tcPr>
          <w:p w14:paraId="594B385E" w14:textId="2B249280" w:rsidR="00212C80" w:rsidRDefault="54EEAABC" w:rsidP="00C35082">
            <w:pPr>
              <w:keepNext/>
              <w:spacing w:before="0" w:after="0"/>
              <w:jc w:val="left"/>
            </w:pPr>
            <w:r>
              <w:t>Min:</w:t>
            </w:r>
            <w:r w:rsidR="6B9D5F61">
              <w:t xml:space="preserve"> Max</w:t>
            </w:r>
          </w:p>
        </w:tc>
        <w:tc>
          <w:tcPr>
            <w:tcW w:w="1909" w:type="dxa"/>
          </w:tcPr>
          <w:p w14:paraId="35BE44FE" w14:textId="7BC2305B" w:rsidR="00212C80" w:rsidRDefault="003D7C12" w:rsidP="00E47D38">
            <w:pPr>
              <w:keepNext/>
              <w:spacing w:before="0" w:after="0"/>
            </w:pPr>
            <w:r>
              <w:t>File type</w:t>
            </w:r>
          </w:p>
        </w:tc>
        <w:tc>
          <w:tcPr>
            <w:tcW w:w="1263" w:type="dxa"/>
          </w:tcPr>
          <w:p w14:paraId="47CD893D" w14:textId="7F1C5536" w:rsidR="00212C80" w:rsidRDefault="003D7C12" w:rsidP="00E47D38">
            <w:pPr>
              <w:keepNext/>
              <w:spacing w:before="0" w:after="0"/>
            </w:pPr>
            <w:r>
              <w:t>Description</w:t>
            </w:r>
          </w:p>
        </w:tc>
      </w:tr>
      <w:tr w:rsidR="00212C80" w14:paraId="4D1899C6" w14:textId="326F6F32" w:rsidTr="63B7B448">
        <w:trPr>
          <w:cnfStyle w:val="000000100000" w:firstRow="0" w:lastRow="0" w:firstColumn="0" w:lastColumn="0" w:oddVBand="0" w:evenVBand="0" w:oddHBand="1" w:evenHBand="0" w:firstRowFirstColumn="0" w:firstRowLastColumn="0" w:lastRowFirstColumn="0" w:lastRowLastColumn="0"/>
        </w:trPr>
        <w:tc>
          <w:tcPr>
            <w:tcW w:w="1429" w:type="dxa"/>
          </w:tcPr>
          <w:p w14:paraId="6F234FE4" w14:textId="75BBAE6B" w:rsidR="00212C80" w:rsidRDefault="00212C80" w:rsidP="00E47D38">
            <w:pPr>
              <w:keepNext/>
              <w:spacing w:before="0" w:after="0"/>
            </w:pPr>
            <w:r>
              <w:t>Extension</w:t>
            </w:r>
          </w:p>
        </w:tc>
        <w:tc>
          <w:tcPr>
            <w:tcW w:w="2850" w:type="dxa"/>
          </w:tcPr>
          <w:p w14:paraId="38BCC36F" w14:textId="1F09654E" w:rsidR="00212C80" w:rsidRDefault="00212C80" w:rsidP="00E47D38">
            <w:pPr>
              <w:keepNext/>
              <w:spacing w:before="0" w:after="0"/>
            </w:pPr>
            <w:r>
              <w:t>Emission</w:t>
            </w:r>
            <w:r w:rsidR="00554B0E">
              <w:t>.</w:t>
            </w:r>
            <w:r>
              <w:t>CO2Value</w:t>
            </w:r>
          </w:p>
        </w:tc>
        <w:tc>
          <w:tcPr>
            <w:tcW w:w="1052" w:type="dxa"/>
          </w:tcPr>
          <w:p w14:paraId="3CA2387D" w14:textId="76404B5D" w:rsidR="00212C80" w:rsidRDefault="00212C80" w:rsidP="00E47D38">
            <w:pPr>
              <w:keepNext/>
              <w:spacing w:before="0" w:after="0"/>
            </w:pPr>
            <w:r>
              <w:t>0:1</w:t>
            </w:r>
          </w:p>
        </w:tc>
        <w:tc>
          <w:tcPr>
            <w:tcW w:w="1909" w:type="dxa"/>
          </w:tcPr>
          <w:p w14:paraId="365DF1F8" w14:textId="3A51B3A1" w:rsidR="00212C80" w:rsidRDefault="00212C80" w:rsidP="00E47D38">
            <w:pPr>
              <w:keepNext/>
              <w:spacing w:before="0" w:after="0"/>
            </w:pPr>
            <w:r>
              <w:t>xs:positiveInteger</w:t>
            </w:r>
          </w:p>
        </w:tc>
        <w:tc>
          <w:tcPr>
            <w:tcW w:w="1263" w:type="dxa"/>
          </w:tcPr>
          <w:p w14:paraId="78098EE7" w14:textId="569CE28D" w:rsidR="00212C80" w:rsidRDefault="006E36BD" w:rsidP="00E47D38">
            <w:pPr>
              <w:keepNext/>
              <w:spacing w:before="0" w:after="0"/>
            </w:pPr>
            <w:r>
              <w:t>CO2 value in gram</w:t>
            </w:r>
          </w:p>
        </w:tc>
      </w:tr>
      <w:tr w:rsidR="00212C80" w14:paraId="581E7D3A" w14:textId="6502BE73" w:rsidTr="63B7B448">
        <w:tc>
          <w:tcPr>
            <w:tcW w:w="1429" w:type="dxa"/>
          </w:tcPr>
          <w:p w14:paraId="43D0233C" w14:textId="5A5327C4" w:rsidR="00212C80" w:rsidRDefault="005622F7" w:rsidP="00E47D38">
            <w:pPr>
              <w:keepNext/>
              <w:spacing w:before="0" w:after="0"/>
            </w:pPr>
            <w:r>
              <w:t>Extension</w:t>
            </w:r>
          </w:p>
        </w:tc>
        <w:tc>
          <w:tcPr>
            <w:tcW w:w="2850" w:type="dxa"/>
          </w:tcPr>
          <w:p w14:paraId="22E49AA0" w14:textId="468031CF" w:rsidR="00212C80" w:rsidRDefault="00212C80" w:rsidP="00E47D38">
            <w:pPr>
              <w:keepNext/>
              <w:spacing w:before="0" w:after="0"/>
            </w:pPr>
            <w:r>
              <w:t>Emission</w:t>
            </w:r>
            <w:r w:rsidR="00554B0E">
              <w:t>.</w:t>
            </w:r>
            <w:r>
              <w:t>CO2ConfidenceLevel</w:t>
            </w:r>
          </w:p>
        </w:tc>
        <w:tc>
          <w:tcPr>
            <w:tcW w:w="1052" w:type="dxa"/>
          </w:tcPr>
          <w:p w14:paraId="370CC032" w14:textId="31A041FB" w:rsidR="00212C80" w:rsidRDefault="00212C80" w:rsidP="00E47D38">
            <w:pPr>
              <w:keepNext/>
              <w:spacing w:before="0" w:after="0"/>
            </w:pPr>
            <w:r>
              <w:t>0:1</w:t>
            </w:r>
          </w:p>
        </w:tc>
        <w:tc>
          <w:tcPr>
            <w:tcW w:w="1909" w:type="dxa"/>
          </w:tcPr>
          <w:p w14:paraId="7F36105B" w14:textId="68697CF8" w:rsidR="00212C80" w:rsidRDefault="00212C80" w:rsidP="00E47D38">
            <w:pPr>
              <w:keepNext/>
              <w:spacing w:before="0" w:after="0"/>
            </w:pPr>
            <w:r>
              <w:t>xs:decimal</w:t>
            </w:r>
          </w:p>
        </w:tc>
        <w:tc>
          <w:tcPr>
            <w:tcW w:w="1263" w:type="dxa"/>
          </w:tcPr>
          <w:p w14:paraId="35514008" w14:textId="5A5A0A6F" w:rsidR="00212C80" w:rsidRDefault="006E36BD" w:rsidP="00E47D38">
            <w:pPr>
              <w:keepNext/>
              <w:spacing w:before="0" w:after="0"/>
            </w:pPr>
            <w:r>
              <w:t xml:space="preserve">Confidence level </w:t>
            </w:r>
          </w:p>
        </w:tc>
      </w:tr>
    </w:tbl>
    <w:p w14:paraId="5CC0F9DF" w14:textId="12AEC5C7" w:rsidR="007B7BC0" w:rsidRDefault="007B7BC0" w:rsidP="00F757AF">
      <w:r>
        <w:t xml:space="preserve">The payment of a compensation fee is not implemented in the </w:t>
      </w:r>
      <w:r w:rsidR="00FE7650">
        <w:t>LinkingAlps</w:t>
      </w:r>
      <w:r>
        <w:t xml:space="preserve"> project, because the Service </w:t>
      </w:r>
      <w:r w:rsidRPr="2528BA0F">
        <w:rPr>
          <w:i/>
          <w:iCs/>
        </w:rPr>
        <w:t>OJPFare</w:t>
      </w:r>
      <w:r>
        <w:t xml:space="preserve"> is not part of this profile</w:t>
      </w:r>
      <w:r w:rsidR="000B56BC">
        <w:t xml:space="preserve"> and due to </w:t>
      </w:r>
      <w:ins w:id="1960" w:author="sara.guerraoliveira@um.si" w:date="2021-03-18T13:45:00Z">
        <w:r w:rsidR="607987AC">
          <w:t xml:space="preserve">the </w:t>
        </w:r>
      </w:ins>
      <w:r w:rsidR="000B56BC">
        <w:t>point raised above</w:t>
      </w:r>
      <w:r>
        <w:t>.</w:t>
      </w:r>
    </w:p>
    <w:p w14:paraId="7727064F" w14:textId="6A101F07" w:rsidR="007137FD" w:rsidRPr="002670D3" w:rsidRDefault="007137FD" w:rsidP="00F757AF">
      <w:r>
        <w:t xml:space="preserve">A comprehensive overview of the </w:t>
      </w:r>
      <w:r w:rsidR="00F31624">
        <w:t xml:space="preserve">suggested extension and their placement within the OJP-profile </w:t>
      </w:r>
      <w:r>
        <w:t xml:space="preserve">can be found in Annex </w:t>
      </w:r>
      <w:r>
        <w:fldChar w:fldCharType="begin"/>
      </w:r>
      <w:r>
        <w:instrText xml:space="preserve"> REF _Ref54766451 \r \h </w:instrText>
      </w:r>
      <w:r>
        <w:fldChar w:fldCharType="separate"/>
      </w:r>
      <w:r w:rsidR="00743E40">
        <w:t>11.2</w:t>
      </w:r>
      <w:r>
        <w:fldChar w:fldCharType="end"/>
      </w:r>
      <w:r>
        <w:t>.</w:t>
      </w:r>
    </w:p>
    <w:p w14:paraId="723ECBD5" w14:textId="0979A7BD" w:rsidR="00647516" w:rsidRPr="002670D3" w:rsidDel="00DA55B4" w:rsidRDefault="00647516" w:rsidP="00A11841">
      <w:pPr>
        <w:pStyle w:val="berschrift2"/>
        <w:rPr>
          <w:del w:id="1961" w:author="Jan Grüner" w:date="2021-02-16T12:56:00Z"/>
        </w:rPr>
      </w:pPr>
      <w:bookmarkStart w:id="1962" w:name="_Toc64372708"/>
      <w:bookmarkStart w:id="1963" w:name="_Toc66254270"/>
      <w:bookmarkStart w:id="1964" w:name="_Toc67920701"/>
      <w:commentRangeStart w:id="1965"/>
      <w:del w:id="1966" w:author="Jan Grüner" w:date="2021-02-16T12:56:00Z">
        <w:r w:rsidRPr="002670D3" w:rsidDel="00DA55B4">
          <w:delText>Wishes for future OJP Versions</w:delText>
        </w:r>
        <w:commentRangeEnd w:id="1965"/>
        <w:r w:rsidR="00E9332E" w:rsidDel="00DA55B4">
          <w:rPr>
            <w:rStyle w:val="Kommentarzeichen"/>
            <w:rFonts w:asciiTheme="minorHAnsi" w:eastAsia="Times New Roman" w:hAnsiTheme="minorHAnsi" w:cs="Times New Roman"/>
            <w:b w:val="0"/>
            <w:color w:val="auto"/>
          </w:rPr>
          <w:commentReference w:id="1965"/>
        </w:r>
        <w:bookmarkStart w:id="1967" w:name="_Toc68162254"/>
        <w:bookmarkEnd w:id="1962"/>
        <w:bookmarkEnd w:id="1963"/>
        <w:bookmarkEnd w:id="1964"/>
        <w:bookmarkEnd w:id="1967"/>
      </w:del>
    </w:p>
    <w:p w14:paraId="6E1E92D4" w14:textId="08429FCC" w:rsidR="00A11841" w:rsidRPr="002670D3" w:rsidDel="00DA55B4" w:rsidRDefault="00647516" w:rsidP="006C3BC1">
      <w:pPr>
        <w:pStyle w:val="Listenabsatz"/>
        <w:numPr>
          <w:ilvl w:val="0"/>
          <w:numId w:val="30"/>
        </w:numPr>
        <w:rPr>
          <w:del w:id="1968" w:author="Jan Grüner" w:date="2021-02-16T12:56:00Z"/>
        </w:rPr>
      </w:pPr>
      <w:del w:id="1969" w:author="Jan Grüner" w:date="2021-02-16T12:56:00Z">
        <w:r w:rsidRPr="002670D3" w:rsidDel="00DA55B4">
          <w:delText>Clarification on Error-Messages: Can the Status be true while setting an ErrorCondition in order to define a warning?</w:delText>
        </w:r>
        <w:r w:rsidR="00FC65DB" w:rsidRPr="002670D3" w:rsidDel="00DA55B4">
          <w:rPr>
            <w:rStyle w:val="Funotenzeichen"/>
          </w:rPr>
          <w:footnoteReference w:id="9"/>
        </w:r>
        <w:r w:rsidR="006D5309" w:rsidDel="00DA55B4">
          <w:delText xml:space="preserve"> Please note: The combination of status </w:delText>
        </w:r>
        <w:r w:rsidR="00A62D3E" w:rsidDel="00DA55B4">
          <w:delText xml:space="preserve">and error (see section </w:delText>
        </w:r>
        <w:r w:rsidR="00A62D3E" w:rsidDel="00DA55B4">
          <w:fldChar w:fldCharType="begin"/>
        </w:r>
        <w:r w:rsidR="00A62D3E" w:rsidDel="00DA55B4">
          <w:delInstrText xml:space="preserve"> REF _Ref51592070 \r \h </w:delInstrText>
        </w:r>
        <w:r w:rsidR="00A62D3E" w:rsidDel="00DA55B4">
          <w:fldChar w:fldCharType="separate"/>
        </w:r>
        <w:r w:rsidR="00D12C9E" w:rsidDel="00DA55B4">
          <w:delText>4.2.4</w:delText>
        </w:r>
        <w:r w:rsidR="00A62D3E" w:rsidDel="00DA55B4">
          <w:fldChar w:fldCharType="end"/>
        </w:r>
        <w:r w:rsidR="00A62D3E" w:rsidDel="00DA55B4">
          <w:delText xml:space="preserve">) </w:delText>
        </w:r>
        <w:r w:rsidR="00E575AA" w:rsidDel="00DA55B4">
          <w:delText xml:space="preserve">is the suggested </w:delText>
        </w:r>
        <w:r w:rsidR="00260EAA" w:rsidDel="00DA55B4">
          <w:delText xml:space="preserve">method </w:delText>
        </w:r>
        <w:r w:rsidR="00144FBF" w:rsidDel="00DA55B4">
          <w:delText xml:space="preserve">and is </w:delText>
        </w:r>
        <w:r w:rsidR="009D5C37" w:rsidDel="00DA55B4">
          <w:delText xml:space="preserve">very </w:delText>
        </w:r>
        <w:r w:rsidR="00144FBF" w:rsidDel="00DA55B4">
          <w:delText>likely to be the expected behaviour in the next OJP version.</w:delText>
        </w:r>
        <w:bookmarkStart w:id="1972" w:name="_Toc68162255"/>
        <w:bookmarkEnd w:id="1972"/>
      </w:del>
    </w:p>
    <w:p w14:paraId="25F3B0F3" w14:textId="77777777" w:rsidR="002B3F74" w:rsidRPr="002670D3" w:rsidRDefault="002B3F74" w:rsidP="002B3F74">
      <w:pPr>
        <w:pStyle w:val="berschrift1"/>
      </w:pPr>
      <w:bookmarkStart w:id="1973" w:name="_Toc68162256"/>
      <w:r w:rsidRPr="002670D3">
        <w:t>Use-cases</w:t>
      </w:r>
      <w:bookmarkEnd w:id="1973"/>
    </w:p>
    <w:p w14:paraId="6072F6A1" w14:textId="0C65ED15" w:rsidR="00393EBF" w:rsidRPr="002670D3" w:rsidRDefault="00EF7573" w:rsidP="00393EBF">
      <w:pPr>
        <w:rPr>
          <w:rFonts w:eastAsiaTheme="majorEastAsia"/>
        </w:rPr>
      </w:pPr>
      <w:r w:rsidRPr="002670D3">
        <w:t xml:space="preserve">Use cases for the </w:t>
      </w:r>
      <w:r w:rsidR="00FE7650" w:rsidRPr="002670D3">
        <w:t>LinkingAlps</w:t>
      </w:r>
      <w:r w:rsidRPr="002670D3">
        <w:t xml:space="preserve"> project are defined in the Deliverable D.T1.2.1.</w:t>
      </w:r>
      <w:ins w:id="1974" w:author="Jan Grüner" w:date="2021-03-29T14:33:00Z">
        <w:r w:rsidR="000F64EB">
          <w:t>(Use Case Definitions)</w:t>
        </w:r>
      </w:ins>
      <w:r w:rsidR="006918C7" w:rsidRPr="002670D3">
        <w:t xml:space="preserve"> of the LinkingAlps project.</w:t>
      </w:r>
    </w:p>
    <w:p w14:paraId="54CEF1B7" w14:textId="0321CFD3" w:rsidR="004034AC" w:rsidRPr="002670D3" w:rsidRDefault="004034AC" w:rsidP="00CD720D">
      <w:pPr>
        <w:pStyle w:val="berschrift1"/>
      </w:pPr>
      <w:bookmarkStart w:id="1975" w:name="_Ref48733818"/>
      <w:bookmarkStart w:id="1976" w:name="_Toc68162257"/>
      <w:r>
        <w:lastRenderedPageBreak/>
        <w:t>Compatibility</w:t>
      </w:r>
      <w:r w:rsidR="006918C7">
        <w:t xml:space="preserve"> </w:t>
      </w:r>
      <w:r w:rsidR="4473147A">
        <w:t>with</w:t>
      </w:r>
      <w:r w:rsidR="006918C7">
        <w:t xml:space="preserve"> other OJP implementations</w:t>
      </w:r>
      <w:bookmarkEnd w:id="1975"/>
      <w:bookmarkEnd w:id="1976"/>
    </w:p>
    <w:p w14:paraId="2B0E90BD" w14:textId="6A0E3575" w:rsidR="004034AC" w:rsidRPr="002670D3" w:rsidRDefault="004034AC" w:rsidP="004034AC">
      <w:r>
        <w:t xml:space="preserve">In order to exchange data with other OJP projects it is important that the main features and services are supported across all implementations. Therefore, a compatibility marker/notice </w:t>
      </w:r>
      <w:r w:rsidR="000E4849">
        <w:t xml:space="preserve">to EU-Spirit </w:t>
      </w:r>
      <w:r>
        <w:t xml:space="preserve">has been given throughout all </w:t>
      </w:r>
      <w:r w:rsidR="5F0CC532">
        <w:t xml:space="preserve">the </w:t>
      </w:r>
      <w:r w:rsidR="78E1F6FA">
        <w:t>services described</w:t>
      </w:r>
      <w:r>
        <w:t xml:space="preserve"> in this document.</w:t>
      </w:r>
    </w:p>
    <w:p w14:paraId="35678725" w14:textId="1557F432" w:rsidR="004034AC" w:rsidRPr="002670D3" w:rsidRDefault="004034AC" w:rsidP="004034AC">
      <w:r>
        <w:t>In terms of the previously described (possible) extensions</w:t>
      </w:r>
      <w:r w:rsidR="1CBA9BD9">
        <w:t>,</w:t>
      </w:r>
      <w:r>
        <w:t xml:space="preserve"> it should be </w:t>
      </w:r>
      <w:r w:rsidR="19BA8560">
        <w:t>noted</w:t>
      </w:r>
      <w:r>
        <w:t xml:space="preserve"> that unless those are adopted or developed across multiple projects the support for these is not existent. For this reason</w:t>
      </w:r>
      <w:r w:rsidR="000E4849">
        <w:t>,</w:t>
      </w:r>
      <w:r>
        <w:t xml:space="preserve"> it seems logical that any extension should remain optional for the sake of compatibility</w:t>
      </w:r>
      <w:r w:rsidR="000E4849">
        <w:t xml:space="preserve"> at least until the use of the extension has become common within the OJP community</w:t>
      </w:r>
      <w:r>
        <w:t>.</w:t>
      </w:r>
    </w:p>
    <w:p w14:paraId="4CBEC938" w14:textId="29F42334" w:rsidR="007E4AA9" w:rsidRPr="002670D3" w:rsidRDefault="007E4AA9" w:rsidP="007E4AA9">
      <w:pPr>
        <w:pStyle w:val="berschrift2"/>
      </w:pPr>
      <w:bookmarkStart w:id="1977" w:name="_Toc48223293"/>
      <w:bookmarkStart w:id="1978" w:name="_Toc48716515"/>
      <w:bookmarkStart w:id="1979" w:name="_Toc48223294"/>
      <w:bookmarkStart w:id="1980" w:name="_Toc48716516"/>
      <w:bookmarkStart w:id="1981" w:name="_Toc68162258"/>
      <w:bookmarkEnd w:id="1977"/>
      <w:bookmarkEnd w:id="1978"/>
      <w:bookmarkEnd w:id="1979"/>
      <w:bookmarkEnd w:id="1980"/>
      <w:r>
        <w:t xml:space="preserve">Compatibility </w:t>
      </w:r>
      <w:r w:rsidR="5991E359">
        <w:t>with</w:t>
      </w:r>
      <w:r>
        <w:t xml:space="preserve"> LinkingDanube</w:t>
      </w:r>
      <w:bookmarkEnd w:id="1981"/>
    </w:p>
    <w:p w14:paraId="436292D0" w14:textId="22CA9BB4" w:rsidR="00C57D5C" w:rsidRPr="002670D3" w:rsidRDefault="00C57D5C" w:rsidP="00CF32F9">
      <w:r w:rsidRPr="002670D3">
        <w:t>The LinkingDanube project (2017-2019)</w:t>
      </w:r>
      <w:r w:rsidRPr="002670D3">
        <w:rPr>
          <w:rStyle w:val="Funotenzeichen"/>
        </w:rPr>
        <w:footnoteReference w:id="10"/>
      </w:r>
      <w:r w:rsidRPr="002670D3">
        <w:t xml:space="preserve"> deals with the “linking of services” for transnational, multimodal traveller information and journey planning. The LinkingDanube project can be seen as “proof-of-concept” for the demonstration of linking services via the open journey planning standard, connecting different isolated services without any physical integration into one central database. Operators of traveller information services keep the sovereignty over their data, as only routing results are provided upon request via this interface. One central node, including the necessary logic to manage the requests and assemble the route, enables the communication within this distributed system. </w:t>
      </w:r>
      <w:r w:rsidR="00EA421D" w:rsidRPr="002670D3">
        <w:t xml:space="preserve">As of its </w:t>
      </w:r>
      <w:r w:rsidR="457CAC18" w:rsidRPr="002670D3">
        <w:t>proof-of-concept</w:t>
      </w:r>
      <w:r w:rsidR="00EA421D" w:rsidRPr="002670D3">
        <w:t xml:space="preserve"> role</w:t>
      </w:r>
      <w:ins w:id="1982" w:author="sara.guerraoliveira@um.si" w:date="2021-03-18T13:50:00Z">
        <w:r w:rsidR="6F4C7163" w:rsidRPr="002670D3">
          <w:t>,</w:t>
        </w:r>
      </w:ins>
      <w:r w:rsidR="00EA421D" w:rsidRPr="002670D3">
        <w:t xml:space="preserve"> the available OJP services are limited, focussing on OJPLocationInformation and OJPTrip.</w:t>
      </w:r>
    </w:p>
    <w:p w14:paraId="50B57A80" w14:textId="04DD1841" w:rsidR="006015C4" w:rsidRPr="002670D3" w:rsidRDefault="006015C4" w:rsidP="00E0770F">
      <w:r w:rsidRPr="002670D3">
        <w:t>Providers from the following countries offer the LinkingDanube service:</w:t>
      </w:r>
    </w:p>
    <w:p w14:paraId="5B649FA5" w14:textId="5844694F" w:rsidR="006015C4" w:rsidRPr="002670D3" w:rsidRDefault="00E0770F" w:rsidP="006015C4">
      <w:pPr>
        <w:pStyle w:val="Listenabsatz"/>
        <w:numPr>
          <w:ilvl w:val="0"/>
          <w:numId w:val="30"/>
        </w:numPr>
      </w:pPr>
      <w:r w:rsidRPr="002670D3">
        <w:t>Austria</w:t>
      </w:r>
    </w:p>
    <w:p w14:paraId="716559F2" w14:textId="5388D576" w:rsidR="006015C4" w:rsidRPr="002670D3" w:rsidRDefault="00E0770F" w:rsidP="006015C4">
      <w:pPr>
        <w:pStyle w:val="Listenabsatz"/>
        <w:numPr>
          <w:ilvl w:val="0"/>
          <w:numId w:val="30"/>
        </w:numPr>
      </w:pPr>
      <w:r w:rsidRPr="002670D3">
        <w:t>Czech Republic</w:t>
      </w:r>
    </w:p>
    <w:p w14:paraId="0113CFA6" w14:textId="437200EF" w:rsidR="006015C4" w:rsidRPr="002670D3" w:rsidRDefault="00E0770F" w:rsidP="006015C4">
      <w:pPr>
        <w:pStyle w:val="Listenabsatz"/>
        <w:numPr>
          <w:ilvl w:val="0"/>
          <w:numId w:val="30"/>
        </w:numPr>
      </w:pPr>
      <w:r w:rsidRPr="002670D3">
        <w:t>Croatia</w:t>
      </w:r>
    </w:p>
    <w:p w14:paraId="10EB2B25" w14:textId="079AAE57" w:rsidR="006015C4" w:rsidRPr="002670D3" w:rsidRDefault="00E0770F" w:rsidP="006015C4">
      <w:pPr>
        <w:pStyle w:val="Listenabsatz"/>
        <w:numPr>
          <w:ilvl w:val="0"/>
          <w:numId w:val="30"/>
        </w:numPr>
      </w:pPr>
      <w:r w:rsidRPr="002670D3">
        <w:t>Hungary</w:t>
      </w:r>
    </w:p>
    <w:p w14:paraId="16AADB3A" w14:textId="541EE717" w:rsidR="006015C4" w:rsidRPr="002670D3" w:rsidRDefault="00E0770F" w:rsidP="006015C4">
      <w:pPr>
        <w:pStyle w:val="Listenabsatz"/>
        <w:numPr>
          <w:ilvl w:val="0"/>
          <w:numId w:val="30"/>
        </w:numPr>
      </w:pPr>
      <w:r w:rsidRPr="002670D3">
        <w:t>Moldova</w:t>
      </w:r>
    </w:p>
    <w:p w14:paraId="27C477D8" w14:textId="409452FE" w:rsidR="006015C4" w:rsidRPr="002670D3" w:rsidRDefault="00E0770F" w:rsidP="006015C4">
      <w:pPr>
        <w:pStyle w:val="Listenabsatz"/>
        <w:numPr>
          <w:ilvl w:val="0"/>
          <w:numId w:val="30"/>
        </w:numPr>
      </w:pPr>
      <w:r w:rsidRPr="002670D3">
        <w:t>Romania</w:t>
      </w:r>
    </w:p>
    <w:p w14:paraId="139A4742" w14:textId="1540BADC" w:rsidR="006015C4" w:rsidRPr="002670D3" w:rsidRDefault="00E0770F" w:rsidP="006015C4">
      <w:pPr>
        <w:pStyle w:val="Listenabsatz"/>
        <w:numPr>
          <w:ilvl w:val="0"/>
          <w:numId w:val="30"/>
        </w:numPr>
        <w:rPr>
          <w:del w:id="1983" w:author="sara.guerraoliveira@um.si" w:date="2021-03-18T13:51:00Z"/>
        </w:rPr>
      </w:pPr>
      <w:del w:id="1984" w:author="sara.guerraoliveira@um.si" w:date="2021-03-18T13:51:00Z">
        <w:r w:rsidDel="00E0770F">
          <w:delText>Slovenia</w:delText>
        </w:r>
      </w:del>
    </w:p>
    <w:p w14:paraId="4419F8C0" w14:textId="2B9F26A5" w:rsidR="00E0770F" w:rsidRPr="002670D3" w:rsidRDefault="00E0770F" w:rsidP="00CD720D">
      <w:pPr>
        <w:pStyle w:val="Listenabsatz"/>
        <w:numPr>
          <w:ilvl w:val="0"/>
          <w:numId w:val="30"/>
        </w:numPr>
        <w:rPr>
          <w:ins w:id="1985" w:author="sara.guerraoliveira@um.si" w:date="2021-03-18T13:51:00Z"/>
        </w:rPr>
      </w:pPr>
      <w:r>
        <w:t>Slovakia</w:t>
      </w:r>
    </w:p>
    <w:p w14:paraId="21879972" w14:textId="4172435B" w:rsidR="64AA24E0" w:rsidRDefault="64AA24E0" w:rsidP="2528BA0F">
      <w:pPr>
        <w:pStyle w:val="Listenabsatz"/>
        <w:numPr>
          <w:ilvl w:val="0"/>
          <w:numId w:val="30"/>
        </w:numPr>
        <w:rPr>
          <w:rFonts w:eastAsiaTheme="minorEastAsia" w:cstheme="minorBidi"/>
          <w:szCs w:val="22"/>
        </w:rPr>
      </w:pPr>
      <w:ins w:id="1986" w:author="sara.guerraoliveira@um.si" w:date="2021-03-18T13:51:00Z">
        <w:r>
          <w:t>Slovenia</w:t>
        </w:r>
      </w:ins>
    </w:p>
    <w:p w14:paraId="3368C6CD" w14:textId="77777777" w:rsidR="007E4AA9" w:rsidRPr="002670D3" w:rsidRDefault="007E4AA9" w:rsidP="007E4AA9">
      <w:pPr>
        <w:pStyle w:val="berschrift2"/>
      </w:pPr>
      <w:bookmarkStart w:id="1987" w:name="_Toc68162259"/>
      <w:r w:rsidRPr="002670D3">
        <w:t>Compatibility to EU-Spirit</w:t>
      </w:r>
      <w:bookmarkEnd w:id="1987"/>
    </w:p>
    <w:p w14:paraId="0C212425" w14:textId="7ACA4B6F" w:rsidR="00273EB0" w:rsidRPr="002670D3" w:rsidRDefault="00273EB0" w:rsidP="00273EB0">
      <w:r w:rsidRPr="002670D3">
        <w:t>EU-Spirit</w:t>
      </w:r>
      <w:r w:rsidR="00793C86" w:rsidRPr="002670D3">
        <w:rPr>
          <w:rStyle w:val="Funotenzeichen"/>
        </w:rPr>
        <w:footnoteReference w:id="11"/>
      </w:r>
      <w:r w:rsidRPr="002670D3">
        <w:t xml:space="preserve"> is a cross-border travel information service for users of public transport systems. It is based on existing local, regional, and national travel information systems which are interlinked via technical interfaces.</w:t>
      </w:r>
    </w:p>
    <w:p w14:paraId="6E74602D" w14:textId="5A4743A7" w:rsidR="00273EB0" w:rsidRPr="002670D3" w:rsidRDefault="00273EB0" w:rsidP="00273EB0">
      <w:r>
        <w:lastRenderedPageBreak/>
        <w:t>The EU-Spirit service provides door-to-door travel information for customers who do not only travel within one region. The service provides the calculation of an itinerary between stops, addresses or points of interest in different European regions. The information service includes any carrier of local public transport and long-distance rail and flight services</w:t>
      </w:r>
      <w:r w:rsidR="15FB4678">
        <w:t>,</w:t>
      </w:r>
      <w:r>
        <w:t xml:space="preserve"> as well as additional services like map service and fare information. The information </w:t>
      </w:r>
      <w:del w:id="1988" w:author="sara.guerraoliveira@um.si" w:date="2021-03-18T13:51:00Z">
        <w:r w:rsidDel="00273EB0">
          <w:delText>of</w:delText>
        </w:r>
      </w:del>
      <w:ins w:id="1989" w:author="sara.guerraoliveira@um.si" w:date="2021-03-18T13:51:00Z">
        <w:r w:rsidR="154FCFAD">
          <w:t>about</w:t>
        </w:r>
      </w:ins>
      <w:r>
        <w:t xml:space="preserve"> the EU-Spirit service providers </w:t>
      </w:r>
      <w:r w:rsidR="2663AFD2">
        <w:t>is</w:t>
      </w:r>
      <w:r>
        <w:t xml:space="preserve"> free and provided via the customer local information system in his</w:t>
      </w:r>
      <w:r w:rsidR="693C6E96">
        <w:t>/her</w:t>
      </w:r>
      <w:r w:rsidR="69C0A0B8">
        <w:t>s</w:t>
      </w:r>
      <w:r>
        <w:t xml:space="preserve"> </w:t>
      </w:r>
      <w:r w:rsidR="00C33B12">
        <w:t>mother tongue</w:t>
      </w:r>
      <w:r>
        <w:t>.</w:t>
      </w:r>
    </w:p>
    <w:p w14:paraId="23655D1C" w14:textId="7E33B22C" w:rsidR="00273EB0" w:rsidRPr="002670D3" w:rsidRDefault="00273EB0" w:rsidP="00273EB0">
      <w:r w:rsidRPr="002670D3">
        <w:t>Providers from the following countries offer the EU-Spirit service:</w:t>
      </w:r>
    </w:p>
    <w:p w14:paraId="02B1C5F5" w14:textId="77777777" w:rsidR="00273EB0" w:rsidRPr="002670D3" w:rsidRDefault="00273EB0" w:rsidP="00CD720D">
      <w:pPr>
        <w:pStyle w:val="Listenabsatz"/>
        <w:numPr>
          <w:ilvl w:val="0"/>
          <w:numId w:val="30"/>
        </w:numPr>
      </w:pPr>
      <w:r w:rsidRPr="002670D3">
        <w:t>Denmark</w:t>
      </w:r>
    </w:p>
    <w:p w14:paraId="7903EB41" w14:textId="77777777" w:rsidR="00273EB0" w:rsidRPr="002670D3" w:rsidRDefault="00273EB0" w:rsidP="00CD720D">
      <w:pPr>
        <w:pStyle w:val="Listenabsatz"/>
        <w:numPr>
          <w:ilvl w:val="0"/>
          <w:numId w:val="30"/>
        </w:numPr>
      </w:pPr>
      <w:r w:rsidRPr="002670D3">
        <w:t>France</w:t>
      </w:r>
    </w:p>
    <w:p w14:paraId="26651B5C" w14:textId="77777777" w:rsidR="00273EB0" w:rsidRPr="002670D3" w:rsidRDefault="00273EB0" w:rsidP="00CD720D">
      <w:pPr>
        <w:pStyle w:val="Listenabsatz"/>
        <w:numPr>
          <w:ilvl w:val="0"/>
          <w:numId w:val="30"/>
        </w:numPr>
      </w:pPr>
      <w:r w:rsidRPr="002670D3">
        <w:t>Germany</w:t>
      </w:r>
    </w:p>
    <w:p w14:paraId="0FD7593D" w14:textId="77777777" w:rsidR="00273EB0" w:rsidRPr="002670D3" w:rsidRDefault="00273EB0" w:rsidP="00CD720D">
      <w:pPr>
        <w:pStyle w:val="Listenabsatz"/>
        <w:numPr>
          <w:ilvl w:val="0"/>
          <w:numId w:val="30"/>
        </w:numPr>
      </w:pPr>
      <w:r w:rsidRPr="002670D3">
        <w:t>Luxembourg</w:t>
      </w:r>
    </w:p>
    <w:p w14:paraId="53873135" w14:textId="77777777" w:rsidR="00273EB0" w:rsidRPr="002670D3" w:rsidRDefault="00273EB0" w:rsidP="00CD720D">
      <w:pPr>
        <w:pStyle w:val="Listenabsatz"/>
        <w:numPr>
          <w:ilvl w:val="0"/>
          <w:numId w:val="30"/>
        </w:numPr>
      </w:pPr>
      <w:r w:rsidRPr="002670D3">
        <w:t>Poland</w:t>
      </w:r>
    </w:p>
    <w:p w14:paraId="6FF900EB" w14:textId="32FDA114" w:rsidR="00273EB0" w:rsidRPr="002670D3" w:rsidRDefault="00273EB0" w:rsidP="00273EB0">
      <w:pPr>
        <w:pStyle w:val="Listenabsatz"/>
        <w:numPr>
          <w:ilvl w:val="0"/>
          <w:numId w:val="30"/>
        </w:numPr>
      </w:pPr>
      <w:r w:rsidRPr="002670D3">
        <w:t>Sweden</w:t>
      </w:r>
    </w:p>
    <w:p w14:paraId="299F62B6" w14:textId="3047B37C" w:rsidR="00CA397F" w:rsidRPr="002670D3" w:rsidRDefault="00273EB0" w:rsidP="00CD720D">
      <w:r>
        <w:t xml:space="preserve">EU-Spirit is currently switching to OJP. </w:t>
      </w:r>
      <w:r w:rsidR="00CA397F">
        <w:t xml:space="preserve">It needs to be </w:t>
      </w:r>
      <w:r w:rsidR="13D800C5">
        <w:t>ensured</w:t>
      </w:r>
      <w:r w:rsidR="00CA397F">
        <w:t xml:space="preserve"> that the passive servers of EU-Spirit are able to communicate with the active systems of </w:t>
      </w:r>
      <w:r w:rsidR="00FE7650">
        <w:t>LinkingAlps</w:t>
      </w:r>
      <w:r w:rsidR="42A2BFAD">
        <w:t>,</w:t>
      </w:r>
      <w:r w:rsidR="00CA397F">
        <w:t xml:space="preserve"> </w:t>
      </w:r>
      <w:r w:rsidR="63225A28">
        <w:t>and that</w:t>
      </w:r>
      <w:r w:rsidR="00CA397F">
        <w:t xml:space="preserve"> the passive systems of </w:t>
      </w:r>
      <w:r w:rsidR="00FE7650">
        <w:t>LinkingAlps</w:t>
      </w:r>
      <w:r w:rsidR="00CA397F">
        <w:t xml:space="preserve"> are able to communicate </w:t>
      </w:r>
      <w:r w:rsidR="6988F08C">
        <w:t>with</w:t>
      </w:r>
      <w:r w:rsidR="00CA397F">
        <w:t xml:space="preserve"> the active server of EU-Spirit.</w:t>
      </w:r>
      <w:r w:rsidR="00006712">
        <w:t xml:space="preserve"> </w:t>
      </w:r>
      <w:r w:rsidR="009252DD">
        <w:t>Throughout this document</w:t>
      </w:r>
      <w:r w:rsidR="0733C661">
        <w:t>,</w:t>
      </w:r>
      <w:r w:rsidR="009252DD">
        <w:t xml:space="preserve"> the compatibility </w:t>
      </w:r>
      <w:r w:rsidR="12710570">
        <w:t xml:space="preserve">between </w:t>
      </w:r>
      <w:r w:rsidR="009252DD">
        <w:t>services, fields and parameters has been noted</w:t>
      </w:r>
      <w:r w:rsidR="0067597D">
        <w:t>.</w:t>
      </w:r>
    </w:p>
    <w:p w14:paraId="151F0559" w14:textId="5EA962E3" w:rsidR="00CA397F" w:rsidRPr="002670D3" w:rsidRDefault="006015C4" w:rsidP="00BB3BE3">
      <w:pPr>
        <w:pStyle w:val="berschrift3"/>
      </w:pPr>
      <w:bookmarkStart w:id="1990" w:name="_Toc68162260"/>
      <w:r w:rsidRPr="002670D3">
        <w:t xml:space="preserve">Cross communication between LinkingAlps and </w:t>
      </w:r>
      <w:r w:rsidR="00CA397F" w:rsidRPr="002670D3">
        <w:t>EU-Spirit</w:t>
      </w:r>
      <w:bookmarkEnd w:id="1990"/>
    </w:p>
    <w:p w14:paraId="249A74AB" w14:textId="6168F54D" w:rsidR="00B96F7B" w:rsidRPr="002670D3" w:rsidRDefault="00B96F7B" w:rsidP="006015C4">
      <w:r w:rsidRPr="002670D3">
        <w:fldChar w:fldCharType="begin"/>
      </w:r>
      <w:r w:rsidRPr="002670D3">
        <w:instrText xml:space="preserve"> REF _Ref48220522 \h </w:instrText>
      </w:r>
      <w:r w:rsidRPr="002670D3">
        <w:fldChar w:fldCharType="separate"/>
      </w:r>
      <w:r w:rsidR="00743E40">
        <w:t xml:space="preserve">Figure </w:t>
      </w:r>
      <w:r w:rsidR="00743E40">
        <w:rPr>
          <w:noProof/>
        </w:rPr>
        <w:t>3</w:t>
      </w:r>
      <w:r w:rsidRPr="002670D3">
        <w:fldChar w:fldCharType="end"/>
      </w:r>
      <w:r w:rsidRPr="002670D3">
        <w:t xml:space="preserve"> displays a simplified system architecture for both projects, EU-Spirit (left) and LinkingAlps (right). The EU-Spirit components and their basic architecture can be described like the following:</w:t>
      </w:r>
    </w:p>
    <w:p w14:paraId="256A48E1" w14:textId="19A410B3" w:rsidR="00B96F7B" w:rsidRPr="002670D3" w:rsidRDefault="00B96F7B" w:rsidP="00CD720D">
      <w:pPr>
        <w:pStyle w:val="Listenabsatz"/>
        <w:numPr>
          <w:ilvl w:val="0"/>
          <w:numId w:val="31"/>
        </w:numPr>
      </w:pPr>
      <w:r>
        <w:t xml:space="preserve">Active Server (AS): Component which acts as the backend for the </w:t>
      </w:r>
      <w:del w:id="1991" w:author="Jan Grüner" w:date="2021-03-18T10:06:00Z">
        <w:r w:rsidDel="006940DF">
          <w:delText>UI, and</w:delText>
        </w:r>
      </w:del>
      <w:ins w:id="1992" w:author="Jan Grüner" w:date="2021-03-18T10:06:00Z">
        <w:r w:rsidR="006940DF">
          <w:t>UI and</w:t>
        </w:r>
      </w:ins>
      <w:r>
        <w:t xml:space="preserve"> uses the services of the RCC (location identification, journey planning, stop events, service information).</w:t>
      </w:r>
    </w:p>
    <w:p w14:paraId="6F5FEBC9" w14:textId="413873FA" w:rsidR="00B96F7B" w:rsidRPr="002670D3" w:rsidRDefault="00B96F7B" w:rsidP="00CD720D">
      <w:pPr>
        <w:pStyle w:val="Listenabsatz"/>
        <w:numPr>
          <w:ilvl w:val="0"/>
          <w:numId w:val="31"/>
        </w:numPr>
      </w:pPr>
      <w:r>
        <w:t xml:space="preserve">Ring Connection Composer (RCC): </w:t>
      </w:r>
      <w:del w:id="1993" w:author="Jan Grüner" w:date="2021-03-18T10:06:00Z">
        <w:r w:rsidDel="006940DF">
          <w:delText>Component</w:delText>
        </w:r>
      </w:del>
      <w:ins w:id="1994" w:author="Jan Grüner" w:date="2021-03-18T10:06:00Z">
        <w:r w:rsidR="006940DF">
          <w:t>Component,</w:t>
        </w:r>
      </w:ins>
      <w:r>
        <w:t xml:space="preserve"> which is asked by the active servers</w:t>
      </w:r>
      <w:r w:rsidR="7EE451BB">
        <w:t xml:space="preserve">, in </w:t>
      </w:r>
      <w:r>
        <w:t xml:space="preserve">order to fulfil queries of </w:t>
      </w:r>
      <w:r w:rsidR="40AE3534">
        <w:t xml:space="preserve">the </w:t>
      </w:r>
      <w:r>
        <w:t>active server</w:t>
      </w:r>
      <w:r w:rsidR="58546012">
        <w:t>.</w:t>
      </w:r>
      <w:r>
        <w:t xml:space="preserve"> </w:t>
      </w:r>
      <w:r w:rsidR="6667C5E7">
        <w:t xml:space="preserve">It </w:t>
      </w:r>
      <w:r>
        <w:t>uses the services of the passive servers</w:t>
      </w:r>
      <w:r w:rsidR="7DF156EF">
        <w:t xml:space="preserve">, </w:t>
      </w:r>
      <w:r w:rsidR="6752FB93">
        <w:t>i.e.</w:t>
      </w:r>
      <w:r w:rsidR="33BCF549">
        <w:t>,</w:t>
      </w:r>
      <w:r w:rsidR="3155A5BF">
        <w:t xml:space="preserve"> </w:t>
      </w:r>
      <w:r w:rsidR="17876A50">
        <w:t>distributing</w:t>
      </w:r>
      <w:r>
        <w:t xml:space="preserve"> the queries and </w:t>
      </w:r>
      <w:r w:rsidR="2D1508EC">
        <w:t>composing</w:t>
      </w:r>
      <w:r>
        <w:t xml:space="preserve"> the corresponding responses.</w:t>
      </w:r>
    </w:p>
    <w:p w14:paraId="5227475C" w14:textId="13FBBA93" w:rsidR="00B96F7B" w:rsidRPr="002670D3" w:rsidRDefault="00B96F7B" w:rsidP="00B96F7B">
      <w:pPr>
        <w:pStyle w:val="Listenabsatz"/>
        <w:numPr>
          <w:ilvl w:val="0"/>
          <w:numId w:val="31"/>
        </w:numPr>
      </w:pPr>
      <w:r>
        <w:t xml:space="preserve">Passive Server (PS): </w:t>
      </w:r>
      <w:del w:id="1995" w:author="Jan Grüner" w:date="2021-03-18T10:06:00Z">
        <w:r w:rsidDel="006940DF">
          <w:delText>Component</w:delText>
        </w:r>
      </w:del>
      <w:ins w:id="1996" w:author="Jan Grüner" w:date="2021-03-18T10:06:00Z">
        <w:r w:rsidR="006940DF">
          <w:t>Component,</w:t>
        </w:r>
      </w:ins>
      <w:r>
        <w:t xml:space="preserve"> which is queried by the RCC, in order to fulfil partial tasks (location identification, partial journey planning, stop events, service information).</w:t>
      </w:r>
    </w:p>
    <w:p w14:paraId="6D961F92" w14:textId="565C41B7" w:rsidR="00B96F7B" w:rsidRPr="002670D3" w:rsidRDefault="00B96F7B" w:rsidP="00B96F7B">
      <w:r w:rsidRPr="002670D3">
        <w:t xml:space="preserve">For a description of the LinkingAlps architecture see chapter </w:t>
      </w:r>
      <w:r w:rsidRPr="002670D3">
        <w:fldChar w:fldCharType="begin"/>
      </w:r>
      <w:r w:rsidRPr="002670D3">
        <w:instrText xml:space="preserve"> REF _Ref48220982 \r \h </w:instrText>
      </w:r>
      <w:r w:rsidRPr="002670D3">
        <w:fldChar w:fldCharType="separate"/>
      </w:r>
      <w:r w:rsidR="00743E40">
        <w:t>3</w:t>
      </w:r>
      <w:r w:rsidRPr="002670D3">
        <w:fldChar w:fldCharType="end"/>
      </w:r>
      <w:r w:rsidRPr="002670D3">
        <w:t xml:space="preserve"> of this document.</w:t>
      </w:r>
    </w:p>
    <w:p w14:paraId="1C949A16" w14:textId="77777777" w:rsidR="00C84D23" w:rsidRPr="002670D3" w:rsidRDefault="00C84D23" w:rsidP="00CD720D">
      <w:pPr>
        <w:keepNext/>
      </w:pPr>
      <w:r>
        <w:rPr>
          <w:noProof/>
        </w:rPr>
        <w:lastRenderedPageBreak/>
        <w:drawing>
          <wp:inline distT="0" distB="0" distL="0" distR="0" wp14:anchorId="39A61711" wp14:editId="2E71AD92">
            <wp:extent cx="5399404" cy="2032000"/>
            <wp:effectExtent l="0" t="0" r="0" b="6350"/>
            <wp:docPr id="7" name="Grafik 7" descr="Ein Bild, das Bal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4" cy="2032000"/>
                    </a:xfrm>
                    <a:prstGeom prst="rect">
                      <a:avLst/>
                    </a:prstGeom>
                  </pic:spPr>
                </pic:pic>
              </a:graphicData>
            </a:graphic>
          </wp:inline>
        </w:drawing>
      </w:r>
    </w:p>
    <w:p w14:paraId="4F59C6B7" w14:textId="79F4FE41" w:rsidR="00C84D23" w:rsidRPr="002670D3" w:rsidRDefault="00C84D23" w:rsidP="00CD720D">
      <w:pPr>
        <w:pStyle w:val="Beschriftung"/>
        <w:jc w:val="both"/>
      </w:pPr>
      <w:bookmarkStart w:id="1997" w:name="_Ref48220522"/>
      <w:bookmarkStart w:id="1998" w:name="_Toc68162271"/>
      <w:r>
        <w:t xml:space="preserve">Figure </w:t>
      </w:r>
      <w:r>
        <w:fldChar w:fldCharType="begin"/>
      </w:r>
      <w:r>
        <w:instrText xml:space="preserve"> SEQ Figure \* ARABIC </w:instrText>
      </w:r>
      <w:r>
        <w:fldChar w:fldCharType="separate"/>
      </w:r>
      <w:r w:rsidR="00743E40">
        <w:rPr>
          <w:noProof/>
        </w:rPr>
        <w:t>3</w:t>
      </w:r>
      <w:r>
        <w:fldChar w:fldCharType="end"/>
      </w:r>
      <w:bookmarkEnd w:id="1997"/>
      <w:r>
        <w:t xml:space="preserve"> EU-Spirit and LinkingAlps basic system architecture (simplified)</w:t>
      </w:r>
      <w:r w:rsidR="5AFE8163">
        <w:t>.</w:t>
      </w:r>
      <w:bookmarkEnd w:id="1998"/>
    </w:p>
    <w:p w14:paraId="39D8F42D" w14:textId="11794D02" w:rsidR="00C84D23" w:rsidRPr="002670D3" w:rsidRDefault="00B96F7B" w:rsidP="63B7B448">
      <w:del w:id="1999" w:author="sara.guerraoliveira@um.si" w:date="2021-03-18T13:55:00Z">
        <w:r w:rsidDel="00B96F7B">
          <w:delText>To allow for cross communication between the two systems</w:delText>
        </w:r>
        <w:r w:rsidDel="00CD720D">
          <w:delText xml:space="preserve"> the</w:delText>
        </w:r>
      </w:del>
      <w:ins w:id="2000" w:author="sara.guerraoliveira@um.si" w:date="2021-03-18T13:55:00Z">
        <w:r w:rsidR="174556E1" w:rsidRPr="002670D3">
          <w:t>The</w:t>
        </w:r>
      </w:ins>
      <w:r w:rsidR="00CD720D" w:rsidRPr="002670D3">
        <w:t xml:space="preserve"> simplest</w:t>
      </w:r>
      <w:r w:rsidR="6CECCF5D" w:rsidRPr="002670D3">
        <w:t xml:space="preserve"> </w:t>
      </w:r>
      <w:r w:rsidR="6CECCF5D">
        <w:t>way of allowing cross communication</w:t>
      </w:r>
      <w:r w:rsidR="00CD720D" w:rsidRPr="002670D3">
        <w:t xml:space="preserve"> </w:t>
      </w:r>
      <w:ins w:id="2001" w:author="sara.guerraoliveira@um.si" w:date="2021-03-18T13:55:00Z">
        <w:r w:rsidR="49BDDA0A" w:rsidRPr="002670D3">
          <w:t xml:space="preserve">between the two systems </w:t>
        </w:r>
      </w:ins>
      <w:r w:rsidR="00CD720D" w:rsidRPr="002670D3">
        <w:t>(in terms of technical practicability</w:t>
      </w:r>
      <w:r w:rsidR="00533794" w:rsidRPr="002670D3">
        <w:rPr>
          <w:rStyle w:val="Funotenzeichen"/>
        </w:rPr>
        <w:footnoteReference w:id="12"/>
      </w:r>
      <w:r w:rsidR="00CD720D" w:rsidRPr="002670D3">
        <w:t xml:space="preserve">) </w:t>
      </w:r>
      <w:del w:id="2002" w:author="Jan Grüner" w:date="2021-03-18T10:07:00Z">
        <w:r w:rsidDel="00CD720D">
          <w:delText xml:space="preserve"> </w:delText>
        </w:r>
      </w:del>
      <w:r w:rsidR="00CD720D" w:rsidRPr="002670D3">
        <w:t xml:space="preserve">is displayed in </w:t>
      </w:r>
      <w:r w:rsidR="00CD720D" w:rsidRPr="002670D3">
        <w:fldChar w:fldCharType="begin"/>
      </w:r>
      <w:r w:rsidR="00CD720D" w:rsidRPr="002670D3">
        <w:instrText xml:space="preserve"> REF _Ref48221431 \h </w:instrText>
      </w:r>
      <w:r w:rsidR="00CD720D" w:rsidRPr="002670D3">
        <w:fldChar w:fldCharType="separate"/>
      </w:r>
      <w:r w:rsidR="00743E40">
        <w:t xml:space="preserve">Figure </w:t>
      </w:r>
      <w:r w:rsidR="00743E40">
        <w:rPr>
          <w:noProof/>
        </w:rPr>
        <w:t>4</w:t>
      </w:r>
      <w:r w:rsidR="00CD720D" w:rsidRPr="002670D3">
        <w:fldChar w:fldCharType="end"/>
      </w:r>
      <w:r w:rsidR="00CD720D" w:rsidRPr="002670D3">
        <w:t xml:space="preserve">, where the EU-Spirit RCC is connecting to each PS of LinkingAlps individually (request/response) and each LinkingAlps AS is doing the same with the PS of EU-Spirit, bypassing the RCC altogether. With </w:t>
      </w:r>
      <w:r w:rsidR="487D3F5D" w:rsidRPr="002670D3">
        <w:t xml:space="preserve">the </w:t>
      </w:r>
      <w:r w:rsidR="00CD720D" w:rsidRPr="002670D3">
        <w:t xml:space="preserve">exchange point IDs both defined in the private section (see section </w:t>
      </w:r>
      <w:r w:rsidR="00CD720D" w:rsidRPr="002670D3">
        <w:fldChar w:fldCharType="begin"/>
      </w:r>
      <w:r w:rsidR="00CD720D" w:rsidRPr="002670D3">
        <w:instrText xml:space="preserve"> REF _Ref48221633 \r \h </w:instrText>
      </w:r>
      <w:r w:rsidR="00CD720D" w:rsidRPr="002670D3">
        <w:fldChar w:fldCharType="separate"/>
      </w:r>
      <w:r w:rsidR="00743E40">
        <w:t>4.2.1</w:t>
      </w:r>
      <w:r w:rsidR="00CD720D" w:rsidRPr="002670D3">
        <w:fldChar w:fldCharType="end"/>
      </w:r>
      <w:r w:rsidR="00CD720D" w:rsidRPr="002670D3">
        <w:t>)</w:t>
      </w:r>
      <w:r w:rsidR="5A1F4881" w:rsidRPr="002670D3">
        <w:t>,</w:t>
      </w:r>
      <w:r w:rsidR="00CD720D" w:rsidRPr="002670D3">
        <w:t xml:space="preserve"> the identification should</w:t>
      </w:r>
      <w:ins w:id="2003" w:author="sara.guerraoliveira@um.si" w:date="2021-03-18T13:57:00Z">
        <w:r w:rsidR="2071E922" w:rsidRPr="002670D3">
          <w:t>,</w:t>
        </w:r>
      </w:ins>
      <w:r w:rsidR="00CD720D" w:rsidRPr="002670D3">
        <w:t xml:space="preserve"> at least in theory</w:t>
      </w:r>
      <w:ins w:id="2004" w:author="sara.guerraoliveira@um.si" w:date="2021-03-18T13:57:00Z">
        <w:r w:rsidR="281F0BFD" w:rsidRPr="002670D3">
          <w:t>,</w:t>
        </w:r>
      </w:ins>
      <w:r w:rsidR="00CD720D" w:rsidRPr="002670D3">
        <w:t xml:space="preserve"> be </w:t>
      </w:r>
      <w:r w:rsidR="22F1EA52" w:rsidRPr="002670D3">
        <w:t>straightforward</w:t>
      </w:r>
      <w:r w:rsidR="00CD720D" w:rsidRPr="002670D3">
        <w:t xml:space="preserve">. Stations with identifiers for both projects </w:t>
      </w:r>
      <w:r w:rsidR="00AE0859" w:rsidRPr="002670D3">
        <w:t>and</w:t>
      </w:r>
      <w:r w:rsidR="00CD720D" w:rsidRPr="002670D3">
        <w:t xml:space="preserve"> other projects can </w:t>
      </w:r>
      <w:r w:rsidR="00C01722">
        <w:t xml:space="preserve">therefore </w:t>
      </w:r>
      <w:r w:rsidR="00CD720D" w:rsidRPr="002670D3">
        <w:t xml:space="preserve">be </w:t>
      </w:r>
      <w:r w:rsidR="00C01722">
        <w:t xml:space="preserve">easily </w:t>
      </w:r>
      <w:r w:rsidR="00CD720D" w:rsidRPr="002670D3">
        <w:t>identified.</w:t>
      </w:r>
    </w:p>
    <w:p w14:paraId="61F4725E" w14:textId="77777777" w:rsidR="00C84D23" w:rsidRPr="002670D3" w:rsidRDefault="00C84D23" w:rsidP="00CD720D">
      <w:pPr>
        <w:keepNext/>
      </w:pPr>
      <w:r>
        <w:rPr>
          <w:noProof/>
        </w:rPr>
        <w:drawing>
          <wp:inline distT="0" distB="0" distL="0" distR="0" wp14:anchorId="35F66C69" wp14:editId="52DE1438">
            <wp:extent cx="5399404" cy="2032000"/>
            <wp:effectExtent l="0" t="0" r="0" b="6350"/>
            <wp:docPr id="8" name="Grafik 8" descr="Ein Bild, das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4" cy="2032000"/>
                    </a:xfrm>
                    <a:prstGeom prst="rect">
                      <a:avLst/>
                    </a:prstGeom>
                  </pic:spPr>
                </pic:pic>
              </a:graphicData>
            </a:graphic>
          </wp:inline>
        </w:drawing>
      </w:r>
    </w:p>
    <w:p w14:paraId="0BF6DB5A" w14:textId="0A31358A" w:rsidR="00B4278F" w:rsidRPr="002670D3" w:rsidRDefault="00C84D23" w:rsidP="00E05145">
      <w:pPr>
        <w:pStyle w:val="Beschriftung"/>
        <w:jc w:val="both"/>
      </w:pPr>
      <w:bookmarkStart w:id="2005" w:name="_Ref48221431"/>
      <w:bookmarkStart w:id="2006" w:name="_Toc68162272"/>
      <w:r>
        <w:t xml:space="preserve">Figure </w:t>
      </w:r>
      <w:r>
        <w:fldChar w:fldCharType="begin"/>
      </w:r>
      <w:r>
        <w:instrText xml:space="preserve"> SEQ Figure \* ARABIC </w:instrText>
      </w:r>
      <w:r>
        <w:fldChar w:fldCharType="separate"/>
      </w:r>
      <w:r w:rsidR="00743E40">
        <w:rPr>
          <w:noProof/>
        </w:rPr>
        <w:t>4</w:t>
      </w:r>
      <w:r>
        <w:fldChar w:fldCharType="end"/>
      </w:r>
      <w:bookmarkEnd w:id="2005"/>
      <w:r>
        <w:t xml:space="preserve"> EU-Spirit and LinkingAlps cross communication (simplified)</w:t>
      </w:r>
      <w:r w:rsidR="3ACEEF6F">
        <w:t>.</w:t>
      </w:r>
      <w:bookmarkEnd w:id="2006"/>
    </w:p>
    <w:p w14:paraId="6D742690" w14:textId="795C2C95" w:rsidR="00DA55B4" w:rsidRDefault="00DA55B4" w:rsidP="002B3F74">
      <w:pPr>
        <w:pStyle w:val="berschrift1"/>
        <w:rPr>
          <w:ins w:id="2007" w:author="Jan Grüner" w:date="2021-02-16T12:57:00Z"/>
        </w:rPr>
      </w:pPr>
      <w:bookmarkStart w:id="2008" w:name="_Ref66263274"/>
      <w:bookmarkStart w:id="2009" w:name="_Toc68162261"/>
      <w:ins w:id="2010" w:author="Jan Grüner" w:date="2021-02-16T12:56:00Z">
        <w:r>
          <w:lastRenderedPageBreak/>
          <w:t>OJP Standard</w:t>
        </w:r>
      </w:ins>
      <w:bookmarkEnd w:id="2008"/>
      <w:bookmarkEnd w:id="2009"/>
    </w:p>
    <w:p w14:paraId="60274850" w14:textId="2F89E3E5" w:rsidR="00DA55B4" w:rsidRPr="00AF3590" w:rsidRDefault="00503CF5" w:rsidP="00B943AA">
      <w:pPr>
        <w:rPr>
          <w:ins w:id="2011" w:author="Jan Grüner" w:date="2021-02-16T12:56:00Z"/>
        </w:rPr>
      </w:pPr>
      <w:ins w:id="2012" w:author="Jan Grüner" w:date="2021-02-16T12:58:00Z">
        <w:r>
          <w:t xml:space="preserve">This section describes the </w:t>
        </w:r>
        <w:commentRangeStart w:id="2013"/>
        <w:commentRangeStart w:id="2014"/>
        <w:commentRangeStart w:id="2015"/>
        <w:commentRangeStart w:id="2016"/>
        <w:r>
          <w:t>wishes and plans</w:t>
        </w:r>
      </w:ins>
      <w:commentRangeEnd w:id="2013"/>
      <w:r>
        <w:commentReference w:id="2013"/>
      </w:r>
      <w:commentRangeEnd w:id="2014"/>
      <w:r>
        <w:commentReference w:id="2014"/>
      </w:r>
      <w:commentRangeEnd w:id="2015"/>
      <w:r>
        <w:commentReference w:id="2015"/>
      </w:r>
      <w:commentRangeEnd w:id="2016"/>
      <w:r w:rsidR="00F144F8">
        <w:rPr>
          <w:rStyle w:val="Kommentarzeichen"/>
        </w:rPr>
        <w:commentReference w:id="2016"/>
      </w:r>
      <w:ins w:id="2017" w:author="Jan Grüner" w:date="2021-02-16T12:58:00Z">
        <w:r>
          <w:t xml:space="preserve"> of the LinkingAlps project regarding the overall OJP </w:t>
        </w:r>
        <w:r w:rsidR="00FD0607">
          <w:t>Standard</w:t>
        </w:r>
      </w:ins>
      <w:ins w:id="2018" w:author="Jan Grüner" w:date="2021-03-29T11:53:00Z">
        <w:r w:rsidR="00F144F8">
          <w:t xml:space="preserve"> development as well as </w:t>
        </w:r>
      </w:ins>
      <w:ins w:id="2019" w:author="Jan Grüner" w:date="2021-03-29T11:54:00Z">
        <w:r w:rsidR="00F144F8">
          <w:t xml:space="preserve">its </w:t>
        </w:r>
      </w:ins>
      <w:ins w:id="2020" w:author="Jan Grüner" w:date="2021-02-16T12:58:00Z">
        <w:r w:rsidR="00FD0607">
          <w:t>implementation.</w:t>
        </w:r>
      </w:ins>
    </w:p>
    <w:p w14:paraId="4A569ED5" w14:textId="3E30AB83" w:rsidR="00DA55B4" w:rsidRPr="002670D3" w:rsidRDefault="00DA55B4" w:rsidP="00DA55B4">
      <w:pPr>
        <w:pStyle w:val="berschrift2"/>
        <w:rPr>
          <w:ins w:id="2021" w:author="Jan Grüner" w:date="2021-02-16T12:56:00Z"/>
        </w:rPr>
      </w:pPr>
      <w:bookmarkStart w:id="2022" w:name="_Ref48196758"/>
      <w:commentRangeStart w:id="2023"/>
      <w:commentRangeStart w:id="2024"/>
      <w:ins w:id="2025" w:author="Jan Grüner" w:date="2021-02-16T12:56:00Z">
        <w:del w:id="2026" w:author="sara.guerraoliveira@um.si" w:date="2021-03-01T15:33:00Z">
          <w:r w:rsidDel="00DA55B4">
            <w:delText>Wishes for f</w:delText>
          </w:r>
        </w:del>
      </w:ins>
      <w:bookmarkStart w:id="2027" w:name="_Toc68162262"/>
      <w:ins w:id="2028" w:author="sara.guerraoliveira@um.si" w:date="2021-03-01T15:33:00Z">
        <w:r w:rsidR="50E85B3B">
          <w:t>F</w:t>
        </w:r>
      </w:ins>
      <w:ins w:id="2029" w:author="Jan Grüner" w:date="2021-02-16T12:56:00Z">
        <w:r>
          <w:t>uture OJP Versions</w:t>
        </w:r>
      </w:ins>
      <w:ins w:id="2030" w:author="sara.guerraoliveira@um.si" w:date="2021-03-01T15:33:00Z">
        <w:r w:rsidR="14236C68">
          <w:t xml:space="preserve"> developments</w:t>
        </w:r>
      </w:ins>
      <w:bookmarkEnd w:id="2022"/>
      <w:commentRangeEnd w:id="2023"/>
      <w:r>
        <w:commentReference w:id="2023"/>
      </w:r>
      <w:commentRangeEnd w:id="2024"/>
      <w:r w:rsidR="00D64D75">
        <w:rPr>
          <w:rStyle w:val="Kommentarzeichen"/>
          <w:rFonts w:asciiTheme="minorHAnsi" w:eastAsia="Times New Roman" w:hAnsiTheme="minorHAnsi" w:cs="Times New Roman"/>
          <w:b w:val="0"/>
          <w:color w:val="auto"/>
        </w:rPr>
        <w:commentReference w:id="2024"/>
      </w:r>
      <w:bookmarkEnd w:id="2027"/>
    </w:p>
    <w:p w14:paraId="78182632" w14:textId="2F25064F" w:rsidR="00DA55B4" w:rsidRDefault="00DA55B4" w:rsidP="00DA55B4">
      <w:pPr>
        <w:pStyle w:val="Listenabsatz"/>
        <w:numPr>
          <w:ilvl w:val="0"/>
          <w:numId w:val="30"/>
        </w:numPr>
        <w:rPr>
          <w:ins w:id="2031" w:author="Jan Grüner" w:date="2021-02-16T12:59:00Z"/>
        </w:rPr>
      </w:pPr>
      <w:ins w:id="2032" w:author="Jan Grüner" w:date="2021-02-16T12:56:00Z">
        <w:r w:rsidRPr="002670D3">
          <w:t>Clarification on Error-Messages: Can the Status be true while setting an ErrorCondition in order to define a warning?</w:t>
        </w:r>
        <w:r w:rsidRPr="002670D3">
          <w:rPr>
            <w:rStyle w:val="Funotenzeichen"/>
          </w:rPr>
          <w:footnoteReference w:id="13"/>
        </w:r>
        <w:r>
          <w:t xml:space="preserve"> Please note: The combination of status and error (see section </w:t>
        </w:r>
        <w:r>
          <w:fldChar w:fldCharType="begin"/>
        </w:r>
        <w:r>
          <w:instrText xml:space="preserve"> REF _Ref51592070 \r \h </w:instrText>
        </w:r>
      </w:ins>
      <w:ins w:id="2035" w:author="Jan Grüner" w:date="2021-02-16T12:56:00Z">
        <w:r>
          <w:fldChar w:fldCharType="separate"/>
        </w:r>
      </w:ins>
      <w:r w:rsidR="00743E40">
        <w:t>4.2.4</w:t>
      </w:r>
      <w:ins w:id="2036" w:author="Jan Grüner" w:date="2021-02-16T12:56:00Z">
        <w:r>
          <w:fldChar w:fldCharType="end"/>
        </w:r>
        <w:r>
          <w:t>) is the suggested method and is very likely to be the expected behaviour in the next OJP version.</w:t>
        </w:r>
      </w:ins>
    </w:p>
    <w:p w14:paraId="1E33E4AF" w14:textId="41104A67" w:rsidR="00FD0607" w:rsidRPr="002670D3" w:rsidRDefault="00FD0607" w:rsidP="00DA55B4">
      <w:pPr>
        <w:pStyle w:val="Listenabsatz"/>
        <w:numPr>
          <w:ilvl w:val="0"/>
          <w:numId w:val="30"/>
        </w:numPr>
        <w:rPr>
          <w:ins w:id="2037" w:author="Jan Grüner" w:date="2021-02-16T12:56:00Z"/>
        </w:rPr>
      </w:pPr>
      <w:ins w:id="2038" w:author="Jan Grüner" w:date="2021-02-16T12:59:00Z">
        <w:r>
          <w:t>Clear upgrade path</w:t>
        </w:r>
        <w:r w:rsidR="001559B0">
          <w:t xml:space="preserve"> and outlook regarding compatibility changes between versions as well as intended support timeframes.</w:t>
        </w:r>
      </w:ins>
    </w:p>
    <w:p w14:paraId="52FB3A8B" w14:textId="61DD57D9" w:rsidR="00DA55B4" w:rsidRDefault="00DA55B4" w:rsidP="00DA55B4">
      <w:pPr>
        <w:pStyle w:val="berschrift2"/>
        <w:rPr>
          <w:ins w:id="2039" w:author="Jan Grüner" w:date="2021-02-16T12:56:00Z"/>
        </w:rPr>
      </w:pPr>
      <w:bookmarkStart w:id="2040" w:name="_Toc68162263"/>
      <w:ins w:id="2041" w:author="Jan Grüner" w:date="2021-02-16T12:56:00Z">
        <w:r>
          <w:t xml:space="preserve">Compatibility </w:t>
        </w:r>
        <w:del w:id="2042" w:author="sara.guerraoliveira@um.si" w:date="2021-03-01T15:33:00Z">
          <w:r w:rsidDel="00DA55B4">
            <w:delText>to</w:delText>
          </w:r>
        </w:del>
      </w:ins>
      <w:ins w:id="2043" w:author="sara.guerraoliveira@um.si" w:date="2021-03-01T15:33:00Z">
        <w:r w:rsidR="2E0199FB">
          <w:t>with</w:t>
        </w:r>
      </w:ins>
      <w:ins w:id="2044" w:author="Jan Grüner" w:date="2021-02-16T12:56:00Z">
        <w:r>
          <w:t xml:space="preserve"> future OJP Versions</w:t>
        </w:r>
        <w:bookmarkEnd w:id="2040"/>
      </w:ins>
    </w:p>
    <w:p w14:paraId="0B01C283" w14:textId="6C3B5988" w:rsidR="00DA55B4" w:rsidRDefault="00DA55B4" w:rsidP="00DA55B4">
      <w:pPr>
        <w:rPr>
          <w:ins w:id="2045" w:author="Jan Grüner" w:date="2021-02-16T12:56:00Z"/>
        </w:rPr>
      </w:pPr>
      <w:ins w:id="2046" w:author="Jan Grüner" w:date="2021-02-16T12:56:00Z">
        <w:r>
          <w:t xml:space="preserve">The initial OJP version used in LinkingAlps is V1.0. However, it must be assumed that at some point migration to a later version may become necessary. For </w:t>
        </w:r>
        <w:del w:id="2047" w:author="sara.guerraoliveira@um.si" w:date="2021-03-01T15:33:00Z">
          <w:r w:rsidDel="00DA55B4">
            <w:delText>instance</w:delText>
          </w:r>
        </w:del>
      </w:ins>
      <w:ins w:id="2048" w:author="sara.guerraoliveira@um.si" w:date="2021-03-01T15:33:00Z">
        <w:r w:rsidR="6EEE187E">
          <w:t>instance,</w:t>
        </w:r>
      </w:ins>
      <w:ins w:id="2049" w:author="Jan Grüner" w:date="2021-02-16T12:56:00Z">
        <w:r>
          <w:t xml:space="preserve"> V1.0 of the standard does not include a sensible method to handle multi-language requirements in the sense of providing the end-user </w:t>
        </w:r>
        <w:del w:id="2050" w:author="sara.guerraoliveira@um.si" w:date="2021-03-01T15:34:00Z">
          <w:r w:rsidDel="00DA55B4">
            <w:delText>more</w:delText>
          </w:r>
        </w:del>
      </w:ins>
      <w:ins w:id="2051" w:author="sara.guerraoliveira@um.si" w:date="2021-03-01T15:34:00Z">
        <w:r w:rsidR="0172094D">
          <w:t>with more</w:t>
        </w:r>
      </w:ins>
      <w:ins w:id="2052" w:author="Jan Grüner" w:date="2021-02-16T12:56:00Z">
        <w:r>
          <w:t xml:space="preserve"> than one language to choose from at a time (see section </w:t>
        </w:r>
        <w:r>
          <w:fldChar w:fldCharType="begin"/>
        </w:r>
        <w:r>
          <w:instrText xml:space="preserve"> REF _Ref62546118 \r \h </w:instrText>
        </w:r>
      </w:ins>
      <w:ins w:id="2053" w:author="Jan Grüner" w:date="2021-02-16T12:56:00Z">
        <w:r>
          <w:fldChar w:fldCharType="separate"/>
        </w:r>
      </w:ins>
      <w:r w:rsidR="00743E40">
        <w:t>4.2.2</w:t>
      </w:r>
      <w:ins w:id="2054" w:author="Jan Grüner" w:date="2021-02-16T12:56:00Z">
        <w:r>
          <w:fldChar w:fldCharType="end"/>
        </w:r>
        <w:r>
          <w:t>).</w:t>
        </w:r>
      </w:ins>
    </w:p>
    <w:p w14:paraId="5D8FD129" w14:textId="6669EFCA" w:rsidR="00DA55B4" w:rsidRPr="00094464" w:rsidRDefault="00DA55B4" w:rsidP="00DA55B4">
      <w:pPr>
        <w:rPr>
          <w:ins w:id="2055" w:author="Jan Grüner" w:date="2021-02-16T12:56:00Z"/>
        </w:rPr>
      </w:pPr>
      <w:ins w:id="2056" w:author="Jan Grüner" w:date="2021-02-16T12:56:00Z">
        <w:r>
          <w:t>It is therefore important to define a clear migration pattern and process to implement and provide new features</w:t>
        </w:r>
        <w:del w:id="2057" w:author="sara.guerraoliveira@um.si" w:date="2021-03-02T15:08:00Z">
          <w:r w:rsidDel="00DA55B4">
            <w:delText xml:space="preserve"> </w:delText>
          </w:r>
        </w:del>
        <w:r>
          <w:t>/</w:t>
        </w:r>
        <w:del w:id="2058" w:author="sara.guerraoliveira@um.si" w:date="2021-03-02T15:08:00Z">
          <w:r w:rsidDel="00DA55B4">
            <w:delText xml:space="preserve"> </w:delText>
          </w:r>
        </w:del>
        <w:r>
          <w:t>information within and outside the LinkingAlps system architecture while at the same time avoiding unnecessary additional implementation costs.</w:t>
        </w:r>
      </w:ins>
      <w:ins w:id="2059" w:author="Jan Grüner" w:date="2021-03-18T10:03:00Z">
        <w:r w:rsidR="00814230">
          <w:t xml:space="preserve"> The migration process itself is </w:t>
        </w:r>
      </w:ins>
      <w:ins w:id="2060" w:author="Jan Grüner" w:date="2021-03-18T10:06:00Z">
        <w:r w:rsidR="0036158F">
          <w:t>described in WP T3 of the LinkingAlps project.</w:t>
        </w:r>
      </w:ins>
    </w:p>
    <w:p w14:paraId="1849C5EB" w14:textId="136A3B5D" w:rsidR="000B68CF" w:rsidRPr="002670D3" w:rsidRDefault="00982F49" w:rsidP="002B3F74">
      <w:pPr>
        <w:pStyle w:val="berschrift1"/>
      </w:pPr>
      <w:bookmarkStart w:id="2061" w:name="_Toc68162264"/>
      <w:r>
        <w:t>Licens</w:t>
      </w:r>
      <w:r w:rsidR="002B3F74">
        <w:t>e model</w:t>
      </w:r>
      <w:bookmarkEnd w:id="2061"/>
    </w:p>
    <w:p w14:paraId="2CAEF8DD" w14:textId="15221E64" w:rsidR="00581CA7" w:rsidRDefault="00057DEC" w:rsidP="002B3F74">
      <w:r>
        <w:t>Not yet</w:t>
      </w:r>
      <w:r w:rsidR="00D43D2A">
        <w:t xml:space="preserve"> defined. Will</w:t>
      </w:r>
      <w:r w:rsidR="00BA1F8E">
        <w:t xml:space="preserve"> be dealt with in the context of WP T4</w:t>
      </w:r>
      <w:ins w:id="2062" w:author="Jan Grüner" w:date="2021-03-18T10:06:00Z">
        <w:r w:rsidR="0036158F">
          <w:t xml:space="preserve"> of the LinkingAlps project</w:t>
        </w:r>
      </w:ins>
      <w:r w:rsidR="00BA1F8E">
        <w:t>.</w:t>
      </w:r>
    </w:p>
    <w:p w14:paraId="7D43FDED" w14:textId="50559EC2" w:rsidR="00FE1370" w:rsidRPr="00AE0859" w:rsidRDefault="005B6E62" w:rsidP="00163EC6">
      <w:pPr>
        <w:pStyle w:val="berschrift1"/>
      </w:pPr>
      <w:bookmarkStart w:id="2063" w:name="_Toc53564032"/>
      <w:bookmarkStart w:id="2064" w:name="_Toc53564033"/>
      <w:bookmarkStart w:id="2065" w:name="_Toc53564034"/>
      <w:bookmarkStart w:id="2066" w:name="_Toc53564035"/>
      <w:bookmarkStart w:id="2067" w:name="_Toc68162265"/>
      <w:bookmarkEnd w:id="2063"/>
      <w:bookmarkEnd w:id="2064"/>
      <w:bookmarkEnd w:id="2065"/>
      <w:bookmarkEnd w:id="2066"/>
      <w:r>
        <w:t>Bibliography</w:t>
      </w:r>
      <w:bookmarkEnd w:id="206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1"/>
      </w:tblGrid>
      <w:tr w:rsidR="00FE1370" w14:paraId="329658C3" w14:textId="77777777" w:rsidTr="0055177B">
        <w:trPr>
          <w:divId w:val="817382884"/>
          <w:tblCellSpacing w:w="15" w:type="dxa"/>
        </w:trPr>
        <w:tc>
          <w:tcPr>
            <w:tcW w:w="163" w:type="pct"/>
            <w:hideMark/>
          </w:tcPr>
          <w:p w14:paraId="652B6101" w14:textId="33CA91B1" w:rsidR="00FE1370" w:rsidRDefault="00FE1370">
            <w:pPr>
              <w:pStyle w:val="Literaturverzeichnis"/>
              <w:rPr>
                <w:noProof/>
                <w:sz w:val="24"/>
                <w:szCs w:val="24"/>
                <w:lang w:val="de-DE"/>
              </w:rPr>
            </w:pPr>
            <w:r>
              <w:rPr>
                <w:noProof/>
                <w:lang w:val="de-DE"/>
              </w:rPr>
              <w:t xml:space="preserve">[1] </w:t>
            </w:r>
          </w:p>
        </w:tc>
        <w:tc>
          <w:tcPr>
            <w:tcW w:w="0" w:type="auto"/>
            <w:hideMark/>
          </w:tcPr>
          <w:p w14:paraId="4C35449F" w14:textId="77777777" w:rsidR="00FE1370" w:rsidRDefault="00FE1370">
            <w:pPr>
              <w:pStyle w:val="Literaturverzeichnis"/>
              <w:rPr>
                <w:noProof/>
                <w:lang w:val="de-DE"/>
              </w:rPr>
            </w:pPr>
            <w:r>
              <w:rPr>
                <w:noProof/>
                <w:lang w:val="de-DE"/>
              </w:rPr>
              <w:t>European Committee for Standardization, „CEN/TC 278 - Intelligent transport systems,“ 2017. [Online]. Available: http://www.normes-donnees-tc.org/wp-content/uploads/2017/01/TC_278_WI_00278420_E-RS-170118-final3.pdf.</w:t>
            </w:r>
          </w:p>
        </w:tc>
      </w:tr>
      <w:tr w:rsidR="00FE1370" w14:paraId="741E7BAE" w14:textId="77777777" w:rsidTr="0055177B">
        <w:trPr>
          <w:divId w:val="817382884"/>
          <w:tblCellSpacing w:w="15" w:type="dxa"/>
        </w:trPr>
        <w:tc>
          <w:tcPr>
            <w:tcW w:w="163" w:type="pct"/>
            <w:hideMark/>
          </w:tcPr>
          <w:p w14:paraId="4CD7F1E1" w14:textId="6FF0B03B" w:rsidR="00FE1370" w:rsidRDefault="00FE1370">
            <w:pPr>
              <w:pStyle w:val="Literaturverzeichnis"/>
              <w:rPr>
                <w:noProof/>
                <w:lang w:val="de-DE"/>
              </w:rPr>
            </w:pPr>
            <w:r>
              <w:rPr>
                <w:noProof/>
                <w:lang w:val="de-DE"/>
              </w:rPr>
              <w:lastRenderedPageBreak/>
              <w:t xml:space="preserve">[2] </w:t>
            </w:r>
          </w:p>
        </w:tc>
        <w:tc>
          <w:tcPr>
            <w:tcW w:w="0" w:type="auto"/>
            <w:hideMark/>
          </w:tcPr>
          <w:p w14:paraId="136711B1" w14:textId="77777777" w:rsidR="00FE1370" w:rsidRDefault="00FE1370">
            <w:pPr>
              <w:pStyle w:val="Literaturverzeichnis"/>
              <w:rPr>
                <w:noProof/>
                <w:lang w:val="de-DE"/>
              </w:rPr>
            </w:pPr>
            <w:r>
              <w:rPr>
                <w:noProof/>
                <w:lang w:val="de-DE"/>
              </w:rPr>
              <w:t>CEN/TC278/WG3 SG9, „NeTEx - Network Timetable Exchange,“ [Online]. Available: http://netex-cen.eu/. [Zugriff am 10 08 2020].</w:t>
            </w:r>
          </w:p>
        </w:tc>
      </w:tr>
    </w:tbl>
    <w:p w14:paraId="480C50E0" w14:textId="77777777" w:rsidR="005F1709" w:rsidRDefault="005F1709">
      <w:pPr>
        <w:divId w:val="817382884"/>
      </w:pPr>
      <w:r>
        <w:br w:type="page"/>
      </w:r>
    </w:p>
    <w:p w14:paraId="507BADE2" w14:textId="716F4792" w:rsidR="00FE1370" w:rsidRDefault="00986466" w:rsidP="0086143C">
      <w:pPr>
        <w:pStyle w:val="berschrift1"/>
        <w:divId w:val="817382884"/>
        <w:rPr>
          <w:noProof/>
        </w:rPr>
      </w:pPr>
      <w:bookmarkStart w:id="2068" w:name="_Toc68162266"/>
      <w:r w:rsidRPr="2528BA0F">
        <w:rPr>
          <w:noProof/>
        </w:rPr>
        <w:lastRenderedPageBreak/>
        <w:t>Annex</w:t>
      </w:r>
      <w:bookmarkEnd w:id="2068"/>
    </w:p>
    <w:p w14:paraId="5519A5CC" w14:textId="53FA6364" w:rsidR="00D21511" w:rsidRDefault="00D21511">
      <w:pPr>
        <w:spacing w:before="0" w:after="160" w:line="259" w:lineRule="auto"/>
        <w:jc w:val="left"/>
      </w:pPr>
      <w:r>
        <w:br w:type="page"/>
      </w:r>
    </w:p>
    <w:p w14:paraId="082E55BF" w14:textId="30F33AA4" w:rsidR="004A0C8F" w:rsidRDefault="004A0C8F" w:rsidP="002E129E">
      <w:pPr>
        <w:pStyle w:val="berschrift2"/>
        <w:divId w:val="817382884"/>
      </w:pPr>
      <w:bookmarkStart w:id="2069" w:name="_Ref51589254"/>
      <w:bookmarkStart w:id="2070" w:name="_Toc68162267"/>
      <w:r w:rsidRPr="002670D3">
        <w:lastRenderedPageBreak/>
        <w:t>System IDs</w:t>
      </w:r>
      <w:bookmarkEnd w:id="2069"/>
      <w:bookmarkEnd w:id="2070"/>
    </w:p>
    <w:p w14:paraId="749C361C" w14:textId="4C0B5827" w:rsidR="004A0C8F" w:rsidRPr="002670D3" w:rsidRDefault="004A0C8F" w:rsidP="004A0C8F">
      <w:pPr>
        <w:divId w:val="817382884"/>
      </w:pPr>
      <w:r w:rsidRPr="002670D3">
        <w:t>The System-ID names used within the LinkingAlps OJP profile are described in</w:t>
      </w:r>
      <w:r w:rsidR="00F632D2">
        <w:t xml:space="preserve"> </w:t>
      </w:r>
      <w:r w:rsidR="00F632D2">
        <w:fldChar w:fldCharType="begin"/>
      </w:r>
      <w:r w:rsidR="00F632D2">
        <w:instrText xml:space="preserve"> REF _Ref54766348 \h </w:instrText>
      </w:r>
      <w:r w:rsidR="00F632D2">
        <w:fldChar w:fldCharType="separate"/>
      </w:r>
      <w:r w:rsidR="00743E40">
        <w:t xml:space="preserve">Table </w:t>
      </w:r>
      <w:r w:rsidR="00743E40">
        <w:rPr>
          <w:noProof/>
        </w:rPr>
        <w:t>31</w:t>
      </w:r>
      <w:r w:rsidR="00F632D2">
        <w:fldChar w:fldCharType="end"/>
      </w:r>
      <w:r w:rsidRPr="002670D3">
        <w:t>. The general idea is to distinguish between different service providers and development phases.</w:t>
      </w:r>
    </w:p>
    <w:p w14:paraId="7F943F55" w14:textId="38A43214" w:rsidR="00F632D2" w:rsidRDefault="00F632D2" w:rsidP="00F632D2">
      <w:pPr>
        <w:pStyle w:val="Beschriftung"/>
        <w:keepNext/>
        <w:divId w:val="817382884"/>
      </w:pPr>
      <w:bookmarkStart w:id="2071" w:name="_Ref54766348"/>
      <w:bookmarkStart w:id="2072" w:name="_Toc68162303"/>
      <w:r>
        <w:t xml:space="preserve">Table </w:t>
      </w:r>
      <w:r>
        <w:fldChar w:fldCharType="begin"/>
      </w:r>
      <w:r>
        <w:instrText xml:space="preserve"> SEQ Table \* ARABIC </w:instrText>
      </w:r>
      <w:r>
        <w:fldChar w:fldCharType="separate"/>
      </w:r>
      <w:r w:rsidR="00743E40">
        <w:rPr>
          <w:noProof/>
        </w:rPr>
        <w:t>31</w:t>
      </w:r>
      <w:r>
        <w:fldChar w:fldCharType="end"/>
      </w:r>
      <w:bookmarkEnd w:id="2071"/>
      <w:r>
        <w:t xml:space="preserve"> System-ID names</w:t>
      </w:r>
      <w:ins w:id="2073" w:author="sara.guerraoliveira@um.si" w:date="2021-03-01T15:34:00Z">
        <w:r w:rsidR="2A586992">
          <w:t>.</w:t>
        </w:r>
      </w:ins>
      <w:bookmarkEnd w:id="2072"/>
    </w:p>
    <w:tbl>
      <w:tblPr>
        <w:tblStyle w:val="Gitternetztabelle21"/>
        <w:tblW w:w="0" w:type="auto"/>
        <w:tblLook w:val="04A0" w:firstRow="1" w:lastRow="0" w:firstColumn="1" w:lastColumn="0" w:noHBand="0" w:noVBand="1"/>
      </w:tblPr>
      <w:tblGrid>
        <w:gridCol w:w="2108"/>
        <w:gridCol w:w="2134"/>
        <w:gridCol w:w="2119"/>
        <w:gridCol w:w="2142"/>
      </w:tblGrid>
      <w:tr w:rsidR="004A0C8F" w:rsidRPr="002670D3" w14:paraId="73772D75" w14:textId="77777777" w:rsidTr="00F632D2">
        <w:trPr>
          <w:cnfStyle w:val="100000000000" w:firstRow="1" w:lastRow="0" w:firstColumn="0" w:lastColumn="0" w:oddVBand="0" w:evenVBand="0" w:oddHBand="0" w:evenHBand="0" w:firstRowFirstColumn="0" w:firstRowLastColumn="0" w:lastRowFirstColumn="0" w:lastRowLastColumn="0"/>
          <w:divId w:val="817382884"/>
          <w:tblHeader/>
        </w:trPr>
        <w:tc>
          <w:tcPr>
            <w:cnfStyle w:val="001000000000" w:firstRow="0" w:lastRow="0" w:firstColumn="1" w:lastColumn="0" w:oddVBand="0" w:evenVBand="0" w:oddHBand="0" w:evenHBand="0" w:firstRowFirstColumn="0" w:firstRowLastColumn="0" w:lastRowFirstColumn="0" w:lastRowLastColumn="0"/>
            <w:tcW w:w="2108" w:type="dxa"/>
          </w:tcPr>
          <w:p w14:paraId="25E6D71D" w14:textId="77777777" w:rsidR="004A0C8F" w:rsidRPr="002670D3" w:rsidRDefault="004A0C8F" w:rsidP="00D91C69">
            <w:r>
              <w:t>System</w:t>
            </w:r>
          </w:p>
        </w:tc>
        <w:tc>
          <w:tcPr>
            <w:tcW w:w="2134" w:type="dxa"/>
          </w:tcPr>
          <w:p w14:paraId="23D74D00" w14:textId="77777777" w:rsidR="004A0C8F" w:rsidRPr="002670D3" w:rsidRDefault="004A0C8F" w:rsidP="00D91C69">
            <w:pPr>
              <w:cnfStyle w:val="100000000000" w:firstRow="1" w:lastRow="0" w:firstColumn="0" w:lastColumn="0" w:oddVBand="0" w:evenVBand="0" w:oddHBand="0" w:evenHBand="0" w:firstRowFirstColumn="0" w:firstRowLastColumn="0" w:lastRowFirstColumn="0" w:lastRowLastColumn="0"/>
            </w:pPr>
            <w:r w:rsidRPr="002670D3">
              <w:t>Production</w:t>
            </w:r>
          </w:p>
        </w:tc>
        <w:tc>
          <w:tcPr>
            <w:tcW w:w="2119" w:type="dxa"/>
          </w:tcPr>
          <w:p w14:paraId="15B1CE32" w14:textId="77777777" w:rsidR="004A0C8F" w:rsidRPr="002670D3" w:rsidRDefault="004A0C8F" w:rsidP="00D91C69">
            <w:pPr>
              <w:cnfStyle w:val="100000000000" w:firstRow="1" w:lastRow="0" w:firstColumn="0" w:lastColumn="0" w:oddVBand="0" w:evenVBand="0" w:oddHBand="0" w:evenHBand="0" w:firstRowFirstColumn="0" w:firstRowLastColumn="0" w:lastRowFirstColumn="0" w:lastRowLastColumn="0"/>
            </w:pPr>
            <w:r w:rsidRPr="002670D3">
              <w:t>Test</w:t>
            </w:r>
          </w:p>
        </w:tc>
        <w:tc>
          <w:tcPr>
            <w:tcW w:w="2142" w:type="dxa"/>
          </w:tcPr>
          <w:p w14:paraId="61401BCB" w14:textId="77777777" w:rsidR="004A0C8F" w:rsidRPr="002670D3" w:rsidRDefault="004A0C8F" w:rsidP="00D91C69">
            <w:pPr>
              <w:cnfStyle w:val="100000000000" w:firstRow="1" w:lastRow="0" w:firstColumn="0" w:lastColumn="0" w:oddVBand="0" w:evenVBand="0" w:oddHBand="0" w:evenHBand="0" w:firstRowFirstColumn="0" w:firstRowLastColumn="0" w:lastRowFirstColumn="0" w:lastRowLastColumn="0"/>
            </w:pPr>
            <w:r w:rsidRPr="002670D3">
              <w:t>Integration</w:t>
            </w:r>
          </w:p>
        </w:tc>
      </w:tr>
      <w:tr w:rsidR="004A0C8F" w:rsidRPr="002670D3" w14:paraId="1946CCEA" w14:textId="77777777" w:rsidTr="00F632D2">
        <w:trPr>
          <w:cnfStyle w:val="000000100000" w:firstRow="0" w:lastRow="0" w:firstColumn="0" w:lastColumn="0" w:oddVBand="0" w:evenVBand="0" w:oddHBand="1" w:evenHBand="0" w:firstRowFirstColumn="0" w:firstRowLastColumn="0" w:lastRowFirstColumn="0" w:lastRowLastColumn="0"/>
          <w:divId w:val="817382884"/>
        </w:trPr>
        <w:tc>
          <w:tcPr>
            <w:cnfStyle w:val="001000000000" w:firstRow="0" w:lastRow="0" w:firstColumn="1" w:lastColumn="0" w:oddVBand="0" w:evenVBand="0" w:oddHBand="0" w:evenHBand="0" w:firstRowFirstColumn="0" w:firstRowLastColumn="0" w:lastRowFirstColumn="0" w:lastRowLastColumn="0"/>
            <w:tcW w:w="2108" w:type="dxa"/>
          </w:tcPr>
          <w:p w14:paraId="3E17E53A" w14:textId="77777777" w:rsidR="004A0C8F" w:rsidRPr="002670D3" w:rsidRDefault="004A0C8F" w:rsidP="00D91C69">
            <w:pPr>
              <w:spacing w:before="0" w:after="0"/>
            </w:pPr>
            <w:r w:rsidRPr="002670D3">
              <w:t>ARIA</w:t>
            </w:r>
          </w:p>
        </w:tc>
        <w:tc>
          <w:tcPr>
            <w:tcW w:w="2134" w:type="dxa"/>
          </w:tcPr>
          <w:p w14:paraId="35C1C880"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r w:rsidRPr="002670D3">
              <w:t>RLA-MOV_prod</w:t>
            </w:r>
          </w:p>
        </w:tc>
        <w:tc>
          <w:tcPr>
            <w:tcW w:w="2119" w:type="dxa"/>
          </w:tcPr>
          <w:p w14:paraId="66359596"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r w:rsidRPr="002670D3">
              <w:t>RLA-MOV_test</w:t>
            </w:r>
          </w:p>
        </w:tc>
        <w:tc>
          <w:tcPr>
            <w:tcW w:w="2142" w:type="dxa"/>
          </w:tcPr>
          <w:p w14:paraId="30B89973"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r w:rsidRPr="002670D3">
              <w:t>RLA-MOV_int</w:t>
            </w:r>
          </w:p>
          <w:p w14:paraId="34E39137"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r w:rsidRPr="002670D3">
              <w:t xml:space="preserve">(integration system currently is not open) </w:t>
            </w:r>
          </w:p>
        </w:tc>
      </w:tr>
      <w:tr w:rsidR="00700FB2" w:rsidRPr="002670D3" w14:paraId="604A9D50" w14:textId="77777777" w:rsidTr="00F632D2">
        <w:trPr>
          <w:divId w:val="817382884"/>
        </w:trPr>
        <w:tc>
          <w:tcPr>
            <w:cnfStyle w:val="001000000000" w:firstRow="0" w:lastRow="0" w:firstColumn="1" w:lastColumn="0" w:oddVBand="0" w:evenVBand="0" w:oddHBand="0" w:evenHBand="0" w:firstRowFirstColumn="0" w:firstRowLastColumn="0" w:lastRowFirstColumn="0" w:lastRowLastColumn="0"/>
            <w:tcW w:w="2108" w:type="dxa"/>
          </w:tcPr>
          <w:p w14:paraId="4C2FEFFE" w14:textId="77777777" w:rsidR="00700FB2" w:rsidRPr="002670D3" w:rsidRDefault="00700FB2" w:rsidP="00700FB2">
            <w:pPr>
              <w:spacing w:before="0" w:after="0"/>
            </w:pPr>
            <w:r w:rsidRPr="002670D3">
              <w:t>CMTo/5T</w:t>
            </w:r>
          </w:p>
        </w:tc>
        <w:tc>
          <w:tcPr>
            <w:tcW w:w="2134" w:type="dxa"/>
          </w:tcPr>
          <w:p w14:paraId="6616CBF2" w14:textId="4FD3BCAB" w:rsidR="00700FB2" w:rsidRPr="002670D3" w:rsidRDefault="00700FB2" w:rsidP="00700FB2">
            <w:pPr>
              <w:spacing w:before="0" w:after="0"/>
              <w:cnfStyle w:val="000000000000" w:firstRow="0" w:lastRow="0" w:firstColumn="0" w:lastColumn="0" w:oddVBand="0" w:evenVBand="0" w:oddHBand="0" w:evenHBand="0" w:firstRowFirstColumn="0" w:firstRowLastColumn="0" w:lastRowFirstColumn="0" w:lastRowLastColumn="0"/>
            </w:pPr>
            <w:ins w:id="2074" w:author="Jan Grüner" w:date="2021-04-01T09:29:00Z">
              <w:r>
                <w:t>CMTO-5T_prod</w:t>
              </w:r>
            </w:ins>
          </w:p>
        </w:tc>
        <w:tc>
          <w:tcPr>
            <w:tcW w:w="2119" w:type="dxa"/>
          </w:tcPr>
          <w:p w14:paraId="139AF99A" w14:textId="08F9C930" w:rsidR="00700FB2" w:rsidRPr="002670D3" w:rsidRDefault="00700FB2" w:rsidP="00700FB2">
            <w:pPr>
              <w:spacing w:before="0" w:after="0"/>
              <w:cnfStyle w:val="000000000000" w:firstRow="0" w:lastRow="0" w:firstColumn="0" w:lastColumn="0" w:oddVBand="0" w:evenVBand="0" w:oddHBand="0" w:evenHBand="0" w:firstRowFirstColumn="0" w:firstRowLastColumn="0" w:lastRowFirstColumn="0" w:lastRowLastColumn="0"/>
            </w:pPr>
            <w:ins w:id="2075" w:author="Jan Grüner" w:date="2021-04-01T09:29:00Z">
              <w:r>
                <w:t>CMTO-5T_test</w:t>
              </w:r>
            </w:ins>
          </w:p>
        </w:tc>
        <w:tc>
          <w:tcPr>
            <w:tcW w:w="2142" w:type="dxa"/>
          </w:tcPr>
          <w:p w14:paraId="3B6657FF" w14:textId="71A7DA7A" w:rsidR="00700FB2" w:rsidRPr="002670D3" w:rsidRDefault="00700FB2" w:rsidP="00700FB2">
            <w:pPr>
              <w:spacing w:before="0" w:after="0"/>
              <w:cnfStyle w:val="000000000000" w:firstRow="0" w:lastRow="0" w:firstColumn="0" w:lastColumn="0" w:oddVBand="0" w:evenVBand="0" w:oddHBand="0" w:evenHBand="0" w:firstRowFirstColumn="0" w:firstRowLastColumn="0" w:lastRowFirstColumn="0" w:lastRowLastColumn="0"/>
            </w:pPr>
            <w:ins w:id="2076" w:author="Jan Grüner" w:date="2021-04-01T09:29:00Z">
              <w:r>
                <w:t>CMTO-5T_int</w:t>
              </w:r>
            </w:ins>
          </w:p>
        </w:tc>
      </w:tr>
      <w:tr w:rsidR="004A0C8F" w:rsidRPr="002670D3" w14:paraId="6BD9C780" w14:textId="77777777" w:rsidTr="00F632D2">
        <w:trPr>
          <w:cnfStyle w:val="000000100000" w:firstRow="0" w:lastRow="0" w:firstColumn="0" w:lastColumn="0" w:oddVBand="0" w:evenVBand="0" w:oddHBand="1" w:evenHBand="0" w:firstRowFirstColumn="0" w:firstRowLastColumn="0" w:lastRowFirstColumn="0" w:lastRowLastColumn="0"/>
          <w:divId w:val="817382884"/>
        </w:trPr>
        <w:tc>
          <w:tcPr>
            <w:cnfStyle w:val="001000000000" w:firstRow="0" w:lastRow="0" w:firstColumn="1" w:lastColumn="0" w:oddVBand="0" w:evenVBand="0" w:oddHBand="0" w:evenHBand="0" w:firstRowFirstColumn="0" w:firstRowLastColumn="0" w:lastRowFirstColumn="0" w:lastRowLastColumn="0"/>
            <w:tcW w:w="2108" w:type="dxa"/>
          </w:tcPr>
          <w:p w14:paraId="2981F170" w14:textId="77777777" w:rsidR="004A0C8F" w:rsidRPr="002670D3" w:rsidRDefault="004A0C8F" w:rsidP="00D91C69">
            <w:pPr>
              <w:spacing w:before="0" w:after="0"/>
            </w:pPr>
            <w:r w:rsidRPr="002670D3">
              <w:t>LUR</w:t>
            </w:r>
          </w:p>
        </w:tc>
        <w:tc>
          <w:tcPr>
            <w:tcW w:w="2134" w:type="dxa"/>
          </w:tcPr>
          <w:p w14:paraId="79181453"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p>
        </w:tc>
        <w:tc>
          <w:tcPr>
            <w:tcW w:w="2119" w:type="dxa"/>
          </w:tcPr>
          <w:p w14:paraId="2BD0AEA9"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p>
        </w:tc>
        <w:tc>
          <w:tcPr>
            <w:tcW w:w="2142" w:type="dxa"/>
          </w:tcPr>
          <w:p w14:paraId="7FC962A1"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p>
        </w:tc>
      </w:tr>
      <w:tr w:rsidR="004A0C8F" w:rsidRPr="002670D3" w14:paraId="5D3276CF" w14:textId="77777777" w:rsidTr="00F632D2">
        <w:trPr>
          <w:divId w:val="817382884"/>
        </w:trPr>
        <w:tc>
          <w:tcPr>
            <w:cnfStyle w:val="001000000000" w:firstRow="0" w:lastRow="0" w:firstColumn="1" w:lastColumn="0" w:oddVBand="0" w:evenVBand="0" w:oddHBand="0" w:evenHBand="0" w:firstRowFirstColumn="0" w:firstRowLastColumn="0" w:lastRowFirstColumn="0" w:lastRowLastColumn="0"/>
            <w:tcW w:w="2108" w:type="dxa"/>
          </w:tcPr>
          <w:p w14:paraId="1CC77403" w14:textId="77777777" w:rsidR="004A0C8F" w:rsidRPr="002670D3" w:rsidRDefault="004A0C8F" w:rsidP="00D91C69">
            <w:pPr>
              <w:spacing w:before="0" w:after="0"/>
            </w:pPr>
            <w:r w:rsidRPr="002670D3">
              <w:t>SBB</w:t>
            </w:r>
          </w:p>
        </w:tc>
        <w:tc>
          <w:tcPr>
            <w:tcW w:w="2134" w:type="dxa"/>
          </w:tcPr>
          <w:p w14:paraId="2ABA49F8" w14:textId="77777777" w:rsidR="004A0C8F" w:rsidRPr="002670D3" w:rsidRDefault="004A0C8F" w:rsidP="00D91C69">
            <w:pPr>
              <w:spacing w:before="0" w:after="0"/>
              <w:cnfStyle w:val="000000000000" w:firstRow="0" w:lastRow="0" w:firstColumn="0" w:lastColumn="0" w:oddVBand="0" w:evenVBand="0" w:oddHBand="0" w:evenHBand="0" w:firstRowFirstColumn="0" w:firstRowLastColumn="0" w:lastRowFirstColumn="0" w:lastRowLastColumn="0"/>
            </w:pPr>
            <w:r w:rsidRPr="002670D3">
              <w:t>SBB-SKI_prod</w:t>
            </w:r>
          </w:p>
        </w:tc>
        <w:tc>
          <w:tcPr>
            <w:tcW w:w="2119" w:type="dxa"/>
          </w:tcPr>
          <w:p w14:paraId="47B46F62" w14:textId="77777777" w:rsidR="004A0C8F" w:rsidRPr="002670D3" w:rsidRDefault="004A0C8F" w:rsidP="00D91C69">
            <w:pPr>
              <w:spacing w:before="0" w:after="0"/>
              <w:cnfStyle w:val="000000000000" w:firstRow="0" w:lastRow="0" w:firstColumn="0" w:lastColumn="0" w:oddVBand="0" w:evenVBand="0" w:oddHBand="0" w:evenHBand="0" w:firstRowFirstColumn="0" w:firstRowLastColumn="0" w:lastRowFirstColumn="0" w:lastRowLastColumn="0"/>
            </w:pPr>
            <w:r w:rsidRPr="002670D3">
              <w:t>SBB-SKI_test</w:t>
            </w:r>
          </w:p>
        </w:tc>
        <w:tc>
          <w:tcPr>
            <w:tcW w:w="2142" w:type="dxa"/>
          </w:tcPr>
          <w:p w14:paraId="7021D698" w14:textId="77777777" w:rsidR="004A0C8F" w:rsidRPr="002670D3" w:rsidRDefault="004A0C8F" w:rsidP="00D91C69">
            <w:pPr>
              <w:spacing w:before="0" w:after="0"/>
              <w:cnfStyle w:val="000000000000" w:firstRow="0" w:lastRow="0" w:firstColumn="0" w:lastColumn="0" w:oddVBand="0" w:evenVBand="0" w:oddHBand="0" w:evenHBand="0" w:firstRowFirstColumn="0" w:firstRowLastColumn="0" w:lastRowFirstColumn="0" w:lastRowLastColumn="0"/>
            </w:pPr>
            <w:r w:rsidRPr="002670D3">
              <w:t>SBB-SKI_int</w:t>
            </w:r>
          </w:p>
        </w:tc>
      </w:tr>
      <w:tr w:rsidR="004A0C8F" w:rsidRPr="002670D3" w14:paraId="112F86E3" w14:textId="77777777" w:rsidTr="00F632D2">
        <w:trPr>
          <w:cnfStyle w:val="000000100000" w:firstRow="0" w:lastRow="0" w:firstColumn="0" w:lastColumn="0" w:oddVBand="0" w:evenVBand="0" w:oddHBand="1" w:evenHBand="0" w:firstRowFirstColumn="0" w:firstRowLastColumn="0" w:lastRowFirstColumn="0" w:lastRowLastColumn="0"/>
          <w:divId w:val="817382884"/>
        </w:trPr>
        <w:tc>
          <w:tcPr>
            <w:cnfStyle w:val="001000000000" w:firstRow="0" w:lastRow="0" w:firstColumn="1" w:lastColumn="0" w:oddVBand="0" w:evenVBand="0" w:oddHBand="0" w:evenHBand="0" w:firstRowFirstColumn="0" w:firstRowLastColumn="0" w:lastRowFirstColumn="0" w:lastRowLastColumn="0"/>
            <w:tcW w:w="2108" w:type="dxa"/>
          </w:tcPr>
          <w:p w14:paraId="7404CB1F" w14:textId="77777777" w:rsidR="004A0C8F" w:rsidRPr="002670D3" w:rsidRDefault="004A0C8F" w:rsidP="00D91C69">
            <w:pPr>
              <w:spacing w:before="0" w:after="0"/>
            </w:pPr>
            <w:r w:rsidRPr="002670D3">
              <w:t>STA</w:t>
            </w:r>
          </w:p>
        </w:tc>
        <w:tc>
          <w:tcPr>
            <w:tcW w:w="2134" w:type="dxa"/>
          </w:tcPr>
          <w:p w14:paraId="76F161FD"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r w:rsidRPr="002670D3">
              <w:t>STA_prod</w:t>
            </w:r>
          </w:p>
        </w:tc>
        <w:tc>
          <w:tcPr>
            <w:tcW w:w="2119" w:type="dxa"/>
          </w:tcPr>
          <w:p w14:paraId="25491F52"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r w:rsidRPr="002670D3">
              <w:t>STA_test</w:t>
            </w:r>
          </w:p>
        </w:tc>
        <w:tc>
          <w:tcPr>
            <w:tcW w:w="2142" w:type="dxa"/>
          </w:tcPr>
          <w:p w14:paraId="014362BC" w14:textId="77777777" w:rsidR="004A0C8F" w:rsidRPr="002670D3" w:rsidRDefault="004A0C8F" w:rsidP="00D91C69">
            <w:pPr>
              <w:spacing w:before="0" w:after="0"/>
              <w:cnfStyle w:val="000000100000" w:firstRow="0" w:lastRow="0" w:firstColumn="0" w:lastColumn="0" w:oddVBand="0" w:evenVBand="0" w:oddHBand="1" w:evenHBand="0" w:firstRowFirstColumn="0" w:firstRowLastColumn="0" w:lastRowFirstColumn="0" w:lastRowLastColumn="0"/>
            </w:pPr>
            <w:r w:rsidRPr="002670D3">
              <w:t>STA_int</w:t>
            </w:r>
          </w:p>
        </w:tc>
      </w:tr>
      <w:tr w:rsidR="004A0C8F" w:rsidRPr="002670D3" w14:paraId="2F5D77DC" w14:textId="77777777" w:rsidTr="00F632D2">
        <w:trPr>
          <w:divId w:val="817382884"/>
        </w:trPr>
        <w:tc>
          <w:tcPr>
            <w:cnfStyle w:val="001000000000" w:firstRow="0" w:lastRow="0" w:firstColumn="1" w:lastColumn="0" w:oddVBand="0" w:evenVBand="0" w:oddHBand="0" w:evenHBand="0" w:firstRowFirstColumn="0" w:firstRowLastColumn="0" w:lastRowFirstColumn="0" w:lastRowLastColumn="0"/>
            <w:tcW w:w="2108" w:type="dxa"/>
          </w:tcPr>
          <w:p w14:paraId="67567BF8" w14:textId="77777777" w:rsidR="004A0C8F" w:rsidRPr="002670D3" w:rsidRDefault="004A0C8F" w:rsidP="00D91C69">
            <w:pPr>
              <w:spacing w:before="0" w:after="0"/>
            </w:pPr>
            <w:r w:rsidRPr="002670D3">
              <w:t>VAO</w:t>
            </w:r>
          </w:p>
        </w:tc>
        <w:tc>
          <w:tcPr>
            <w:tcW w:w="2134" w:type="dxa"/>
          </w:tcPr>
          <w:p w14:paraId="7BDEC5B3" w14:textId="77777777" w:rsidR="004A0C8F" w:rsidRPr="002670D3" w:rsidRDefault="004A0C8F" w:rsidP="00D91C69">
            <w:pPr>
              <w:spacing w:before="0" w:after="0"/>
              <w:cnfStyle w:val="000000000000" w:firstRow="0" w:lastRow="0" w:firstColumn="0" w:lastColumn="0" w:oddVBand="0" w:evenVBand="0" w:oddHBand="0" w:evenHBand="0" w:firstRowFirstColumn="0" w:firstRowLastColumn="0" w:lastRowFirstColumn="0" w:lastRowLastColumn="0"/>
            </w:pPr>
          </w:p>
        </w:tc>
        <w:tc>
          <w:tcPr>
            <w:tcW w:w="2119" w:type="dxa"/>
          </w:tcPr>
          <w:p w14:paraId="2C535C10" w14:textId="77777777" w:rsidR="004A0C8F" w:rsidRPr="002670D3" w:rsidRDefault="004A0C8F" w:rsidP="00D91C69">
            <w:pPr>
              <w:spacing w:before="0" w:after="0"/>
              <w:cnfStyle w:val="000000000000" w:firstRow="0" w:lastRow="0" w:firstColumn="0" w:lastColumn="0" w:oddVBand="0" w:evenVBand="0" w:oddHBand="0" w:evenHBand="0" w:firstRowFirstColumn="0" w:firstRowLastColumn="0" w:lastRowFirstColumn="0" w:lastRowLastColumn="0"/>
            </w:pPr>
          </w:p>
        </w:tc>
        <w:tc>
          <w:tcPr>
            <w:tcW w:w="2142" w:type="dxa"/>
          </w:tcPr>
          <w:p w14:paraId="14FFAB5B" w14:textId="77777777" w:rsidR="004A0C8F" w:rsidRPr="002670D3" w:rsidRDefault="004A0C8F" w:rsidP="00D91C69">
            <w:pPr>
              <w:spacing w:before="0" w:after="0"/>
              <w:cnfStyle w:val="000000000000" w:firstRow="0" w:lastRow="0" w:firstColumn="0" w:lastColumn="0" w:oddVBand="0" w:evenVBand="0" w:oddHBand="0" w:evenHBand="0" w:firstRowFirstColumn="0" w:firstRowLastColumn="0" w:lastRowFirstColumn="0" w:lastRowLastColumn="0"/>
            </w:pPr>
          </w:p>
        </w:tc>
      </w:tr>
    </w:tbl>
    <w:p w14:paraId="455A59DD" w14:textId="77777777" w:rsidR="001C0331" w:rsidRDefault="001C0331" w:rsidP="00D21511">
      <w:pPr>
        <w:divId w:val="817382884"/>
      </w:pPr>
      <w:bookmarkStart w:id="2077" w:name="_Ref51589418"/>
    </w:p>
    <w:p w14:paraId="0515FA09" w14:textId="77777777" w:rsidR="00D21511" w:rsidRDefault="00D21511">
      <w:pPr>
        <w:spacing w:before="0" w:after="160" w:line="259" w:lineRule="auto"/>
        <w:jc w:val="left"/>
      </w:pPr>
      <w:r>
        <w:br w:type="page"/>
      </w:r>
    </w:p>
    <w:p w14:paraId="0AACD354" w14:textId="5E426379" w:rsidR="0086143C" w:rsidRDefault="00375F0F" w:rsidP="008E3B03">
      <w:pPr>
        <w:pStyle w:val="berschrift2"/>
        <w:divId w:val="817382884"/>
      </w:pPr>
      <w:bookmarkStart w:id="2078" w:name="_Ref54766451"/>
      <w:bookmarkStart w:id="2079" w:name="_Ref54766459"/>
      <w:bookmarkStart w:id="2080" w:name="_Toc68162268"/>
      <w:r>
        <w:lastRenderedPageBreak/>
        <w:t>Supported Services, Fields &amp; Parameters (LinkingAlps Profile)</w:t>
      </w:r>
      <w:bookmarkEnd w:id="2078"/>
      <w:bookmarkEnd w:id="2079"/>
      <w:bookmarkEnd w:id="2080"/>
    </w:p>
    <w:p w14:paraId="133BBA2D" w14:textId="4E31BC77" w:rsidR="008A1CBD" w:rsidRPr="008A1CBD" w:rsidRDefault="00AD487A" w:rsidP="008A1CBD">
      <w:pPr>
        <w:divId w:val="817382884"/>
      </w:pPr>
      <w:r>
        <w:t xml:space="preserve">See </w:t>
      </w:r>
      <w:r w:rsidR="00872613">
        <w:t xml:space="preserve">external </w:t>
      </w:r>
      <w:r>
        <w:t>document</w:t>
      </w:r>
      <w:r w:rsidR="00872613">
        <w:t xml:space="preserve"> "</w:t>
      </w:r>
      <w:r w:rsidR="00E865DA" w:rsidRPr="00E865DA">
        <w:t>LinkingAlps_OJP_profile_implementationOverview_v0</w:t>
      </w:r>
      <w:del w:id="2081" w:author="Jan Grüner" w:date="2021-03-18T10:00:00Z">
        <w:r w:rsidR="00E865DA" w:rsidDel="007374EB">
          <w:delText>1</w:delText>
        </w:r>
      </w:del>
      <w:ins w:id="2082" w:author="Jan Grüner" w:date="2021-03-18T10:00:00Z">
        <w:r w:rsidR="007374EB">
          <w:t>3</w:t>
        </w:r>
      </w:ins>
      <w:r w:rsidR="00E865DA" w:rsidRPr="00E865DA">
        <w:t>.</w:t>
      </w:r>
      <w:r w:rsidR="00E865DA">
        <w:t>00</w:t>
      </w:r>
      <w:r w:rsidR="00E865DA" w:rsidRPr="00E865DA">
        <w:t>.xlsx</w:t>
      </w:r>
      <w:r w:rsidR="00872613">
        <w:t>" for a com</w:t>
      </w:r>
      <w:r w:rsidR="005D5D92">
        <w:t>prehensive</w:t>
      </w:r>
      <w:r w:rsidR="00872613">
        <w:t xml:space="preserve"> list of the supported serv</w:t>
      </w:r>
      <w:r w:rsidR="005D5D92">
        <w:t>ices, fields and parameters.</w:t>
      </w:r>
    </w:p>
    <w:bookmarkEnd w:id="2077"/>
    <w:p w14:paraId="6A48BB46" w14:textId="6E1FADA6" w:rsidR="00355F7D" w:rsidRPr="002670D3" w:rsidRDefault="00355F7D" w:rsidP="00163EC6">
      <w:pPr>
        <w:rPr>
          <w:b/>
        </w:rPr>
      </w:pPr>
    </w:p>
    <w:sectPr w:rsidR="00355F7D" w:rsidRPr="002670D3" w:rsidSect="00F24669">
      <w:headerReference w:type="even" r:id="rId20"/>
      <w:headerReference w:type="default" r:id="rId21"/>
      <w:footerReference w:type="even" r:id="rId22"/>
      <w:footerReference w:type="default" r:id="rId23"/>
      <w:headerReference w:type="first" r:id="rId24"/>
      <w:footerReference w:type="first" r:id="rId25"/>
      <w:pgSz w:w="11906" w:h="16838"/>
      <w:pgMar w:top="1418" w:right="1985" w:bottom="1134"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ra.guerraoliveira@um.si" w:date="2021-03-02T10:00:00Z" w:initials="sa">
    <w:p w14:paraId="1D301FB0" w14:textId="652F154C" w:rsidR="63B7B448" w:rsidRDefault="63B7B448">
      <w:r>
        <w:t xml:space="preserve">knowing this is not the final version of the document :) just a suggestion: a bit redundant the subtitle.. </w:t>
      </w:r>
      <w:r>
        <w:annotationRef/>
      </w:r>
    </w:p>
    <w:p w14:paraId="1737C6D1" w14:textId="32FE8807" w:rsidR="63B7B448" w:rsidRDefault="63B7B448">
      <w:r>
        <w:t>"Design, features and specification of the OJP" ?</w:t>
      </w:r>
    </w:p>
    <w:p w14:paraId="4F064D49" w14:textId="158FBB85" w:rsidR="63B7B448" w:rsidRDefault="63B7B448"/>
  </w:comment>
  <w:comment w:id="3" w:author="Jan Grüner" w:date="2021-03-18T15:54:00Z" w:initials="JG">
    <w:p w14:paraId="39CE8B40" w14:textId="53DA3F86" w:rsidR="00664667" w:rsidRDefault="00664667">
      <w:pPr>
        <w:pStyle w:val="Kommentartext"/>
      </w:pPr>
      <w:r>
        <w:rPr>
          <w:rStyle w:val="Kommentarzeichen"/>
        </w:rPr>
        <w:annotationRef/>
      </w:r>
      <w:r w:rsidR="009411BE">
        <w:t>Changed.</w:t>
      </w:r>
    </w:p>
  </w:comment>
  <w:comment w:id="12" w:author="Jan Grüner" w:date="2021-01-19T07:45:00Z" w:initials="JG">
    <w:p w14:paraId="3CB16F80" w14:textId="5AAB4315" w:rsidR="000F3E97" w:rsidRDefault="000F3E97">
      <w:pPr>
        <w:pStyle w:val="Kommentartext"/>
      </w:pPr>
      <w:r>
        <w:rPr>
          <w:rStyle w:val="Kommentarzeichen"/>
        </w:rPr>
        <w:annotationRef/>
      </w:r>
      <w:r w:rsidR="00D85DDA">
        <w:t>Req. Update</w:t>
      </w:r>
    </w:p>
  </w:comment>
  <w:comment w:id="961" w:author="Michael Zangl" w:date="2021-03-24T10:38:00Z" w:initials="MZ">
    <w:p w14:paraId="1EE59BF6" w14:textId="766A9F63" w:rsidR="49BE591A" w:rsidRDefault="49BE591A">
      <w:r>
        <w:t>this abbreviation might cause confusion with 'Active System' and should rather be removed</w:t>
      </w:r>
      <w:r>
        <w:annotationRef/>
      </w:r>
    </w:p>
  </w:comment>
  <w:comment w:id="962" w:author="Jan Grüner" w:date="2021-03-29T11:00:00Z" w:initials="JG">
    <w:p w14:paraId="73FBA9C8" w14:textId="79EFCF01" w:rsidR="00053D96" w:rsidRDefault="00053D96">
      <w:pPr>
        <w:pStyle w:val="Kommentartext"/>
      </w:pPr>
      <w:r>
        <w:rPr>
          <w:rStyle w:val="Kommentarzeichen"/>
        </w:rPr>
        <w:annotationRef/>
      </w:r>
      <w:r>
        <w:t>Removed as not required.</w:t>
      </w:r>
    </w:p>
  </w:comment>
  <w:comment w:id="963" w:author="Michael Zangl" w:date="2021-03-24T10:36:00Z" w:initials="MZ">
    <w:p w14:paraId="67BD92AF" w14:textId="55C20B91" w:rsidR="49BE591A" w:rsidRDefault="49BE591A">
      <w:r>
        <w:t>add name of the version used</w:t>
      </w:r>
      <w:r>
        <w:annotationRef/>
      </w:r>
    </w:p>
  </w:comment>
  <w:comment w:id="964" w:author="Jan Grüner" w:date="2021-03-29T11:00:00Z" w:initials="JG">
    <w:p w14:paraId="661B1CDE" w14:textId="225F5490" w:rsidR="00053D96" w:rsidRDefault="00053D96">
      <w:pPr>
        <w:pStyle w:val="Kommentartext"/>
      </w:pPr>
      <w:r>
        <w:rPr>
          <w:rStyle w:val="Kommentarzeichen"/>
        </w:rPr>
        <w:annotationRef/>
      </w:r>
      <w:r>
        <w:t>Added</w:t>
      </w:r>
    </w:p>
  </w:comment>
  <w:comment w:id="983" w:author="sara.guerraoliveira@um.si" w:date="2021-03-02T10:11:00Z" w:initials="sa">
    <w:p w14:paraId="06A6F9D1" w14:textId="3C4F1B3E" w:rsidR="63B7B448" w:rsidRDefault="63B7B448">
      <w:r>
        <w:t>I know that this is exactly as it is on the Glossary, but would like to ask if it wouldn't be clearer to write "Stop points or stations..."</w:t>
      </w:r>
      <w:r>
        <w:annotationRef/>
      </w:r>
    </w:p>
  </w:comment>
  <w:comment w:id="984" w:author="Jan Grüner" w:date="2021-03-18T15:56:00Z" w:initials="JG">
    <w:p w14:paraId="2C767E2F" w14:textId="04A2505B" w:rsidR="00215007" w:rsidRDefault="00215007">
      <w:pPr>
        <w:pStyle w:val="Kommentartext"/>
      </w:pPr>
      <w:r>
        <w:rPr>
          <w:rStyle w:val="Kommentarzeichen"/>
        </w:rPr>
        <w:annotationRef/>
      </w:r>
      <w:r>
        <w:t>Alignment with Bi-Weekly 2021-03-18</w:t>
      </w:r>
    </w:p>
  </w:comment>
  <w:comment w:id="997" w:author="Jan Grüner" w:date="2021-03-17T15:21:00Z" w:initials="JG">
    <w:p w14:paraId="4F27333A" w14:textId="66F07C79" w:rsidR="00563322" w:rsidRDefault="00563322">
      <w:pPr>
        <w:pStyle w:val="Kommentartext"/>
      </w:pPr>
      <w:r>
        <w:rPr>
          <w:rStyle w:val="Kommentarzeichen"/>
        </w:rPr>
        <w:annotationRef/>
      </w:r>
      <w:r>
        <w:t>WS #6 addition</w:t>
      </w:r>
    </w:p>
  </w:comment>
  <w:comment w:id="1038" w:author="Jan Grüner" w:date="2021-03-10T07:48:00Z" w:initials="JG">
    <w:p w14:paraId="38063B33" w14:textId="250B9F9A" w:rsidR="0083570A" w:rsidRDefault="0083570A">
      <w:pPr>
        <w:pStyle w:val="Kommentartext"/>
      </w:pPr>
      <w:r>
        <w:rPr>
          <w:rStyle w:val="Kommentarzeichen"/>
        </w:rPr>
        <w:annotationRef/>
      </w:r>
      <w:r>
        <w:t>Updated using 1:1 Copy from DT1.3.4</w:t>
      </w:r>
      <w:r w:rsidR="00317A28">
        <w:t xml:space="preserve"> via SharePoint</w:t>
      </w:r>
    </w:p>
  </w:comment>
  <w:comment w:id="1131" w:author="sara.guerraoliveira@um.si" w:date="2021-03-01T17:40:00Z" w:initials="sa">
    <w:p w14:paraId="0058210A" w14:textId="08E0EDB0" w:rsidR="63B7B448" w:rsidRDefault="63B7B448">
      <w:r>
        <w:t>not clear the meaning of this part of the sentence "description is called"</w:t>
      </w:r>
      <w:r>
        <w:annotationRef/>
      </w:r>
    </w:p>
  </w:comment>
  <w:comment w:id="1132" w:author="Jan Grüner" w:date="2021-03-10T07:49:00Z" w:initials="JG">
    <w:p w14:paraId="49F698D8" w14:textId="441B13B7" w:rsidR="00317A28" w:rsidRDefault="00317A28">
      <w:pPr>
        <w:pStyle w:val="Kommentartext"/>
      </w:pPr>
      <w:r>
        <w:rPr>
          <w:rStyle w:val="Kommentarzeichen"/>
        </w:rPr>
        <w:annotationRef/>
      </w:r>
      <w:r>
        <w:t xml:space="preserve">This is pulled directly from </w:t>
      </w:r>
      <w:r w:rsidR="00A36AD6">
        <w:t>DT1.3.4 Changes should be applied to there as well</w:t>
      </w:r>
      <w:r w:rsidR="00805976">
        <w:t>. Updated Text</w:t>
      </w:r>
    </w:p>
  </w:comment>
  <w:comment w:id="1134" w:author="sara.guerraoliveira@um.si" w:date="2021-03-02T10:20:00Z" w:initials="sa">
    <w:p w14:paraId="29AA6821" w14:textId="48A7DC66" w:rsidR="63B7B448" w:rsidRDefault="63B7B448">
      <w:r>
        <w:t>Sentence not clear.. could it be: "Although an active system can contain the end user service it is strongly  unrecommended." A following sentence explaining why would be great for clarification :) .</w:t>
      </w:r>
      <w:r>
        <w:annotationRef/>
      </w:r>
    </w:p>
  </w:comment>
  <w:comment w:id="1177" w:author="sara.guerraoliveira@um.si" w:date="2021-03-02T10:30:00Z" w:initials="sa">
    <w:p w14:paraId="32B7C339" w14:textId="3C8EB34F" w:rsidR="63B7B448" w:rsidRDefault="63B7B448">
      <w:r>
        <w:t>If the definition of Exchange Points is altered, rectify here.</w:t>
      </w:r>
      <w:r>
        <w:annotationRef/>
      </w:r>
      <w:r>
        <w:annotationRef/>
      </w:r>
    </w:p>
  </w:comment>
  <w:comment w:id="1186" w:author="Michael Zangl" w:date="2021-03-24T10:47:00Z" w:initials="MZ">
    <w:p w14:paraId="507CF459" w14:textId="7D4D64AC" w:rsidR="49BE591A" w:rsidRDefault="49BE591A">
      <w:r>
        <w:t>is there a reason why 'geographical' is highlighted in bold?</w:t>
      </w:r>
      <w:r>
        <w:annotationRef/>
      </w:r>
    </w:p>
  </w:comment>
  <w:comment w:id="1187" w:author="Jan Grüner" w:date="2021-03-29T11:01:00Z" w:initials="JG">
    <w:p w14:paraId="7370CE3B" w14:textId="55F3F302" w:rsidR="00D713A6" w:rsidRDefault="00D713A6">
      <w:pPr>
        <w:pStyle w:val="Kommentartext"/>
      </w:pPr>
      <w:r>
        <w:rPr>
          <w:rStyle w:val="Kommentarzeichen"/>
        </w:rPr>
        <w:annotationRef/>
      </w:r>
      <w:r>
        <w:t>If there was a reason I can no longer remember it.</w:t>
      </w:r>
    </w:p>
  </w:comment>
  <w:comment w:id="1201" w:author="serena.barassi@ext.ariaspa.it" w:date="2021-03-19T09:22:00Z" w:initials="se">
    <w:p w14:paraId="57C053D9" w14:textId="4EA99917" w:rsidR="5734DC41" w:rsidRDefault="5734DC41">
      <w:r>
        <w:t>(...) information of the stops/stops places (...)</w:t>
      </w:r>
      <w:r>
        <w:annotationRef/>
      </w:r>
    </w:p>
    <w:p w14:paraId="1C201264" w14:textId="5A95BB9C" w:rsidR="5734DC41" w:rsidRDefault="5734DC41"/>
    <w:p w14:paraId="59DCF124" w14:textId="08A5FE3A" w:rsidR="5734DC41" w:rsidRDefault="5734DC41">
      <w:r>
        <w:t>Should an Exchange point have its coordinates? In my opinion we should clarify the criteria with which to assign the coordinates of the Exchange points. For each EP, the systems involved have their own stop places (or points points) with their own coordinates. Do the coordinates of the EP coincide with the coordinates of the stop /stop place of the EP steward? in a case like that of Bern, where the steward has more than one stop place, but only one ID, therefore only one EP, what are the coordinates of the EP?</w:t>
      </w:r>
    </w:p>
  </w:comment>
  <w:comment w:id="1202" w:author="Jan Grüner" w:date="2021-03-29T13:26:00Z" w:initials="JG">
    <w:p w14:paraId="7AEED824" w14:textId="77777777" w:rsidR="00365705" w:rsidRDefault="00365705">
      <w:pPr>
        <w:pStyle w:val="Kommentartext"/>
      </w:pPr>
      <w:r>
        <w:rPr>
          <w:rStyle w:val="Kommentarzeichen"/>
        </w:rPr>
        <w:annotationRef/>
      </w:r>
      <w:r w:rsidR="0061127E">
        <w:t xml:space="preserve">This was added </w:t>
      </w:r>
      <w:r w:rsidR="00B43AAA">
        <w:t>as a result of WS#3 (see meeting minutes)</w:t>
      </w:r>
      <w:r w:rsidR="00BA5878">
        <w:t>. Minutes say per VAO “request”</w:t>
      </w:r>
    </w:p>
    <w:p w14:paraId="2EEF030A" w14:textId="5A7B7427" w:rsidR="000340EE" w:rsidRDefault="000340EE">
      <w:pPr>
        <w:pStyle w:val="Kommentartext"/>
      </w:pPr>
    </w:p>
    <w:p w14:paraId="4D23E238" w14:textId="083E6651" w:rsidR="00F81CF0" w:rsidRDefault="00F74760">
      <w:pPr>
        <w:pStyle w:val="Kommentartext"/>
      </w:pPr>
      <w:r>
        <w:t>It describes the general method of detecting (possible) ExchangePoints in the first place</w:t>
      </w:r>
      <w:r w:rsidR="008F55AC">
        <w:t>, not within OJP!</w:t>
      </w:r>
      <w:r w:rsidR="00CF579C">
        <w:t xml:space="preserve"> From my point of view this should be addressed in “D.T1.3_ExchangePoints”, as this the related process.</w:t>
      </w:r>
    </w:p>
    <w:p w14:paraId="484A7A9F" w14:textId="77777777" w:rsidR="00F81CF0" w:rsidRDefault="00F81CF0">
      <w:pPr>
        <w:pStyle w:val="Kommentartext"/>
      </w:pPr>
    </w:p>
    <w:p w14:paraId="5BEC21E2" w14:textId="1960599E" w:rsidR="003F64E8" w:rsidRDefault="000340EE">
      <w:pPr>
        <w:pStyle w:val="Kommentartext"/>
      </w:pPr>
      <w:r>
        <w:t xml:space="preserve">Technically </w:t>
      </w:r>
      <w:r w:rsidR="00AE300B">
        <w:t>requirements for exchange point detection (In th</w:t>
      </w:r>
      <w:r w:rsidR="003F64E8">
        <w:t>e way of finding the same points/places across different systems) is not part of the profile.</w:t>
      </w:r>
    </w:p>
  </w:comment>
  <w:comment w:id="1217" w:author="Jan Grüner" w:date="2021-03-17T15:21:00Z" w:initials="JG">
    <w:p w14:paraId="32E421F2" w14:textId="6B3BCE55" w:rsidR="00563322" w:rsidRDefault="00563322">
      <w:pPr>
        <w:pStyle w:val="Kommentartext"/>
      </w:pPr>
      <w:r>
        <w:rPr>
          <w:rStyle w:val="Kommentarzeichen"/>
        </w:rPr>
        <w:annotationRef/>
      </w:r>
      <w:r>
        <w:t>Ws #6 addition</w:t>
      </w:r>
    </w:p>
  </w:comment>
  <w:comment w:id="1218" w:author="Jan Grüner" w:date="2021-03-18T15:57:00Z" w:initials="JG">
    <w:p w14:paraId="068D200A" w14:textId="50D6164D" w:rsidR="007B7DF2" w:rsidRDefault="007B7DF2">
      <w:pPr>
        <w:pStyle w:val="Kommentartext"/>
      </w:pPr>
      <w:r>
        <w:rPr>
          <w:rStyle w:val="Kommentarzeichen"/>
        </w:rPr>
        <w:annotationRef/>
      </w:r>
      <w:r>
        <w:t>Example not complete / to be updated</w:t>
      </w:r>
    </w:p>
  </w:comment>
  <w:comment w:id="1219" w:author="Jan Grüner" w:date="2021-03-19T10:02:00Z" w:initials="JG">
    <w:p w14:paraId="03EA1D11" w14:textId="5A7CDF5A" w:rsidR="000D3C5A" w:rsidRDefault="000D3C5A">
      <w:pPr>
        <w:pStyle w:val="Kommentartext"/>
      </w:pPr>
      <w:r>
        <w:rPr>
          <w:rStyle w:val="Kommentarzeichen"/>
        </w:rPr>
        <w:annotationRef/>
      </w:r>
      <w:r>
        <w:t xml:space="preserve">Updated </w:t>
      </w:r>
    </w:p>
  </w:comment>
  <w:comment w:id="1254" w:author="Jan Grüner" w:date="2021-03-29T11:46:00Z" w:initials="JG">
    <w:p w14:paraId="1B2D565D" w14:textId="4AA78D91" w:rsidR="007B4771" w:rsidRDefault="007B4771">
      <w:pPr>
        <w:pStyle w:val="Kommentartext"/>
      </w:pPr>
      <w:r>
        <w:rPr>
          <w:rStyle w:val="Kommentarzeichen"/>
        </w:rPr>
        <w:annotationRef/>
      </w:r>
      <w:r>
        <w:t>Added usage rule (just in case)</w:t>
      </w:r>
    </w:p>
  </w:comment>
  <w:comment w:id="1261" w:author="Jan Grüner" w:date="2021-01-19T10:51:00Z" w:initials="JG">
    <w:p w14:paraId="4194559B" w14:textId="44E00A24" w:rsidR="00D0634E" w:rsidRDefault="00D0634E">
      <w:pPr>
        <w:pStyle w:val="Kommentartext"/>
      </w:pPr>
      <w:r>
        <w:rPr>
          <w:rStyle w:val="Kommentarzeichen"/>
        </w:rPr>
        <w:annotationRef/>
      </w:r>
      <w:r>
        <w:t>As discussed in WS#5</w:t>
      </w:r>
    </w:p>
  </w:comment>
  <w:comment w:id="1272" w:author="Jan Grüner" w:date="2021-01-19T10:38:00Z" w:initials="JG">
    <w:p w14:paraId="556ECD2E" w14:textId="77777777" w:rsidR="007A3B0C" w:rsidRDefault="006017A7">
      <w:pPr>
        <w:pStyle w:val="Kommentartext"/>
      </w:pPr>
      <w:r>
        <w:rPr>
          <w:rStyle w:val="Kommentarzeichen"/>
        </w:rPr>
        <w:annotationRef/>
      </w:r>
      <w:r>
        <w:t xml:space="preserve">As decided in Bi-Weekly: </w:t>
      </w:r>
    </w:p>
    <w:p w14:paraId="55542533" w14:textId="4C68E3E6" w:rsidR="006017A7" w:rsidRDefault="006017A7" w:rsidP="007A3B0C">
      <w:pPr>
        <w:pStyle w:val="Kommentartext"/>
        <w:numPr>
          <w:ilvl w:val="0"/>
          <w:numId w:val="34"/>
        </w:numPr>
      </w:pPr>
      <w:r>
        <w:t>We are using v1.0.</w:t>
      </w:r>
    </w:p>
    <w:p w14:paraId="6EFBDD12" w14:textId="3ABB6BE6" w:rsidR="007A3B0C" w:rsidRDefault="007A3B0C" w:rsidP="007A3B0C">
      <w:pPr>
        <w:pStyle w:val="Kommentartext"/>
        <w:numPr>
          <w:ilvl w:val="0"/>
          <w:numId w:val="34"/>
        </w:numPr>
      </w:pPr>
      <w:r>
        <w:t>Added clarification text regarding used version.</w:t>
      </w:r>
    </w:p>
    <w:p w14:paraId="744FCFFF" w14:textId="1823F9A2" w:rsidR="006017A7" w:rsidRDefault="006017A7">
      <w:pPr>
        <w:pStyle w:val="Kommentartext"/>
      </w:pPr>
    </w:p>
  </w:comment>
  <w:comment w:id="1287" w:author="Jan Grüner" w:date="2021-03-18T15:58:00Z" w:initials="JG">
    <w:p w14:paraId="40226496" w14:textId="351519E1" w:rsidR="007B7DF2" w:rsidRDefault="007B7DF2">
      <w:pPr>
        <w:pStyle w:val="Kommentartext"/>
      </w:pPr>
      <w:r>
        <w:rPr>
          <w:rStyle w:val="Kommentarzeichen"/>
        </w:rPr>
        <w:annotationRef/>
      </w:r>
      <w:r>
        <w:t>As decided in Bi-Weekly 2021-03-18</w:t>
      </w:r>
    </w:p>
  </w:comment>
  <w:comment w:id="1299" w:author="sara.guerraoliveira@um.si" w:date="2021-03-03T11:03:00Z" w:initials="sa">
    <w:p w14:paraId="0885608B" w14:textId="109C65DA" w:rsidR="63B7B448" w:rsidRDefault="63B7B448">
      <w:r>
        <w:t>The current name of the object?</w:t>
      </w:r>
      <w:r>
        <w:annotationRef/>
      </w:r>
    </w:p>
  </w:comment>
  <w:comment w:id="1300" w:author="Jan Grüner" w:date="2021-03-10T10:05:00Z" w:initials="JG">
    <w:p w14:paraId="3E4240E7" w14:textId="219C4E5E" w:rsidR="00404276" w:rsidRDefault="00404276">
      <w:pPr>
        <w:pStyle w:val="Kommentartext"/>
      </w:pPr>
      <w:r>
        <w:rPr>
          <w:rStyle w:val="Kommentarzeichen"/>
        </w:rPr>
        <w:annotationRef/>
      </w:r>
      <w:r>
        <w:t>clarified</w:t>
      </w:r>
    </w:p>
  </w:comment>
  <w:comment w:id="1301" w:author="sara.guerraoliveira@um.si" w:date="2021-03-18T12:35:00Z" w:initials="sa">
    <w:p w14:paraId="03DF2176" w14:textId="67FE9C4D" w:rsidR="231E9F90" w:rsidRDefault="231E9F90">
      <w:r>
        <w:t>Great</w:t>
      </w:r>
      <w:r>
        <w:annotationRef/>
      </w:r>
    </w:p>
  </w:comment>
  <w:comment w:id="1305" w:author="Jan Grüner" w:date="2021-01-19T07:56:00Z" w:initials="JG">
    <w:p w14:paraId="6F72FAC0" w14:textId="77777777" w:rsidR="00B368A2" w:rsidRDefault="00B368A2">
      <w:pPr>
        <w:pStyle w:val="Kommentartext"/>
      </w:pPr>
      <w:r>
        <w:rPr>
          <w:rStyle w:val="Kommentarzeichen"/>
        </w:rPr>
        <w:annotationRef/>
      </w:r>
      <w:r>
        <w:t>Order:</w:t>
      </w:r>
    </w:p>
    <w:p w14:paraId="204699F5" w14:textId="77777777" w:rsidR="00B368A2" w:rsidRDefault="00B368A2" w:rsidP="00B368A2">
      <w:pPr>
        <w:pStyle w:val="Kommentartext"/>
        <w:numPr>
          <w:ilvl w:val="0"/>
          <w:numId w:val="33"/>
        </w:numPr>
      </w:pPr>
      <w:r>
        <w:t>Requested language</w:t>
      </w:r>
    </w:p>
    <w:p w14:paraId="014F553A" w14:textId="1FC1C074" w:rsidR="00B368A2" w:rsidRDefault="00137967" w:rsidP="00B368A2">
      <w:pPr>
        <w:pStyle w:val="Kommentartext"/>
        <w:numPr>
          <w:ilvl w:val="0"/>
          <w:numId w:val="33"/>
        </w:numPr>
      </w:pPr>
      <w:r>
        <w:t>Fallback 1: English</w:t>
      </w:r>
    </w:p>
    <w:p w14:paraId="4F37CCB8" w14:textId="05EECDE5" w:rsidR="00137967" w:rsidRDefault="00137967" w:rsidP="00B368A2">
      <w:pPr>
        <w:pStyle w:val="Kommentartext"/>
        <w:numPr>
          <w:ilvl w:val="0"/>
          <w:numId w:val="33"/>
        </w:numPr>
      </w:pPr>
      <w:r>
        <w:t>Fallback 2: Local Language (if other methods are not available)</w:t>
      </w:r>
    </w:p>
  </w:comment>
  <w:comment w:id="1310" w:author="Jan Grüner" w:date="2021-01-19T07:50:00Z" w:initials="JG">
    <w:p w14:paraId="4DAB8172" w14:textId="55114B19" w:rsidR="001B00D7" w:rsidRDefault="001B00D7">
      <w:pPr>
        <w:pStyle w:val="Kommentartext"/>
      </w:pPr>
      <w:r>
        <w:rPr>
          <w:rStyle w:val="Kommentarzeichen"/>
        </w:rPr>
        <w:annotationRef/>
      </w:r>
      <w:r>
        <w:t>Change</w:t>
      </w:r>
      <w:r w:rsidR="00CD4FA6">
        <w:t>d</w:t>
      </w:r>
      <w:r>
        <w:t xml:space="preserve"> back to V1</w:t>
      </w:r>
      <w:r w:rsidR="006F3AC7">
        <w:t xml:space="preserve"> wording</w:t>
      </w:r>
    </w:p>
    <w:p w14:paraId="408EFD30" w14:textId="77777777" w:rsidR="006F3AC7" w:rsidRDefault="006F3AC7">
      <w:pPr>
        <w:pStyle w:val="Kommentartext"/>
      </w:pPr>
    </w:p>
    <w:p w14:paraId="5CE56F45" w14:textId="6D5A44F1" w:rsidR="006F3AC7" w:rsidRDefault="006F3AC7">
      <w:pPr>
        <w:pStyle w:val="Kommentartext"/>
      </w:pPr>
      <w:r>
        <w:t>Add V1.1 to Outlook / Wishes (Upgrade path)</w:t>
      </w:r>
    </w:p>
  </w:comment>
  <w:comment w:id="1312" w:author="Jan Grüner" w:date="2021-01-19T08:00:00Z" w:initials="JG">
    <w:p w14:paraId="29E835D7" w14:textId="665551A4" w:rsidR="002419C4" w:rsidRDefault="002419C4">
      <w:pPr>
        <w:pStyle w:val="Kommentartext"/>
      </w:pPr>
      <w:r>
        <w:rPr>
          <w:rStyle w:val="Kommentarzeichen"/>
        </w:rPr>
        <w:annotationRef/>
      </w:r>
      <w:r w:rsidR="000742E7">
        <w:t>R</w:t>
      </w:r>
      <w:r w:rsidR="00EF42EC">
        <w:t>emove</w:t>
      </w:r>
      <w:r w:rsidR="000742E7">
        <w:t>d: Does not fit the usage of V1.0 for the f</w:t>
      </w:r>
      <w:r w:rsidR="00137BB3">
        <w:t>irst implementation phase</w:t>
      </w:r>
    </w:p>
  </w:comment>
  <w:comment w:id="1326" w:author="sara.guerraoliveira@um.si" w:date="2021-03-18T14:13:00Z" w:initials="sa">
    <w:p w14:paraId="1E157146" w14:textId="1BA32DBF" w:rsidR="2528BA0F" w:rsidRDefault="2528BA0F">
      <w:r>
        <w:t>are signalized or translated better words to apply here?</w:t>
      </w:r>
      <w:r>
        <w:annotationRef/>
      </w:r>
    </w:p>
  </w:comment>
  <w:comment w:id="1327" w:author="Jan Grüner" w:date="2021-03-18T15:59:00Z" w:initials="JG">
    <w:p w14:paraId="074362E7" w14:textId="59290977" w:rsidR="00F4295F" w:rsidRDefault="00F4295F">
      <w:pPr>
        <w:pStyle w:val="Kommentartext"/>
      </w:pPr>
      <w:r>
        <w:rPr>
          <w:rStyle w:val="Kommentarzeichen"/>
        </w:rPr>
        <w:annotationRef/>
      </w:r>
      <w:r>
        <w:t>changed</w:t>
      </w:r>
    </w:p>
  </w:comment>
  <w:comment w:id="1373" w:author="Jan Grüner" w:date="2021-03-29T11:25:00Z" w:initials="JG">
    <w:p w14:paraId="7F1B30C6" w14:textId="6A7A4FAE" w:rsidR="008E0337" w:rsidRDefault="008E0337">
      <w:pPr>
        <w:pStyle w:val="Kommentartext"/>
      </w:pPr>
      <w:r>
        <w:rPr>
          <w:rStyle w:val="Kommentarzeichen"/>
        </w:rPr>
        <w:annotationRef/>
      </w:r>
      <w:r>
        <w:t>was wrong table before</w:t>
      </w:r>
    </w:p>
  </w:comment>
  <w:comment w:id="1405" w:author="sara.guerraoliveira@um.si" w:date="2021-03-02T15:03:00Z" w:initials="sa">
    <w:p w14:paraId="1D6498AE" w14:textId="287801FD" w:rsidR="63B7B448" w:rsidRDefault="63B7B448">
      <w:r>
        <w:t>Check if this sentence can be cut as this one appears in the next paragraph: "Asking for unsupported modes in a request will result in an empty response."</w:t>
      </w:r>
      <w:r>
        <w:annotationRef/>
      </w:r>
    </w:p>
  </w:comment>
  <w:comment w:id="1406" w:author="Jan Grüner" w:date="2021-03-29T11:29:00Z" w:initials="JG">
    <w:p w14:paraId="3983BBC7" w14:textId="3747934B" w:rsidR="002C28EE" w:rsidRDefault="002C28EE">
      <w:pPr>
        <w:pStyle w:val="Kommentartext"/>
      </w:pPr>
      <w:r>
        <w:rPr>
          <w:rStyle w:val="Kommentarzeichen"/>
        </w:rPr>
        <w:annotationRef/>
      </w:r>
      <w:r>
        <w:t>Integrated separate paragraph</w:t>
      </w:r>
    </w:p>
  </w:comment>
  <w:comment w:id="1423" w:author="Jan Grüner" w:date="2021-03-29T11:29:00Z" w:initials="JG">
    <w:p w14:paraId="3B296BE8" w14:textId="411D792A" w:rsidR="00E43565" w:rsidRDefault="00E43565">
      <w:pPr>
        <w:pStyle w:val="Kommentartext"/>
      </w:pPr>
      <w:r>
        <w:rPr>
          <w:rStyle w:val="Kommentarzeichen"/>
        </w:rPr>
        <w:annotationRef/>
      </w:r>
      <w:r>
        <w:t xml:space="preserve">Added in paragraph above. No </w:t>
      </w:r>
      <w:r w:rsidR="002C28EE">
        <w:t>longer needed.</w:t>
      </w:r>
    </w:p>
  </w:comment>
  <w:comment w:id="1431" w:author="Jan Grüner" w:date="2021-03-29T11:28:00Z" w:initials="JG">
    <w:p w14:paraId="70F2E052" w14:textId="0EE12E66" w:rsidR="0046639B" w:rsidRDefault="0046639B">
      <w:pPr>
        <w:pStyle w:val="Kommentartext"/>
      </w:pPr>
      <w:r>
        <w:rPr>
          <w:rStyle w:val="Kommentarzeichen"/>
        </w:rPr>
        <w:annotationRef/>
      </w:r>
      <w:r w:rsidR="00E43565">
        <w:t>Removed: Alignment with table above.</w:t>
      </w:r>
    </w:p>
  </w:comment>
  <w:comment w:id="1439" w:author="Jan Grüner" w:date="2021-01-19T09:52:00Z" w:initials="JG">
    <w:p w14:paraId="16DA2458" w14:textId="624E3D20" w:rsidR="002E6889" w:rsidRDefault="002E6889">
      <w:pPr>
        <w:pStyle w:val="Kommentartext"/>
      </w:pPr>
      <w:r>
        <w:rPr>
          <w:rStyle w:val="Kommentarzeichen"/>
        </w:rPr>
        <w:annotationRef/>
      </w:r>
      <w:r w:rsidR="00FA728A">
        <w:t>As discussed  in</w:t>
      </w:r>
      <w:r>
        <w:t xml:space="preserve"> WS#4</w:t>
      </w:r>
      <w:r w:rsidR="00FA728A">
        <w:t>: Clarification added</w:t>
      </w:r>
    </w:p>
  </w:comment>
  <w:comment w:id="1452" w:author="Jan Grüner" w:date="2021-01-19T10:20:00Z" w:initials="JG">
    <w:p w14:paraId="26F8B23D" w14:textId="19EC6759" w:rsidR="00BF7B80" w:rsidRDefault="00BF7B80">
      <w:pPr>
        <w:pStyle w:val="Kommentartext"/>
      </w:pPr>
      <w:r>
        <w:rPr>
          <w:rStyle w:val="Kommentarzeichen"/>
        </w:rPr>
        <w:annotationRef/>
      </w:r>
      <w:r>
        <w:t>As discussed in WS#4: New section regarding gazetters</w:t>
      </w:r>
    </w:p>
  </w:comment>
  <w:comment w:id="1456" w:author="Jan Grüner" w:date="2021-01-19T10:20:00Z" w:initials="JG">
    <w:p w14:paraId="1D457A94" w14:textId="6A61CE2A" w:rsidR="00BF7B80" w:rsidRDefault="00BF7B80">
      <w:pPr>
        <w:pStyle w:val="Kommentartext"/>
      </w:pPr>
      <w:r>
        <w:rPr>
          <w:rStyle w:val="Kommentarzeichen"/>
        </w:rPr>
        <w:annotationRef/>
      </w:r>
      <w:r>
        <w:t xml:space="preserve">1:1 copy of section </w:t>
      </w:r>
      <w:r w:rsidR="00957F2F">
        <w:t xml:space="preserve">3.7 (System.wide gazetteers) from D.T.1.3_4 </w:t>
      </w:r>
      <w:r w:rsidR="006C33D4">
        <w:t>(Date: 2021-01-04)</w:t>
      </w:r>
    </w:p>
  </w:comment>
  <w:comment w:id="1473" w:author="Jan Grüner" w:date="2021-03-10T11:07:00Z" w:initials="JG">
    <w:p w14:paraId="4B00DC46" w14:textId="6EDE4AF8" w:rsidR="003A61D8" w:rsidRDefault="003A61D8">
      <w:pPr>
        <w:pStyle w:val="Kommentartext"/>
      </w:pPr>
      <w:r>
        <w:rPr>
          <w:rStyle w:val="Kommentarzeichen"/>
        </w:rPr>
        <w:annotationRef/>
      </w:r>
      <w:r>
        <w:t>As discussed in Bi-Weekly</w:t>
      </w:r>
    </w:p>
  </w:comment>
  <w:comment w:id="1579" w:author="Jan Grüner" w:date="2021-03-17T15:20:00Z" w:initials="JG">
    <w:p w14:paraId="7400B831" w14:textId="5B0F5593" w:rsidR="006F05EB" w:rsidRDefault="006F05EB">
      <w:pPr>
        <w:pStyle w:val="Kommentartext"/>
      </w:pPr>
      <w:r>
        <w:rPr>
          <w:rStyle w:val="Kommentarzeichen"/>
        </w:rPr>
        <w:annotationRef/>
      </w:r>
      <w:r>
        <w:t>WS #6 addition</w:t>
      </w:r>
    </w:p>
  </w:comment>
  <w:comment w:id="1578" w:author="Jan Grüner" w:date="2021-01-19T10:02:00Z" w:initials="JG">
    <w:p w14:paraId="7A8DB1C0" w14:textId="791AF16D" w:rsidR="00A274A0" w:rsidRDefault="00A274A0">
      <w:pPr>
        <w:pStyle w:val="Kommentartext"/>
      </w:pPr>
      <w:r>
        <w:rPr>
          <w:rStyle w:val="Kommentarzeichen"/>
        </w:rPr>
        <w:annotationRef/>
      </w:r>
      <w:r>
        <w:t>As discussed in WS#4</w:t>
      </w:r>
      <w:r w:rsidR="00FA728A">
        <w:t>: SBB suggestion is used.</w:t>
      </w:r>
    </w:p>
  </w:comment>
  <w:comment w:id="1591" w:author="serena.barassi@ext.ariaspa.it" w:date="2021-03-19T09:24:00Z" w:initials="se">
    <w:p w14:paraId="176E130B" w14:textId="288B4E70" w:rsidR="4EE7314D" w:rsidRDefault="4EE7314D">
      <w:pPr>
        <w:pStyle w:val="Kommentartext"/>
      </w:pPr>
      <w:r>
        <w:t>Specify that it’s optional, not “supported”?</w:t>
      </w:r>
      <w:r>
        <w:rPr>
          <w:rStyle w:val="Kommentarzeichen"/>
        </w:rPr>
        <w:annotationRef/>
      </w:r>
    </w:p>
  </w:comment>
  <w:comment w:id="1592" w:author="Jan Grüner" w:date="2021-03-29T11:40:00Z" w:initials="JG">
    <w:p w14:paraId="7D47DDF7" w14:textId="19E9DFBF" w:rsidR="00AB14FC" w:rsidRDefault="00AB14FC">
      <w:pPr>
        <w:pStyle w:val="Kommentartext"/>
      </w:pPr>
      <w:r>
        <w:rPr>
          <w:rStyle w:val="Kommentarzeichen"/>
        </w:rPr>
        <w:annotationRef/>
      </w:r>
      <w:r>
        <w:t>Removed from list, is Optional</w:t>
      </w:r>
    </w:p>
  </w:comment>
  <w:comment w:id="1595" w:author="serena.barassi@ext.ariaspa.it" w:date="2021-03-19T09:24:00Z" w:initials="se">
    <w:p w14:paraId="362C7B7B" w14:textId="2298055C" w:rsidR="1640E6FB" w:rsidRDefault="1640E6FB">
      <w:pPr>
        <w:pStyle w:val="Kommentartext"/>
      </w:pPr>
      <w:r>
        <w:t>Specify that it’s optional, not “supported”?</w:t>
      </w:r>
      <w:r>
        <w:rPr>
          <w:rStyle w:val="Kommentarzeichen"/>
        </w:rPr>
        <w:annotationRef/>
      </w:r>
    </w:p>
  </w:comment>
  <w:comment w:id="1596" w:author="Jan Grüner" w:date="2021-03-29T11:41:00Z" w:initials="JG">
    <w:p w14:paraId="02574627" w14:textId="525FB8EE" w:rsidR="00AB14FC" w:rsidRDefault="00AB14FC">
      <w:pPr>
        <w:pStyle w:val="Kommentartext"/>
      </w:pPr>
      <w:r>
        <w:rPr>
          <w:rStyle w:val="Kommentarzeichen"/>
        </w:rPr>
        <w:annotationRef/>
      </w:r>
      <w:r>
        <w:rPr>
          <w:rStyle w:val="Kommentarzeichen"/>
        </w:rPr>
        <w:annotationRef/>
      </w:r>
      <w:r>
        <w:t>Removed from list, is Optional</w:t>
      </w:r>
    </w:p>
  </w:comment>
  <w:comment w:id="1709" w:author="sara.guerraoliveira@um.si" w:date="2021-03-02T17:26:00Z" w:initials="sa">
    <w:p w14:paraId="1377785A" w14:textId="36B4B422" w:rsidR="63B7B448" w:rsidRDefault="63B7B448">
      <w:r>
        <w:t>(within the LinkingAlps area)?</w:t>
      </w:r>
      <w:r>
        <w:annotationRef/>
      </w:r>
    </w:p>
  </w:comment>
  <w:comment w:id="1710" w:author="Jan Grüner" w:date="2021-03-10T11:08:00Z" w:initials="JG">
    <w:p w14:paraId="3AB63651" w14:textId="76317EF7" w:rsidR="000E2BF5" w:rsidRDefault="000E2BF5">
      <w:pPr>
        <w:pStyle w:val="Kommentartext"/>
      </w:pPr>
      <w:r>
        <w:rPr>
          <w:rStyle w:val="Kommentarzeichen"/>
        </w:rPr>
        <w:annotationRef/>
      </w:r>
    </w:p>
  </w:comment>
  <w:comment w:id="1725" w:author="Jan Grüner" w:date="2021-01-19T10:09:00Z" w:initials="JG">
    <w:p w14:paraId="4042E837" w14:textId="67998577" w:rsidR="0094055A" w:rsidRDefault="0094055A">
      <w:pPr>
        <w:pStyle w:val="Kommentartext"/>
      </w:pPr>
      <w:r>
        <w:rPr>
          <w:rStyle w:val="Kommentarzeichen"/>
        </w:rPr>
        <w:annotationRef/>
      </w:r>
      <w:r>
        <w:rPr>
          <w:rStyle w:val="Kommentarzeichen"/>
        </w:rPr>
        <w:annotationRef/>
      </w:r>
      <w:r>
        <w:t>As discussed in WS#4: Clarification / Correction</w:t>
      </w:r>
    </w:p>
  </w:comment>
  <w:comment w:id="1729" w:author="Jan Grüner" w:date="2021-01-19T10:10:00Z" w:initials="JG">
    <w:p w14:paraId="34A81112" w14:textId="007F392E" w:rsidR="00243E85" w:rsidRDefault="00243E85">
      <w:pPr>
        <w:pStyle w:val="Kommentartext"/>
      </w:pPr>
      <w:r>
        <w:rPr>
          <w:rStyle w:val="Kommentarzeichen"/>
        </w:rPr>
        <w:annotationRef/>
      </w:r>
      <w:r>
        <w:t>Removed: False statement, see footnote</w:t>
      </w:r>
    </w:p>
  </w:comment>
  <w:comment w:id="1857" w:author="Jan Grüner" w:date="2021-03-17T15:19:00Z" w:initials="JG">
    <w:p w14:paraId="66A6097F" w14:textId="0285EBC9" w:rsidR="00FC7CEA" w:rsidRDefault="00FC7CEA">
      <w:pPr>
        <w:pStyle w:val="Kommentartext"/>
      </w:pPr>
      <w:r>
        <w:rPr>
          <w:rStyle w:val="Kommentarzeichen"/>
        </w:rPr>
        <w:annotationRef/>
      </w:r>
      <w:r>
        <w:t>WS #6 addition</w:t>
      </w:r>
    </w:p>
  </w:comment>
  <w:comment w:id="1881" w:author="Jan Grüner" w:date="2021-01-19T10:06:00Z" w:initials="JG">
    <w:p w14:paraId="2D5FB43C" w14:textId="171074D1" w:rsidR="008534F7" w:rsidRDefault="008534F7">
      <w:pPr>
        <w:pStyle w:val="Kommentartext"/>
      </w:pPr>
      <w:r>
        <w:rPr>
          <w:rStyle w:val="Kommentarzeichen"/>
        </w:rPr>
        <w:annotationRef/>
      </w:r>
      <w:r>
        <w:t>As discussed in WS#4: Changed to optional</w:t>
      </w:r>
    </w:p>
  </w:comment>
  <w:comment w:id="1883" w:author="Jan Grüner" w:date="2021-01-19T10:06:00Z" w:initials="JG">
    <w:p w14:paraId="28903628" w14:textId="380664C9" w:rsidR="00E633D6" w:rsidRDefault="00E633D6">
      <w:pPr>
        <w:pStyle w:val="Kommentartext"/>
      </w:pPr>
      <w:r>
        <w:rPr>
          <w:rStyle w:val="Kommentarzeichen"/>
        </w:rPr>
        <w:annotationRef/>
      </w:r>
      <w:r>
        <w:t>As discussed in WS#4: Clarification / Correction</w:t>
      </w:r>
    </w:p>
  </w:comment>
  <w:comment w:id="1899" w:author="sara.guerraoliveira@um.si" w:date="2021-03-03T12:07:00Z" w:initials="sa">
    <w:p w14:paraId="292F1F90" w14:textId="20D4C044" w:rsidR="63B7B448" w:rsidRDefault="231E9F90">
      <w:r>
        <w:t>Unclear</w:t>
      </w:r>
      <w:r w:rsidR="63B7B448">
        <w:annotationRef/>
      </w:r>
      <w:r w:rsidR="63B7B448">
        <w:annotationRef/>
      </w:r>
    </w:p>
  </w:comment>
  <w:comment w:id="1900" w:author="Jan Grüner" w:date="2021-03-18T16:01:00Z" w:initials="JG">
    <w:p w14:paraId="1548E833" w14:textId="77777777" w:rsidR="001935BE" w:rsidRDefault="001935BE">
      <w:pPr>
        <w:pStyle w:val="Kommentartext"/>
      </w:pPr>
      <w:r>
        <w:rPr>
          <w:rStyle w:val="Kommentarzeichen"/>
        </w:rPr>
        <w:annotationRef/>
      </w:r>
      <w:r w:rsidR="008E6BBF">
        <w:t xml:space="preserve">Either all points contain DepArrTime OR TimeAllowance. Mixing </w:t>
      </w:r>
      <w:r w:rsidR="00D0158F">
        <w:t>is not allowed.</w:t>
      </w:r>
    </w:p>
    <w:p w14:paraId="15B63103" w14:textId="77777777" w:rsidR="00D0158F" w:rsidRDefault="00D0158F">
      <w:pPr>
        <w:pStyle w:val="Kommentartext"/>
      </w:pPr>
    </w:p>
    <w:p w14:paraId="6C574349" w14:textId="5C00FE0A" w:rsidR="0066684C" w:rsidRDefault="0066684C">
      <w:pPr>
        <w:pStyle w:val="Kommentartext"/>
      </w:pPr>
      <w:r>
        <w:t>This is EU-Spirit behaviour (or at least stated in their profile)</w:t>
      </w:r>
    </w:p>
  </w:comment>
  <w:comment w:id="1901" w:author="Jan Grüner" w:date="2021-03-29T11:49:00Z" w:initials="JG">
    <w:p w14:paraId="319846E1" w14:textId="647CDFE7" w:rsidR="00FC40AC" w:rsidRDefault="00FC40AC">
      <w:pPr>
        <w:pStyle w:val="Kommentartext"/>
      </w:pPr>
      <w:r>
        <w:rPr>
          <w:rStyle w:val="Kommentarzeichen"/>
        </w:rPr>
        <w:annotationRef/>
      </w:r>
      <w:r w:rsidR="00E151D7">
        <w:t>Added clarification</w:t>
      </w:r>
    </w:p>
  </w:comment>
  <w:comment w:id="1965" w:author="Jan Grüner" w:date="2021-01-19T09:08:00Z" w:initials="JG">
    <w:p w14:paraId="6ED179BB" w14:textId="77777777" w:rsidR="00E9332E" w:rsidRDefault="00E9332E">
      <w:pPr>
        <w:pStyle w:val="Kommentartext"/>
      </w:pPr>
      <w:r>
        <w:rPr>
          <w:rStyle w:val="Kommentarzeichen"/>
        </w:rPr>
        <w:annotationRef/>
      </w:r>
      <w:r>
        <w:t xml:space="preserve">Migration Path </w:t>
      </w:r>
    </w:p>
    <w:p w14:paraId="2B72AAC1" w14:textId="42A93849" w:rsidR="00E9332E" w:rsidRDefault="00E9332E">
      <w:pPr>
        <w:pStyle w:val="Kommentartext"/>
      </w:pPr>
      <w:r>
        <w:t xml:space="preserve">V1.0 </w:t>
      </w:r>
      <w:r>
        <w:rPr>
          <w:rFonts w:ascii="Wingdings" w:eastAsia="Wingdings" w:hAnsi="Wingdings" w:cs="Wingdings"/>
        </w:rPr>
        <w:t>è</w:t>
      </w:r>
      <w:r>
        <w:t xml:space="preserve"> V1.1 should be described here</w:t>
      </w:r>
    </w:p>
  </w:comment>
  <w:comment w:id="2013" w:author="sara.guerraoliveira@um.si" w:date="2021-03-01T16:32:00Z" w:initials="sa">
    <w:p w14:paraId="3D155E03" w14:textId="3CD0A84F" w:rsidR="63B7B448" w:rsidRDefault="63B7B448">
      <w:r>
        <w:t>Replace "wishes and plans" with "planned future developments"?</w:t>
      </w:r>
      <w:r>
        <w:annotationRef/>
      </w:r>
    </w:p>
  </w:comment>
  <w:comment w:id="2014" w:author="Jan Grüner" w:date="2021-03-18T10:01:00Z" w:initials="JG">
    <w:p w14:paraId="016ECBEA" w14:textId="77777777" w:rsidR="006C4F1C" w:rsidRDefault="006C4F1C">
      <w:pPr>
        <w:pStyle w:val="Kommentartext"/>
      </w:pPr>
      <w:r>
        <w:rPr>
          <w:rStyle w:val="Kommentarzeichen"/>
        </w:rPr>
        <w:annotationRef/>
      </w:r>
      <w:r>
        <w:t>Well, we do not decide what</w:t>
      </w:r>
      <w:r w:rsidR="002720F0">
        <w:t xml:space="preserve"> will </w:t>
      </w:r>
      <w:r>
        <w:t xml:space="preserve">happen in OJP so we can only </w:t>
      </w:r>
      <w:r w:rsidR="002720F0">
        <w:t>wish for “stuff to happen”</w:t>
      </w:r>
      <w:r w:rsidR="003925B8">
        <w:t xml:space="preserve"> (8.1)</w:t>
      </w:r>
    </w:p>
    <w:p w14:paraId="7051C18A" w14:textId="77777777" w:rsidR="003925B8" w:rsidRDefault="003925B8">
      <w:pPr>
        <w:pStyle w:val="Kommentartext"/>
      </w:pPr>
    </w:p>
    <w:p w14:paraId="2E6D020A" w14:textId="15D9A2F9" w:rsidR="003925B8" w:rsidRDefault="003925B8">
      <w:pPr>
        <w:pStyle w:val="Kommentartext"/>
      </w:pPr>
      <w:r>
        <w:t>Compatibility (8.2) is something that we plan to do.</w:t>
      </w:r>
    </w:p>
  </w:comment>
  <w:comment w:id="2015" w:author="sara.guerraoliveira@um.si" w:date="2021-03-18T12:31:00Z" w:initials="sa">
    <w:p w14:paraId="64BA9D22" w14:textId="36D28644" w:rsidR="231E9F90" w:rsidRDefault="231E9F90">
      <w:r>
        <w:t>What about "prospects"? Probably nitpicking here :) but "wishes" in text I associate with things you know are not going too happen</w:t>
      </w:r>
      <w:r>
        <w:annotationRef/>
      </w:r>
    </w:p>
  </w:comment>
  <w:comment w:id="2016" w:author="Jan Grüner" w:date="2021-03-29T11:54:00Z" w:initials="JG">
    <w:p w14:paraId="27B9C0A1" w14:textId="77777777" w:rsidR="00F144F8" w:rsidRDefault="00F144F8">
      <w:pPr>
        <w:pStyle w:val="Kommentartext"/>
      </w:pPr>
      <w:r>
        <w:rPr>
          <w:rStyle w:val="Kommentarzeichen"/>
        </w:rPr>
        <w:annotationRef/>
      </w:r>
      <w:r w:rsidR="00280C48">
        <w:t xml:space="preserve">Reworded last part of sentence. </w:t>
      </w:r>
      <w:r w:rsidR="009842E2">
        <w:t>Wording aligns better following sub-section now.</w:t>
      </w:r>
    </w:p>
    <w:p w14:paraId="077E42BA" w14:textId="77777777" w:rsidR="009842E2" w:rsidRDefault="009842E2">
      <w:pPr>
        <w:pStyle w:val="Kommentartext"/>
      </w:pPr>
    </w:p>
    <w:p w14:paraId="57F8A088" w14:textId="11D2900C" w:rsidR="009842E2" w:rsidRDefault="009842E2">
      <w:pPr>
        <w:pStyle w:val="Kommentartext"/>
      </w:pPr>
      <w:r>
        <w:t>We do not develop the standard in LA thus we can only wish for things to be changed.</w:t>
      </w:r>
    </w:p>
  </w:comment>
  <w:comment w:id="2023" w:author="Jan Grüner" w:date="2021-01-19T09:08:00Z" w:initials="JG">
    <w:p w14:paraId="517E3DAE" w14:textId="77777777" w:rsidR="00DA55B4" w:rsidRDefault="00DA55B4" w:rsidP="00DA55B4">
      <w:pPr>
        <w:pStyle w:val="Kommentartext"/>
      </w:pPr>
      <w:r>
        <w:rPr>
          <w:rStyle w:val="Kommentarzeichen"/>
        </w:rPr>
        <w:annotationRef/>
      </w:r>
      <w:r>
        <w:t xml:space="preserve">Migration Path </w:t>
      </w:r>
    </w:p>
    <w:p w14:paraId="73111D3E" w14:textId="77777777" w:rsidR="00DA55B4" w:rsidRDefault="00DA55B4" w:rsidP="00DA55B4">
      <w:pPr>
        <w:pStyle w:val="Kommentartext"/>
      </w:pPr>
      <w:r>
        <w:t xml:space="preserve">V1.0 </w:t>
      </w:r>
      <w:r>
        <w:rPr>
          <w:rFonts w:ascii="Wingdings" w:eastAsia="Wingdings" w:hAnsi="Wingdings" w:cs="Wingdings"/>
        </w:rPr>
        <w:t>è</w:t>
      </w:r>
      <w:r>
        <w:t xml:space="preserve"> V1.1 should be described here</w:t>
      </w:r>
    </w:p>
  </w:comment>
  <w:comment w:id="2024" w:author="Jan Grüner" w:date="2021-03-29T11:56:00Z" w:initials="JG">
    <w:p w14:paraId="49306ED4" w14:textId="682EB5ED" w:rsidR="00D64D75" w:rsidRDefault="00D64D75">
      <w:pPr>
        <w:pStyle w:val="Kommentartext"/>
      </w:pPr>
      <w:r>
        <w:rPr>
          <w:rStyle w:val="Kommentarzeichen"/>
        </w:rPr>
        <w:annotationRef/>
      </w:r>
      <w:r>
        <w:t>See subsection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064D49" w15:done="1"/>
  <w15:commentEx w15:paraId="39CE8B40" w15:paraIdParent="4F064D49" w15:done="1"/>
  <w15:commentEx w15:paraId="3CB16F80" w15:done="1"/>
  <w15:commentEx w15:paraId="1EE59BF6" w15:done="1"/>
  <w15:commentEx w15:paraId="73FBA9C8" w15:paraIdParent="1EE59BF6" w15:done="1"/>
  <w15:commentEx w15:paraId="67BD92AF" w15:done="1"/>
  <w15:commentEx w15:paraId="661B1CDE" w15:paraIdParent="67BD92AF" w15:done="1"/>
  <w15:commentEx w15:paraId="06A6F9D1" w15:done="1"/>
  <w15:commentEx w15:paraId="2C767E2F" w15:paraIdParent="06A6F9D1" w15:done="1"/>
  <w15:commentEx w15:paraId="4F27333A" w15:done="1"/>
  <w15:commentEx w15:paraId="38063B33" w15:done="1"/>
  <w15:commentEx w15:paraId="0058210A" w15:done="1"/>
  <w15:commentEx w15:paraId="49F698D8" w15:paraIdParent="0058210A" w15:done="1"/>
  <w15:commentEx w15:paraId="29AA6821" w15:done="1"/>
  <w15:commentEx w15:paraId="32B7C339" w15:done="1"/>
  <w15:commentEx w15:paraId="507CF459" w15:done="1"/>
  <w15:commentEx w15:paraId="7370CE3B" w15:paraIdParent="507CF459" w15:done="1"/>
  <w15:commentEx w15:paraId="59DCF124" w15:done="0"/>
  <w15:commentEx w15:paraId="5BEC21E2" w15:paraIdParent="59DCF124" w15:done="0"/>
  <w15:commentEx w15:paraId="32E421F2" w15:done="1"/>
  <w15:commentEx w15:paraId="068D200A" w15:done="1"/>
  <w15:commentEx w15:paraId="03EA1D11" w15:paraIdParent="068D200A" w15:done="1"/>
  <w15:commentEx w15:paraId="1B2D565D" w15:done="0"/>
  <w15:commentEx w15:paraId="4194559B" w15:done="1"/>
  <w15:commentEx w15:paraId="744FCFFF" w15:done="1"/>
  <w15:commentEx w15:paraId="40226496" w15:done="1"/>
  <w15:commentEx w15:paraId="0885608B" w15:done="1"/>
  <w15:commentEx w15:paraId="3E4240E7" w15:paraIdParent="0885608B" w15:done="1"/>
  <w15:commentEx w15:paraId="03DF2176" w15:paraIdParent="0885608B" w15:done="1"/>
  <w15:commentEx w15:paraId="4F37CCB8" w15:done="1"/>
  <w15:commentEx w15:paraId="5CE56F45" w15:done="1"/>
  <w15:commentEx w15:paraId="29E835D7" w15:done="0"/>
  <w15:commentEx w15:paraId="1E157146" w15:done="0"/>
  <w15:commentEx w15:paraId="074362E7" w15:paraIdParent="1E157146" w15:done="0"/>
  <w15:commentEx w15:paraId="7F1B30C6" w15:done="1"/>
  <w15:commentEx w15:paraId="1D6498AE" w15:done="1"/>
  <w15:commentEx w15:paraId="3983BBC7" w15:paraIdParent="1D6498AE" w15:done="1"/>
  <w15:commentEx w15:paraId="3B296BE8" w15:done="0"/>
  <w15:commentEx w15:paraId="70F2E052" w15:done="0"/>
  <w15:commentEx w15:paraId="16DA2458" w15:done="1"/>
  <w15:commentEx w15:paraId="26F8B23D" w15:done="1"/>
  <w15:commentEx w15:paraId="1D457A94" w15:done="1"/>
  <w15:commentEx w15:paraId="4B00DC46" w15:done="1"/>
  <w15:commentEx w15:paraId="7400B831" w15:done="1"/>
  <w15:commentEx w15:paraId="7A8DB1C0" w15:done="1"/>
  <w15:commentEx w15:paraId="176E130B" w15:done="1"/>
  <w15:commentEx w15:paraId="7D47DDF7" w15:paraIdParent="176E130B" w15:done="1"/>
  <w15:commentEx w15:paraId="362C7B7B" w15:done="1"/>
  <w15:commentEx w15:paraId="02574627" w15:paraIdParent="362C7B7B" w15:done="1"/>
  <w15:commentEx w15:paraId="1377785A" w15:done="1"/>
  <w15:commentEx w15:paraId="3AB63651" w15:paraIdParent="1377785A" w15:done="1"/>
  <w15:commentEx w15:paraId="4042E837" w15:done="1"/>
  <w15:commentEx w15:paraId="34A81112" w15:done="0"/>
  <w15:commentEx w15:paraId="66A6097F" w15:done="1"/>
  <w15:commentEx w15:paraId="2D5FB43C" w15:done="1"/>
  <w15:commentEx w15:paraId="28903628" w15:done="1"/>
  <w15:commentEx w15:paraId="292F1F90" w15:done="1"/>
  <w15:commentEx w15:paraId="6C574349" w15:paraIdParent="292F1F90" w15:done="1"/>
  <w15:commentEx w15:paraId="319846E1" w15:paraIdParent="292F1F90" w15:done="1"/>
  <w15:commentEx w15:paraId="2B72AAC1" w15:done="0"/>
  <w15:commentEx w15:paraId="3D155E03" w15:done="1"/>
  <w15:commentEx w15:paraId="2E6D020A" w15:paraIdParent="3D155E03" w15:done="1"/>
  <w15:commentEx w15:paraId="64BA9D22" w15:paraIdParent="3D155E03" w15:done="1"/>
  <w15:commentEx w15:paraId="57F8A088" w15:paraIdParent="3D155E03" w15:done="1"/>
  <w15:commentEx w15:paraId="73111D3E" w15:done="1"/>
  <w15:commentEx w15:paraId="49306ED4" w15:paraIdParent="73111D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708B63" w16cex:dateUtc="2021-03-02T09:00:00Z"/>
  <w16cex:commentExtensible w16cex:durableId="23FDF61F" w16cex:dateUtc="2021-03-18T14:54:00Z"/>
  <w16cex:commentExtensible w16cex:durableId="16565C2B" w16cex:dateUtc="2021-03-24T09:38:00Z"/>
  <w16cex:commentExtensible w16cex:durableId="240C31B1" w16cex:dateUtc="2021-03-29T09:00:00Z"/>
  <w16cex:commentExtensible w16cex:durableId="17369CF5" w16cex:dateUtc="2021-03-24T09:36:00Z"/>
  <w16cex:commentExtensible w16cex:durableId="240C31CD" w16cex:dateUtc="2021-03-29T09:00:00Z"/>
  <w16cex:commentExtensible w16cex:durableId="2427C68B" w16cex:dateUtc="2021-03-02T09:11:00Z"/>
  <w16cex:commentExtensible w16cex:durableId="23FDF6BC" w16cex:dateUtc="2021-03-18T14:56:00Z"/>
  <w16cex:commentExtensible w16cex:durableId="23FC9CF3" w16cex:dateUtc="2021-03-17T14:21:00Z"/>
  <w16cex:commentExtensible w16cex:durableId="23F2F85F" w16cex:dateUtc="2021-03-10T06:48:00Z"/>
  <w16cex:commentExtensible w16cex:durableId="78E40D01" w16cex:dateUtc="2021-03-01T16:40:00Z"/>
  <w16cex:commentExtensible w16cex:durableId="23F2F888" w16cex:dateUtc="2021-03-10T06:49:00Z"/>
  <w16cex:commentExtensible w16cex:durableId="72639525" w16cex:dateUtc="2021-03-02T09:20:00Z"/>
  <w16cex:commentExtensible w16cex:durableId="2952DE58" w16cex:dateUtc="2021-03-02T09:30:00Z"/>
  <w16cex:commentExtensible w16cex:durableId="1E3773A9" w16cex:dateUtc="2021-03-24T09:47:00Z"/>
  <w16cex:commentExtensible w16cex:durableId="240C320C" w16cex:dateUtc="2021-03-29T09:01:00Z"/>
  <w16cex:commentExtensible w16cex:durableId="2C3C8FFE" w16cex:dateUtc="2021-03-19T08:22:00Z"/>
  <w16cex:commentExtensible w16cex:durableId="240C5407" w16cex:dateUtc="2021-03-29T11:26:00Z"/>
  <w16cex:commentExtensible w16cex:durableId="23FC9D08" w16cex:dateUtc="2021-03-17T14:21:00Z"/>
  <w16cex:commentExtensible w16cex:durableId="23FDF6EF" w16cex:dateUtc="2021-03-18T14:57:00Z"/>
  <w16cex:commentExtensible w16cex:durableId="23FEF51D" w16cex:dateUtc="2021-03-19T09:02:00Z"/>
  <w16cex:commentExtensible w16cex:durableId="240C3C9B" w16cex:dateUtc="2021-03-29T09:46:00Z"/>
  <w16cex:commentExtensible w16cex:durableId="23FDF70B" w16cex:dateUtc="2021-03-18T14:58:00Z"/>
  <w16cex:commentExtensible w16cex:durableId="74AC83EC" w16cex:dateUtc="2021-03-03T10:03:00Z"/>
  <w16cex:commentExtensible w16cex:durableId="23F31875" w16cex:dateUtc="2021-03-10T09:05:00Z"/>
  <w16cex:commentExtensible w16cex:durableId="42F4FD6D" w16cex:dateUtc="2021-03-18T11:35:00Z"/>
  <w16cex:commentExtensible w16cex:durableId="52FFEE80" w16cex:dateUtc="2021-03-18T13:13:00Z"/>
  <w16cex:commentExtensible w16cex:durableId="23FDF764" w16cex:dateUtc="2021-03-18T14:59:00Z"/>
  <w16cex:commentExtensible w16cex:durableId="240C37C4" w16cex:dateUtc="2021-03-29T09:25:00Z"/>
  <w16cex:commentExtensible w16cex:durableId="4B7D5FFE" w16cex:dateUtc="2021-03-02T14:03:00Z"/>
  <w16cex:commentExtensible w16cex:durableId="240C38B1" w16cex:dateUtc="2021-03-29T09:29:00Z"/>
  <w16cex:commentExtensible w16cex:durableId="240C3890" w16cex:dateUtc="2021-03-29T09:29:00Z"/>
  <w16cex:commentExtensible w16cex:durableId="240C3869" w16cex:dateUtc="2021-03-29T09:28:00Z"/>
  <w16cex:commentExtensible w16cex:durableId="23F326FA" w16cex:dateUtc="2021-03-10T10:07:00Z"/>
  <w16cex:commentExtensible w16cex:durableId="23FC9CC8" w16cex:dateUtc="2021-03-17T14:20:00Z"/>
  <w16cex:commentExtensible w16cex:durableId="0805E4C7" w16cex:dateUtc="2021-03-19T08:24:00Z"/>
  <w16cex:commentExtensible w16cex:durableId="240C3B48" w16cex:dateUtc="2021-03-29T09:40:00Z"/>
  <w16cex:commentExtensible w16cex:durableId="3900799C" w16cex:dateUtc="2021-03-19T08:24:00Z"/>
  <w16cex:commentExtensible w16cex:durableId="240C3B56" w16cex:dateUtc="2021-03-29T09:41:00Z"/>
  <w16cex:commentExtensible w16cex:durableId="34E74555" w16cex:dateUtc="2021-03-02T16:26:00Z"/>
  <w16cex:commentExtensible w16cex:durableId="23F32726" w16cex:dateUtc="2021-03-10T10:08:00Z"/>
  <w16cex:commentExtensible w16cex:durableId="23FC9C82" w16cex:dateUtc="2021-03-17T14:19:00Z"/>
  <w16cex:commentExtensible w16cex:durableId="59142898" w16cex:dateUtc="2021-03-03T11:07:00Z"/>
  <w16cex:commentExtensible w16cex:durableId="23FDF7DD" w16cex:dateUtc="2021-03-18T15:01:00Z"/>
  <w16cex:commentExtensible w16cex:durableId="240C3D47" w16cex:dateUtc="2021-03-29T09:49:00Z"/>
  <w16cex:commentExtensible w16cex:durableId="26A81E3D" w16cex:dateUtc="2021-03-01T15:32:00Z"/>
  <w16cex:commentExtensible w16cex:durableId="23FDA368" w16cex:dateUtc="2021-03-18T09:01:00Z"/>
  <w16cex:commentExtensible w16cex:durableId="704B220F" w16cex:dateUtc="2021-03-18T11:31:00Z"/>
  <w16cex:commentExtensible w16cex:durableId="240C3E64" w16cex:dateUtc="2021-03-29T09:54:00Z"/>
  <w16cex:commentExtensible w16cex:durableId="240C3EE7" w16cex:dateUtc="2021-03-29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064D49" w16cid:durableId="2F708B63"/>
  <w16cid:commentId w16cid:paraId="39CE8B40" w16cid:durableId="23FDF61F"/>
  <w16cid:commentId w16cid:paraId="3CB16F80" w16cid:durableId="23B10CAE"/>
  <w16cid:commentId w16cid:paraId="1EE59BF6" w16cid:durableId="16565C2B"/>
  <w16cid:commentId w16cid:paraId="73FBA9C8" w16cid:durableId="240C31B1"/>
  <w16cid:commentId w16cid:paraId="67BD92AF" w16cid:durableId="17369CF5"/>
  <w16cid:commentId w16cid:paraId="661B1CDE" w16cid:durableId="240C31CD"/>
  <w16cid:commentId w16cid:paraId="06A6F9D1" w16cid:durableId="2427C68B"/>
  <w16cid:commentId w16cid:paraId="2C767E2F" w16cid:durableId="23FDF6BC"/>
  <w16cid:commentId w16cid:paraId="4F27333A" w16cid:durableId="23FC9CF3"/>
  <w16cid:commentId w16cid:paraId="38063B33" w16cid:durableId="23F2F85F"/>
  <w16cid:commentId w16cid:paraId="0058210A" w16cid:durableId="78E40D01"/>
  <w16cid:commentId w16cid:paraId="49F698D8" w16cid:durableId="23F2F888"/>
  <w16cid:commentId w16cid:paraId="29AA6821" w16cid:durableId="72639525"/>
  <w16cid:commentId w16cid:paraId="32B7C339" w16cid:durableId="2952DE58"/>
  <w16cid:commentId w16cid:paraId="507CF459" w16cid:durableId="1E3773A9"/>
  <w16cid:commentId w16cid:paraId="7370CE3B" w16cid:durableId="240C320C"/>
  <w16cid:commentId w16cid:paraId="59DCF124" w16cid:durableId="2C3C8FFE"/>
  <w16cid:commentId w16cid:paraId="5BEC21E2" w16cid:durableId="240C5407"/>
  <w16cid:commentId w16cid:paraId="32E421F2" w16cid:durableId="23FC9D08"/>
  <w16cid:commentId w16cid:paraId="068D200A" w16cid:durableId="23FDF6EF"/>
  <w16cid:commentId w16cid:paraId="03EA1D11" w16cid:durableId="23FEF51D"/>
  <w16cid:commentId w16cid:paraId="1B2D565D" w16cid:durableId="240C3C9B"/>
  <w16cid:commentId w16cid:paraId="4194559B" w16cid:durableId="23B13830"/>
  <w16cid:commentId w16cid:paraId="744FCFFF" w16cid:durableId="23B1351E"/>
  <w16cid:commentId w16cid:paraId="40226496" w16cid:durableId="23FDF70B"/>
  <w16cid:commentId w16cid:paraId="0885608B" w16cid:durableId="74AC83EC"/>
  <w16cid:commentId w16cid:paraId="3E4240E7" w16cid:durableId="23F31875"/>
  <w16cid:commentId w16cid:paraId="03DF2176" w16cid:durableId="42F4FD6D"/>
  <w16cid:commentId w16cid:paraId="4F37CCB8" w16cid:durableId="23B10F46"/>
  <w16cid:commentId w16cid:paraId="5CE56F45" w16cid:durableId="23B10DB5"/>
  <w16cid:commentId w16cid:paraId="29E835D7" w16cid:durableId="23B11005"/>
  <w16cid:commentId w16cid:paraId="1E157146" w16cid:durableId="52FFEE80"/>
  <w16cid:commentId w16cid:paraId="074362E7" w16cid:durableId="23FDF764"/>
  <w16cid:commentId w16cid:paraId="7F1B30C6" w16cid:durableId="240C37C4"/>
  <w16cid:commentId w16cid:paraId="1D6498AE" w16cid:durableId="4B7D5FFE"/>
  <w16cid:commentId w16cid:paraId="3983BBC7" w16cid:durableId="240C38B1"/>
  <w16cid:commentId w16cid:paraId="3B296BE8" w16cid:durableId="240C3890"/>
  <w16cid:commentId w16cid:paraId="70F2E052" w16cid:durableId="240C3869"/>
  <w16cid:commentId w16cid:paraId="16DA2458" w16cid:durableId="23B12A69"/>
  <w16cid:commentId w16cid:paraId="26F8B23D" w16cid:durableId="23B130E9"/>
  <w16cid:commentId w16cid:paraId="1D457A94" w16cid:durableId="23B13100"/>
  <w16cid:commentId w16cid:paraId="4B00DC46" w16cid:durableId="23F326FA"/>
  <w16cid:commentId w16cid:paraId="7400B831" w16cid:durableId="23FC9CC8"/>
  <w16cid:commentId w16cid:paraId="7A8DB1C0" w16cid:durableId="23B12CA4"/>
  <w16cid:commentId w16cid:paraId="176E130B" w16cid:durableId="0805E4C7"/>
  <w16cid:commentId w16cid:paraId="7D47DDF7" w16cid:durableId="240C3B48"/>
  <w16cid:commentId w16cid:paraId="362C7B7B" w16cid:durableId="3900799C"/>
  <w16cid:commentId w16cid:paraId="02574627" w16cid:durableId="240C3B56"/>
  <w16cid:commentId w16cid:paraId="1377785A" w16cid:durableId="34E74555"/>
  <w16cid:commentId w16cid:paraId="3AB63651" w16cid:durableId="23F32726"/>
  <w16cid:commentId w16cid:paraId="4042E837" w16cid:durableId="23B12E40"/>
  <w16cid:commentId w16cid:paraId="34A81112" w16cid:durableId="23B12E7D"/>
  <w16cid:commentId w16cid:paraId="66A6097F" w16cid:durableId="23FC9C82"/>
  <w16cid:commentId w16cid:paraId="2D5FB43C" w16cid:durableId="23B12DBF"/>
  <w16cid:commentId w16cid:paraId="28903628" w16cid:durableId="23B12D8F"/>
  <w16cid:commentId w16cid:paraId="292F1F90" w16cid:durableId="59142898"/>
  <w16cid:commentId w16cid:paraId="6C574349" w16cid:durableId="23FDF7DD"/>
  <w16cid:commentId w16cid:paraId="319846E1" w16cid:durableId="240C3D47"/>
  <w16cid:commentId w16cid:paraId="2B72AAC1" w16cid:durableId="23B1201C"/>
  <w16cid:commentId w16cid:paraId="3D155E03" w16cid:durableId="26A81E3D"/>
  <w16cid:commentId w16cid:paraId="2E6D020A" w16cid:durableId="23FDA368"/>
  <w16cid:commentId w16cid:paraId="64BA9D22" w16cid:durableId="704B220F"/>
  <w16cid:commentId w16cid:paraId="57F8A088" w16cid:durableId="240C3E64"/>
  <w16cid:commentId w16cid:paraId="73111D3E" w16cid:durableId="23D63F75"/>
  <w16cid:commentId w16cid:paraId="49306ED4" w16cid:durableId="240C3E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0CADC" w14:textId="77777777" w:rsidR="00DE7600" w:rsidRDefault="00DE7600" w:rsidP="005218B0">
      <w:pPr>
        <w:spacing w:before="0" w:after="0" w:line="240" w:lineRule="auto"/>
      </w:pPr>
      <w:r>
        <w:separator/>
      </w:r>
    </w:p>
  </w:endnote>
  <w:endnote w:type="continuationSeparator" w:id="0">
    <w:p w14:paraId="747C9260" w14:textId="77777777" w:rsidR="00DE7600" w:rsidRDefault="00DE7600" w:rsidP="005218B0">
      <w:pPr>
        <w:spacing w:before="0" w:after="0" w:line="240" w:lineRule="auto"/>
      </w:pPr>
      <w:r>
        <w:continuationSeparator/>
      </w:r>
    </w:p>
  </w:endnote>
  <w:endnote w:type="continuationNotice" w:id="1">
    <w:p w14:paraId="5D1FEE89" w14:textId="77777777" w:rsidR="00DE7600" w:rsidRDefault="00DE760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7668E" w14:textId="77777777" w:rsidR="00D91C69" w:rsidRDefault="00D91C6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9DB40" w14:textId="77777777" w:rsidR="00D91C69" w:rsidRPr="00593A9C" w:rsidRDefault="00D91C69">
    <w:pPr>
      <w:pStyle w:val="Fuzeile"/>
      <w:rPr>
        <w:rFonts w:cstheme="minorHAnsi"/>
      </w:rPr>
    </w:pPr>
    <w:r>
      <w:rPr>
        <w:rFonts w:cstheme="minorHAnsi"/>
        <w:b/>
        <w:noProof/>
        <w:color w:val="AEAAAA" w:themeColor="background2" w:themeShade="BF"/>
        <w:sz w:val="20"/>
        <w:lang w:val="de-DE" w:eastAsia="de-DE"/>
      </w:rPr>
      <w:drawing>
        <wp:anchor distT="0" distB="0" distL="114300" distR="114300" simplePos="0" relativeHeight="251658242" behindDoc="0" locked="0" layoutInCell="1" allowOverlap="1" wp14:anchorId="37D39610" wp14:editId="4B30B7F5">
          <wp:simplePos x="0" y="0"/>
          <wp:positionH relativeFrom="margin">
            <wp:align>center</wp:align>
          </wp:positionH>
          <wp:positionV relativeFrom="paragraph">
            <wp:posOffset>80645</wp:posOffset>
          </wp:positionV>
          <wp:extent cx="7691755" cy="102235"/>
          <wp:effectExtent l="0" t="0" r="4445" b="0"/>
          <wp:wrapSquare wrapText="bothSides"/>
          <wp:docPr id="5" name="Grafik 5" descr="C:\Users\KLE\AppData\Local\Microsoft\Windows\INetCache\Content.Word\Leiste_WordVorl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LE\AppData\Local\Microsoft\Windows\INetCache\Content.Word\Leiste_WordVorl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1755"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49BE591A" w:rsidRPr="192CC9AD">
      <w:rPr>
        <w:rFonts w:cstheme="minorBidi"/>
        <w:b/>
        <w:bCs/>
        <w:color w:val="AEAAAA" w:themeColor="background2" w:themeShade="BF"/>
        <w:sz w:val="20"/>
      </w:rPr>
      <w:t>LinkingAlps</w:t>
    </w:r>
    <w:r>
      <w:tab/>
    </w:r>
    <w:r w:rsidR="49BE591A" w:rsidRPr="192CC9AD">
      <w:rPr>
        <w:rFonts w:cstheme="minorBidi"/>
        <w:color w:val="2F5496" w:themeColor="accent5" w:themeShade="BF"/>
      </w:rPr>
      <w:t>LinkingAlps OJP Profile</w:t>
    </w:r>
    <w:r w:rsidRPr="00593A9C">
      <w:rPr>
        <w:rFonts w:cstheme="minorHAnsi"/>
      </w:rPr>
      <w:tab/>
    </w:r>
    <w:r w:rsidRPr="192CC9AD">
      <w:rPr>
        <w:rFonts w:cstheme="minorBidi"/>
      </w:rPr>
      <w:fldChar w:fldCharType="begin"/>
    </w:r>
    <w:r w:rsidRPr="192CC9AD">
      <w:rPr>
        <w:rFonts w:cstheme="minorBidi"/>
      </w:rPr>
      <w:instrText>PAGE   \* MERGEFORMAT</w:instrText>
    </w:r>
    <w:r w:rsidRPr="192CC9AD">
      <w:rPr>
        <w:rFonts w:cstheme="minorBidi"/>
      </w:rPr>
      <w:fldChar w:fldCharType="separate"/>
    </w:r>
    <w:r w:rsidR="49BE591A" w:rsidRPr="192CC9AD">
      <w:rPr>
        <w:rFonts w:cstheme="minorBidi"/>
        <w:noProof/>
      </w:rPr>
      <w:t>41</w:t>
    </w:r>
    <w:r w:rsidRPr="192CC9AD">
      <w:rPr>
        <w:rFonts w:cstheme="minorBid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896B6" w14:textId="7F92DC8E" w:rsidR="00D91C69" w:rsidRPr="009638AD" w:rsidRDefault="00DE7600" w:rsidP="009638AD">
    <w:pPr>
      <w:pStyle w:val="Fuzeile"/>
      <w:jc w:val="right"/>
      <w:rPr>
        <w:rFonts w:cstheme="minorHAnsi"/>
        <w:szCs w:val="22"/>
      </w:rPr>
    </w:pPr>
    <w:hyperlink r:id="rId1" w:history="1">
      <w:r w:rsidR="00D91C69" w:rsidRPr="008920BA">
        <w:rPr>
          <w:rStyle w:val="Hyperlink"/>
          <w:rFonts w:cstheme="minorHAnsi"/>
          <w:szCs w:val="22"/>
        </w:rPr>
        <w:t>http://www.alpine-space.eu/linkingalps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5C0A9" w14:textId="77777777" w:rsidR="00DE7600" w:rsidRDefault="00DE7600" w:rsidP="005218B0">
      <w:pPr>
        <w:spacing w:before="0" w:after="0" w:line="240" w:lineRule="auto"/>
      </w:pPr>
      <w:r>
        <w:separator/>
      </w:r>
    </w:p>
  </w:footnote>
  <w:footnote w:type="continuationSeparator" w:id="0">
    <w:p w14:paraId="70502479" w14:textId="77777777" w:rsidR="00DE7600" w:rsidRDefault="00DE7600" w:rsidP="005218B0">
      <w:pPr>
        <w:spacing w:before="0" w:after="0" w:line="240" w:lineRule="auto"/>
      </w:pPr>
      <w:r>
        <w:continuationSeparator/>
      </w:r>
    </w:p>
  </w:footnote>
  <w:footnote w:type="continuationNotice" w:id="1">
    <w:p w14:paraId="48F75FC3" w14:textId="77777777" w:rsidR="00DE7600" w:rsidRDefault="00DE7600">
      <w:pPr>
        <w:spacing w:before="0" w:after="0" w:line="240" w:lineRule="auto"/>
      </w:pPr>
    </w:p>
  </w:footnote>
  <w:footnote w:id="2">
    <w:p w14:paraId="378681BF" w14:textId="563C395F" w:rsidR="000604F0" w:rsidRPr="002C30AB" w:rsidRDefault="000604F0">
      <w:pPr>
        <w:pStyle w:val="Funotentext"/>
        <w:rPr>
          <w:lang w:val="de-DE"/>
        </w:rPr>
      </w:pPr>
      <w:ins w:id="1257" w:author="Jan Grüner" w:date="2021-03-29T11:44:00Z">
        <w:r>
          <w:rPr>
            <w:rStyle w:val="Funotenzeichen"/>
          </w:rPr>
          <w:footnoteRef/>
        </w:r>
        <w:r>
          <w:t xml:space="preserve"> </w:t>
        </w:r>
        <w:r>
          <w:rPr>
            <w:lang w:val="de-DE"/>
          </w:rPr>
          <w:t xml:space="preserve">In case of </w:t>
        </w:r>
      </w:ins>
      <w:ins w:id="1258" w:author="Jan Grüner" w:date="2021-03-29T11:45:00Z">
        <w:r w:rsidR="004C096D" w:rsidRPr="004C096D">
          <w:rPr>
            <w:lang w:val="de-DE"/>
          </w:rPr>
          <w:t>deviations</w:t>
        </w:r>
        <w:r w:rsidR="004C096D">
          <w:rPr>
            <w:lang w:val="de-DE"/>
          </w:rPr>
          <w:t xml:space="preserve"> between the documents the </w:t>
        </w:r>
        <w:r w:rsidR="00730B50">
          <w:rPr>
            <w:lang w:val="de-DE"/>
          </w:rPr>
          <w:t>comprehensive overview is to be used.</w:t>
        </w:r>
      </w:ins>
    </w:p>
  </w:footnote>
  <w:footnote w:id="3">
    <w:p w14:paraId="6244BF82" w14:textId="1AB3E2FB" w:rsidR="00D91C69" w:rsidRPr="0040755C" w:rsidRDefault="00D91C69">
      <w:pPr>
        <w:pStyle w:val="Funotentext"/>
        <w:rPr>
          <w:lang w:val="en-US"/>
        </w:rPr>
      </w:pPr>
      <w:r>
        <w:rPr>
          <w:rStyle w:val="Funotenzeichen"/>
        </w:rPr>
        <w:footnoteRef/>
      </w:r>
      <w:r>
        <w:t xml:space="preserve"> </w:t>
      </w:r>
      <w:r w:rsidRPr="0040755C">
        <w:rPr>
          <w:lang w:val="en-US"/>
        </w:rPr>
        <w:t>In case of stop points and stop places.</w:t>
      </w:r>
    </w:p>
  </w:footnote>
  <w:footnote w:id="4">
    <w:p w14:paraId="19714487" w14:textId="00B7E681" w:rsidR="00D91C69" w:rsidRPr="0040755C" w:rsidRDefault="00D91C69">
      <w:pPr>
        <w:pStyle w:val="Funotentext"/>
        <w:rPr>
          <w:lang w:val="en-US"/>
        </w:rPr>
      </w:pPr>
      <w:r>
        <w:rPr>
          <w:rStyle w:val="Funotenzeichen"/>
        </w:rPr>
        <w:footnoteRef/>
      </w:r>
      <w:r>
        <w:t xml:space="preserve"> </w:t>
      </w:r>
      <w:r w:rsidRPr="0040755C">
        <w:rPr>
          <w:i/>
          <w:lang w:val="en-US"/>
        </w:rPr>
        <w:t>PlaceParamStructure.InCludePtModes</w:t>
      </w:r>
      <w:r w:rsidRPr="0040755C">
        <w:rPr>
          <w:lang w:val="en-US"/>
        </w:rPr>
        <w:t xml:space="preserve"> (boolean)</w:t>
      </w:r>
    </w:p>
  </w:footnote>
  <w:footnote w:id="5">
    <w:p w14:paraId="69D8BBFC" w14:textId="667C9D21" w:rsidR="004359DA" w:rsidRPr="00DA7E0B" w:rsidRDefault="00153788">
      <w:pPr>
        <w:pStyle w:val="Funotentext"/>
        <w:rPr>
          <w:lang w:val="de-DE"/>
        </w:rPr>
      </w:pPr>
      <w:r>
        <w:rPr>
          <w:rStyle w:val="Funotenzeichen"/>
        </w:rPr>
        <w:footnoteRef/>
      </w:r>
      <w:r>
        <w:t xml:space="preserve"> </w:t>
      </w:r>
      <w:r w:rsidR="005227AB">
        <w:rPr>
          <w:lang w:val="de-DE"/>
        </w:rPr>
        <w:t xml:space="preserve">Plase note that the response for the LocationInformationRespose is called </w:t>
      </w:r>
      <w:r w:rsidR="004359DA">
        <w:rPr>
          <w:lang w:val="de-DE"/>
        </w:rPr>
        <w:t>PlaceInformationResponse</w:t>
      </w:r>
      <w:r w:rsidR="00860590">
        <w:rPr>
          <w:lang w:val="de-DE"/>
        </w:rPr>
        <w:t xml:space="preserve"> in </w:t>
      </w:r>
      <w:sdt>
        <w:sdtPr>
          <w:rPr>
            <w:lang w:val="de-DE"/>
          </w:rPr>
          <w:id w:val="455760302"/>
          <w:citation/>
        </w:sdtPr>
        <w:sdtEndPr/>
        <w:sdtContent>
          <w:r w:rsidR="00860590">
            <w:rPr>
              <w:lang w:val="de-DE"/>
            </w:rPr>
            <w:fldChar w:fldCharType="begin"/>
          </w:r>
          <w:r w:rsidR="00860590">
            <w:rPr>
              <w:lang w:val="de-DE"/>
            </w:rPr>
            <w:instrText xml:space="preserve"> CITATION Eur17 \l 1031 </w:instrText>
          </w:r>
          <w:r w:rsidR="00860590">
            <w:rPr>
              <w:lang w:val="de-DE"/>
            </w:rPr>
            <w:fldChar w:fldCharType="separate"/>
          </w:r>
          <w:r w:rsidR="00860590" w:rsidRPr="00860590">
            <w:rPr>
              <w:noProof/>
              <w:lang w:val="de-DE"/>
            </w:rPr>
            <w:t>[1]</w:t>
          </w:r>
          <w:r w:rsidR="00860590">
            <w:rPr>
              <w:lang w:val="de-DE"/>
            </w:rPr>
            <w:fldChar w:fldCharType="end"/>
          </w:r>
        </w:sdtContent>
      </w:sdt>
    </w:p>
  </w:footnote>
  <w:footnote w:id="6">
    <w:p w14:paraId="221EBDB9" w14:textId="37BB436C" w:rsidR="0094055A" w:rsidRPr="0094055A" w:rsidRDefault="0094055A">
      <w:pPr>
        <w:pStyle w:val="Funotentext"/>
        <w:rPr>
          <w:lang w:val="de-DE"/>
        </w:rPr>
      </w:pPr>
      <w:ins w:id="1718" w:author="Jan Grüner" w:date="2021-01-19T10:08:00Z">
        <w:r>
          <w:rPr>
            <w:rStyle w:val="Funotenzeichen"/>
          </w:rPr>
          <w:footnoteRef/>
        </w:r>
        <w:r>
          <w:t xml:space="preserve"> </w:t>
        </w:r>
        <w:r w:rsidRPr="0094055A">
          <w:t>Via, NotVia and NoChangeAt are not supported by the</w:t>
        </w:r>
      </w:ins>
      <w:ins w:id="1719" w:author="Jan Grüner" w:date="2021-03-10T15:49:00Z">
        <w:r w:rsidR="00736B4A">
          <w:t xml:space="preserve"> </w:t>
        </w:r>
        <w:r w:rsidR="00736B4A" w:rsidRPr="00736B4A">
          <w:t xml:space="preserve">Ring Connection Composer </w:t>
        </w:r>
        <w:r w:rsidR="00736B4A">
          <w:t>(</w:t>
        </w:r>
      </w:ins>
      <w:ins w:id="1720" w:author="Jan Grüner" w:date="2021-01-19T10:08:00Z">
        <w:r w:rsidRPr="0094055A">
          <w:t>RCC</w:t>
        </w:r>
      </w:ins>
      <w:ins w:id="1721" w:author="Jan Grüner" w:date="2021-03-10T15:49:00Z">
        <w:r w:rsidR="00736B4A">
          <w:t>)</w:t>
        </w:r>
      </w:ins>
      <w:ins w:id="1722" w:author="Jan Grüner" w:date="2021-01-19T10:08:00Z">
        <w:r w:rsidRPr="0094055A">
          <w:t>. However, it may be supported (optional) on the passive systems.</w:t>
        </w:r>
      </w:ins>
    </w:p>
  </w:footnote>
  <w:footnote w:id="7">
    <w:p w14:paraId="26702484" w14:textId="2BEE1231" w:rsidR="00B20E85" w:rsidRPr="00454732" w:rsidRDefault="00B20E85">
      <w:pPr>
        <w:pStyle w:val="Funotentext"/>
        <w:rPr>
          <w:lang w:val="en-US"/>
        </w:rPr>
      </w:pPr>
      <w:r w:rsidRPr="00454732">
        <w:rPr>
          <w:rStyle w:val="Funotenzeichen"/>
          <w:lang w:val="en-US"/>
        </w:rPr>
        <w:footnoteRef/>
      </w:r>
      <w:r w:rsidRPr="00454732">
        <w:rPr>
          <w:lang w:val="en-US"/>
        </w:rPr>
        <w:t xml:space="preserve"> </w:t>
      </w:r>
      <w:r w:rsidR="001D630F" w:rsidRPr="00454732">
        <w:rPr>
          <w:lang w:val="en-US"/>
        </w:rPr>
        <w:t xml:space="preserve">Within </w:t>
      </w:r>
      <w:r w:rsidRPr="00454732">
        <w:rPr>
          <w:lang w:val="en-US"/>
        </w:rPr>
        <w:t xml:space="preserve">EU-Spirit </w:t>
      </w:r>
      <w:r w:rsidR="001D630F" w:rsidRPr="00454732">
        <w:rPr>
          <w:lang w:val="en-US"/>
        </w:rPr>
        <w:t>this param</w:t>
      </w:r>
      <w:r w:rsidR="00454732">
        <w:rPr>
          <w:lang w:val="en-US"/>
        </w:rPr>
        <w:t>e</w:t>
      </w:r>
      <w:r w:rsidR="001D630F" w:rsidRPr="00454732">
        <w:rPr>
          <w:lang w:val="en-US"/>
        </w:rPr>
        <w:t xml:space="preserve">ter is optional for the passive </w:t>
      </w:r>
      <w:r w:rsidR="00381D98" w:rsidRPr="00454732">
        <w:rPr>
          <w:lang w:val="en-US"/>
        </w:rPr>
        <w:t xml:space="preserve">system </w:t>
      </w:r>
      <w:r w:rsidR="00E26467" w:rsidRPr="00454732">
        <w:rPr>
          <w:lang w:val="en-US"/>
        </w:rPr>
        <w:t xml:space="preserve">and not supported </w:t>
      </w:r>
      <w:r w:rsidR="00381D98" w:rsidRPr="00454732">
        <w:rPr>
          <w:lang w:val="en-US"/>
        </w:rPr>
        <w:t>by the active s</w:t>
      </w:r>
      <w:r w:rsidR="001D630F" w:rsidRPr="00454732">
        <w:rPr>
          <w:lang w:val="en-US"/>
        </w:rPr>
        <w:t>ystem.</w:t>
      </w:r>
      <w:r w:rsidR="00381D98" w:rsidRPr="00454732">
        <w:rPr>
          <w:lang w:val="en-US"/>
        </w:rPr>
        <w:t xml:space="preserve"> The latter will </w:t>
      </w:r>
      <w:r w:rsidR="00454732" w:rsidRPr="00454732">
        <w:rPr>
          <w:lang w:val="en-US"/>
        </w:rPr>
        <w:t>just pass the parameter along to the passive system.</w:t>
      </w:r>
      <w:r w:rsidR="001D630F" w:rsidRPr="00454732">
        <w:rPr>
          <w:lang w:val="en-US"/>
        </w:rPr>
        <w:t xml:space="preserve"> </w:t>
      </w:r>
    </w:p>
  </w:footnote>
  <w:footnote w:id="8">
    <w:p w14:paraId="4157FBB0" w14:textId="6A570CBA" w:rsidR="0017082F" w:rsidRPr="00E633D6" w:rsidRDefault="0017082F">
      <w:pPr>
        <w:pStyle w:val="Funotentext"/>
        <w:rPr>
          <w:lang w:val="de-DE"/>
        </w:rPr>
      </w:pPr>
      <w:ins w:id="1887" w:author="Jan Grüner" w:date="2021-01-19T10:04:00Z">
        <w:r>
          <w:rPr>
            <w:rStyle w:val="Funotenzeichen"/>
          </w:rPr>
          <w:footnoteRef/>
        </w:r>
        <w:r>
          <w:t xml:space="preserve"> </w:t>
        </w:r>
        <w:r>
          <w:rPr>
            <w:lang w:val="de-DE"/>
          </w:rPr>
          <w:t xml:space="preserve">Via, NotVia and NoChangeAt </w:t>
        </w:r>
        <w:r w:rsidR="00865DBF">
          <w:rPr>
            <w:lang w:val="de-DE"/>
          </w:rPr>
          <w:t xml:space="preserve">are not supported by the RCC. </w:t>
        </w:r>
      </w:ins>
      <w:ins w:id="1888" w:author="Jan Grüner" w:date="2021-01-19T10:05:00Z">
        <w:r w:rsidR="00E633D6">
          <w:rPr>
            <w:lang w:val="de-DE"/>
          </w:rPr>
          <w:t>However, i</w:t>
        </w:r>
      </w:ins>
      <w:ins w:id="1889" w:author="Jan Grüner" w:date="2021-01-19T10:04:00Z">
        <w:r w:rsidR="00E312E3">
          <w:rPr>
            <w:lang w:val="de-DE"/>
          </w:rPr>
          <w:t xml:space="preserve">t may be </w:t>
        </w:r>
      </w:ins>
      <w:ins w:id="1890" w:author="Jan Grüner" w:date="2021-01-19T10:05:00Z">
        <w:r w:rsidR="00E312E3">
          <w:rPr>
            <w:lang w:val="de-DE"/>
          </w:rPr>
          <w:t xml:space="preserve">supported (optional) on the </w:t>
        </w:r>
        <w:r w:rsidR="00E633D6">
          <w:rPr>
            <w:lang w:val="de-DE"/>
          </w:rPr>
          <w:t>passive systems.</w:t>
        </w:r>
      </w:ins>
    </w:p>
  </w:footnote>
  <w:footnote w:id="9">
    <w:p w14:paraId="56B54678" w14:textId="75D2652D" w:rsidR="00D91C69" w:rsidRPr="0040755C" w:rsidDel="00DA55B4" w:rsidRDefault="00D91C69">
      <w:pPr>
        <w:pStyle w:val="Funotentext"/>
        <w:rPr>
          <w:del w:id="1970" w:author="Jan Grüner" w:date="2021-02-16T12:56:00Z"/>
          <w:lang w:val="en-US"/>
        </w:rPr>
      </w:pPr>
      <w:del w:id="1971" w:author="Jan Grüner" w:date="2021-02-16T12:56:00Z">
        <w:r w:rsidDel="00DA55B4">
          <w:rPr>
            <w:rStyle w:val="Funotenzeichen"/>
          </w:rPr>
          <w:footnoteRef/>
        </w:r>
        <w:r w:rsidDel="00DA55B4">
          <w:delText xml:space="preserve"> </w:delText>
        </w:r>
        <w:r w:rsidRPr="0040755C" w:rsidDel="00DA55B4">
          <w:rPr>
            <w:lang w:val="en-US"/>
          </w:rPr>
          <w:delText xml:space="preserve">See </w:delText>
        </w:r>
        <w:r w:rsidR="00B74B12" w:rsidDel="00DA55B4">
          <w:fldChar w:fldCharType="begin"/>
        </w:r>
        <w:r w:rsidR="00B74B12" w:rsidDel="00DA55B4">
          <w:delInstrText xml:space="preserve"> HYPERLINK "https://github.com/VDVde/OJP/issues/93" </w:delInstrText>
        </w:r>
        <w:r w:rsidR="00B74B12" w:rsidDel="00DA55B4">
          <w:fldChar w:fldCharType="separate"/>
        </w:r>
        <w:r w:rsidRPr="0040755C" w:rsidDel="00DA55B4">
          <w:rPr>
            <w:rStyle w:val="Hyperlink"/>
            <w:lang w:val="en-US"/>
          </w:rPr>
          <w:delText>https://github.com/VDVde/OJP/issues/93</w:delText>
        </w:r>
        <w:r w:rsidR="00B74B12" w:rsidDel="00DA55B4">
          <w:rPr>
            <w:rStyle w:val="Hyperlink"/>
            <w:lang w:val="en-US"/>
          </w:rPr>
          <w:fldChar w:fldCharType="end"/>
        </w:r>
        <w:r w:rsidRPr="0040755C" w:rsidDel="00DA55B4">
          <w:rPr>
            <w:lang w:val="en-US"/>
          </w:rPr>
          <w:delText xml:space="preserve"> (Last time checked: 2020-08-13)</w:delText>
        </w:r>
        <w:r w:rsidR="00466687" w:rsidDel="00DA55B4">
          <w:rPr>
            <w:lang w:val="en-US"/>
          </w:rPr>
          <w:delText xml:space="preserve">, </w:delText>
        </w:r>
      </w:del>
    </w:p>
  </w:footnote>
  <w:footnote w:id="10">
    <w:p w14:paraId="1032A11D" w14:textId="7DFC7A68" w:rsidR="00D91C69" w:rsidRPr="0040755C" w:rsidRDefault="00D91C69" w:rsidP="00C57D5C">
      <w:pPr>
        <w:pStyle w:val="Funotentext"/>
        <w:rPr>
          <w:lang w:val="en-US"/>
        </w:rPr>
      </w:pPr>
      <w:r>
        <w:rPr>
          <w:rStyle w:val="Funotenzeichen"/>
        </w:rPr>
        <w:footnoteRef/>
      </w:r>
      <w:r>
        <w:t xml:space="preserve"> </w:t>
      </w:r>
      <w:r w:rsidRPr="0040755C">
        <w:rPr>
          <w:lang w:val="en-US"/>
        </w:rPr>
        <w:t xml:space="preserve">LinkingDanube Homepage: </w:t>
      </w:r>
      <w:hyperlink r:id="rId1" w:history="1">
        <w:r w:rsidRPr="0040755C">
          <w:rPr>
            <w:rStyle w:val="Hyperlink"/>
            <w:lang w:val="en-US"/>
          </w:rPr>
          <w:t>https://linkingdanube.eu/</w:t>
        </w:r>
      </w:hyperlink>
      <w:r w:rsidRPr="0040755C">
        <w:rPr>
          <w:lang w:val="en-US"/>
        </w:rPr>
        <w:t xml:space="preserve"> </w:t>
      </w:r>
    </w:p>
  </w:footnote>
  <w:footnote w:id="11">
    <w:p w14:paraId="3DBCCC53" w14:textId="59F0E403" w:rsidR="00D91C69" w:rsidRPr="0040755C" w:rsidRDefault="00D91C69">
      <w:pPr>
        <w:pStyle w:val="Funotentext"/>
        <w:rPr>
          <w:lang w:val="fr-CH"/>
        </w:rPr>
      </w:pPr>
      <w:r>
        <w:rPr>
          <w:rStyle w:val="Funotenzeichen"/>
        </w:rPr>
        <w:footnoteRef/>
      </w:r>
      <w:r w:rsidRPr="0040755C">
        <w:rPr>
          <w:lang w:val="fr-CH"/>
        </w:rPr>
        <w:t xml:space="preserve"> EU-Spirit Homepage: </w:t>
      </w:r>
      <w:hyperlink r:id="rId2" w:history="1">
        <w:r w:rsidRPr="0040755C">
          <w:rPr>
            <w:rStyle w:val="Hyperlink"/>
            <w:lang w:val="fr-CH"/>
          </w:rPr>
          <w:t>https://eu-spirit.eu/</w:t>
        </w:r>
      </w:hyperlink>
      <w:r w:rsidRPr="0040755C">
        <w:rPr>
          <w:lang w:val="fr-CH"/>
        </w:rPr>
        <w:t xml:space="preserve"> </w:t>
      </w:r>
    </w:p>
  </w:footnote>
  <w:footnote w:id="12">
    <w:p w14:paraId="47FE984A" w14:textId="61916102" w:rsidR="00D91C69" w:rsidRPr="00533794" w:rsidRDefault="00D91C69">
      <w:pPr>
        <w:pStyle w:val="Funotentext"/>
      </w:pPr>
      <w:r w:rsidRPr="00533794">
        <w:rPr>
          <w:rStyle w:val="Funotenzeichen"/>
        </w:rPr>
        <w:footnoteRef/>
      </w:r>
      <w:r w:rsidRPr="00533794">
        <w:t xml:space="preserve"> </w:t>
      </w:r>
      <w:r w:rsidRPr="008C4F06">
        <w:t>Political or contractual implications / requirements are not covered in this document and need to be looked at separately.</w:t>
      </w:r>
    </w:p>
  </w:footnote>
  <w:footnote w:id="13">
    <w:p w14:paraId="729BB5FA" w14:textId="77777777" w:rsidR="00DA55B4" w:rsidRPr="0040755C" w:rsidRDefault="00DA55B4" w:rsidP="00DA55B4">
      <w:pPr>
        <w:pStyle w:val="Funotentext"/>
        <w:rPr>
          <w:ins w:id="2033" w:author="Jan Grüner" w:date="2021-02-16T12:56:00Z"/>
          <w:lang w:val="en-US"/>
        </w:rPr>
      </w:pPr>
      <w:ins w:id="2034" w:author="Jan Grüner" w:date="2021-02-16T12:56:00Z">
        <w:r>
          <w:rPr>
            <w:rStyle w:val="Funotenzeichen"/>
          </w:rPr>
          <w:footnoteRef/>
        </w:r>
        <w:r>
          <w:t xml:space="preserve"> </w:t>
        </w:r>
        <w:r w:rsidRPr="0040755C">
          <w:rPr>
            <w:lang w:val="en-US"/>
          </w:rPr>
          <w:t xml:space="preserve">See </w:t>
        </w:r>
        <w:r>
          <w:fldChar w:fldCharType="begin"/>
        </w:r>
        <w:r>
          <w:instrText xml:space="preserve"> HYPERLINK "https://github.com/VDVde/OJP/issues/93" </w:instrText>
        </w:r>
        <w:r>
          <w:fldChar w:fldCharType="separate"/>
        </w:r>
        <w:r w:rsidRPr="0040755C">
          <w:rPr>
            <w:rStyle w:val="Hyperlink"/>
            <w:lang w:val="en-US"/>
          </w:rPr>
          <w:t>https://github.com/VDVde/OJP/issues/93</w:t>
        </w:r>
        <w:r>
          <w:rPr>
            <w:rStyle w:val="Hyperlink"/>
            <w:lang w:val="en-US"/>
          </w:rPr>
          <w:fldChar w:fldCharType="end"/>
        </w:r>
        <w:r w:rsidRPr="0040755C">
          <w:rPr>
            <w:lang w:val="en-US"/>
          </w:rPr>
          <w:t xml:space="preserve"> (Last time checked: 2020-08-13)</w:t>
        </w:r>
        <w:r>
          <w:rPr>
            <w:lang w:val="en-US"/>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07DF2" w14:textId="77777777" w:rsidR="00D91C69" w:rsidRDefault="00D91C6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51FC1" w14:textId="77777777" w:rsidR="00D91C69" w:rsidRDefault="00D91C69" w:rsidP="005218B0">
    <w:pPr>
      <w:pStyle w:val="Kopfzeile"/>
    </w:pPr>
    <w:r>
      <w:rPr>
        <w:noProof/>
        <w:lang w:val="de-DE" w:eastAsia="de-DE"/>
      </w:rPr>
      <w:drawing>
        <wp:anchor distT="0" distB="0" distL="114300" distR="114300" simplePos="0" relativeHeight="251658241" behindDoc="0" locked="0" layoutInCell="1" allowOverlap="1" wp14:anchorId="2ABF4A96" wp14:editId="079D2B8C">
          <wp:simplePos x="0" y="0"/>
          <wp:positionH relativeFrom="column">
            <wp:posOffset>-1066800</wp:posOffset>
          </wp:positionH>
          <wp:positionV relativeFrom="paragraph">
            <wp:posOffset>1179195</wp:posOffset>
          </wp:positionV>
          <wp:extent cx="7691755" cy="102235"/>
          <wp:effectExtent l="0" t="0" r="4445" b="0"/>
          <wp:wrapSquare wrapText="bothSides"/>
          <wp:docPr id="6" name="Image 6" descr="Leiste_WordVor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iste_WordVorl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1755" cy="102235"/>
                  </a:xfrm>
                  <a:prstGeom prst="rect">
                    <a:avLst/>
                  </a:prstGeom>
                  <a:noFill/>
                </pic:spPr>
              </pic:pic>
            </a:graphicData>
          </a:graphic>
          <wp14:sizeRelH relativeFrom="page">
            <wp14:pctWidth>0</wp14:pctWidth>
          </wp14:sizeRelH>
          <wp14:sizeRelV relativeFrom="page">
            <wp14:pctHeight>0</wp14:pctHeight>
          </wp14:sizeRelV>
        </wp:anchor>
      </w:drawing>
    </w:r>
    <w:r>
      <w:rPr>
        <w:noProof/>
        <w:lang w:val="de-DE" w:eastAsia="de-DE"/>
      </w:rPr>
      <w:drawing>
        <wp:inline distT="0" distB="0" distL="0" distR="0" wp14:anchorId="339C3F2D" wp14:editId="0C30665C">
          <wp:extent cx="2019300" cy="952500"/>
          <wp:effectExtent l="0" t="0" r="0" b="0"/>
          <wp:docPr id="4" name="Image 4" descr="LinkingAlps_Simple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ingAlps_SimpleLogo_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9300" cy="952500"/>
                  </a:xfrm>
                  <a:prstGeom prst="rect">
                    <a:avLst/>
                  </a:prstGeom>
                  <a:noFill/>
                  <a:ln>
                    <a:noFill/>
                  </a:ln>
                </pic:spPr>
              </pic:pic>
            </a:graphicData>
          </a:graphic>
        </wp:inline>
      </w:drawing>
    </w:r>
  </w:p>
  <w:p w14:paraId="65902AAB" w14:textId="77777777" w:rsidR="00D91C69" w:rsidRDefault="00D91C6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05DF4" w14:textId="77777777" w:rsidR="00D91C69" w:rsidRDefault="00D91C69">
    <w:pPr>
      <w:pStyle w:val="Kopfzeile"/>
    </w:pPr>
    <w:r>
      <w:rPr>
        <w:noProof/>
        <w:lang w:val="de-DE" w:eastAsia="de-DE"/>
      </w:rPr>
      <w:drawing>
        <wp:inline distT="0" distB="0" distL="0" distR="0" wp14:anchorId="270E0B2C" wp14:editId="60CF504E">
          <wp:extent cx="5753100" cy="2695575"/>
          <wp:effectExtent l="0" t="0" r="0" b="9525"/>
          <wp:docPr id="3" name="Image 3" descr="LinkingAlps_Simple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ingAlps_SimpleLogo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r>
      <w:rPr>
        <w:noProof/>
        <w:lang w:val="de-DE" w:eastAsia="de-DE"/>
      </w:rPr>
      <w:drawing>
        <wp:anchor distT="0" distB="0" distL="114300" distR="114300" simplePos="0" relativeHeight="251658240" behindDoc="0" locked="0" layoutInCell="1" allowOverlap="1" wp14:anchorId="0C489875" wp14:editId="580D64FE">
          <wp:simplePos x="0" y="0"/>
          <wp:positionH relativeFrom="page">
            <wp:align>left</wp:align>
          </wp:positionH>
          <wp:positionV relativeFrom="margin">
            <wp:posOffset>-437515</wp:posOffset>
          </wp:positionV>
          <wp:extent cx="8066438" cy="104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8066438" cy="104775"/>
                  </a:xfrm>
                  <a:prstGeom prst="rect">
                    <a:avLst/>
                  </a:prstGeom>
                </pic:spPr>
              </pic:pic>
            </a:graphicData>
          </a:graphic>
          <wp14:sizeRelH relativeFrom="margin">
            <wp14:pctWidth>0</wp14:pctWidth>
          </wp14:sizeRelH>
          <wp14:sizeRelV relativeFrom="margin">
            <wp14:pctHeight>0</wp14:pctHeight>
          </wp14:sizeRelV>
        </wp:anchor>
      </w:drawing>
    </w:r>
  </w:p>
  <w:p w14:paraId="77E10ADE" w14:textId="77777777" w:rsidR="00D91C69" w:rsidRDefault="00D91C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486D"/>
    <w:multiLevelType w:val="hybridMultilevel"/>
    <w:tmpl w:val="6D6AD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701933"/>
    <w:multiLevelType w:val="hybridMultilevel"/>
    <w:tmpl w:val="2A9AB898"/>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2282D"/>
    <w:multiLevelType w:val="hybridMultilevel"/>
    <w:tmpl w:val="07D4A0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8335B2"/>
    <w:multiLevelType w:val="hybridMultilevel"/>
    <w:tmpl w:val="3CCA9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04F2A"/>
    <w:multiLevelType w:val="multilevel"/>
    <w:tmpl w:val="A1886B8E"/>
    <w:lvl w:ilvl="0">
      <w:start w:val="1"/>
      <w:numFmt w:val="decimal"/>
      <w:lvlText w:val="%1"/>
      <w:lvlJc w:val="left"/>
      <w:pPr>
        <w:ind w:left="705" w:hanging="705"/>
      </w:pPr>
      <w:rPr>
        <w:rFonts w:hint="default"/>
      </w:rPr>
    </w:lvl>
    <w:lvl w:ilvl="1">
      <w:start w:val="1"/>
      <w:numFmt w:val="decimal"/>
      <w:lvlText w:val="%1.%2"/>
      <w:lvlJc w:val="left"/>
      <w:pPr>
        <w:ind w:left="1059" w:hanging="7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5" w15:restartNumberingAfterBreak="0">
    <w:nsid w:val="1C31438B"/>
    <w:multiLevelType w:val="hybridMultilevel"/>
    <w:tmpl w:val="E34A1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4A0527"/>
    <w:multiLevelType w:val="hybridMultilevel"/>
    <w:tmpl w:val="A60809CA"/>
    <w:lvl w:ilvl="0" w:tplc="00AC3A86">
      <w:numFmt w:val="bullet"/>
      <w:lvlText w:val="•"/>
      <w:lvlJc w:val="left"/>
      <w:pPr>
        <w:ind w:left="1065" w:hanging="705"/>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572F09"/>
    <w:multiLevelType w:val="hybridMultilevel"/>
    <w:tmpl w:val="FC5E54F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E70147"/>
    <w:multiLevelType w:val="hybridMultilevel"/>
    <w:tmpl w:val="3F389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015934"/>
    <w:multiLevelType w:val="hybridMultilevel"/>
    <w:tmpl w:val="F23C8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5E774B"/>
    <w:multiLevelType w:val="hybridMultilevel"/>
    <w:tmpl w:val="6F046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EF4895"/>
    <w:multiLevelType w:val="hybridMultilevel"/>
    <w:tmpl w:val="43DA847E"/>
    <w:lvl w:ilvl="0" w:tplc="C2F6F82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FE3BB3"/>
    <w:multiLevelType w:val="hybridMultilevel"/>
    <w:tmpl w:val="EF9E0BBC"/>
    <w:lvl w:ilvl="0" w:tplc="00AC3A86">
      <w:numFmt w:val="bullet"/>
      <w:lvlText w:val="•"/>
      <w:lvlJc w:val="left"/>
      <w:pPr>
        <w:ind w:left="1065" w:hanging="705"/>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B05483"/>
    <w:multiLevelType w:val="multilevel"/>
    <w:tmpl w:val="D53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25A0E"/>
    <w:multiLevelType w:val="hybridMultilevel"/>
    <w:tmpl w:val="80547C5A"/>
    <w:lvl w:ilvl="0" w:tplc="00AC3A86">
      <w:numFmt w:val="bullet"/>
      <w:lvlText w:val="•"/>
      <w:lvlJc w:val="left"/>
      <w:pPr>
        <w:ind w:left="1065" w:hanging="705"/>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822852"/>
    <w:multiLevelType w:val="hybridMultilevel"/>
    <w:tmpl w:val="2B1071DE"/>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2417ED3"/>
    <w:multiLevelType w:val="hybridMultilevel"/>
    <w:tmpl w:val="B91A900C"/>
    <w:lvl w:ilvl="0" w:tplc="04070001">
      <w:start w:val="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213942"/>
    <w:multiLevelType w:val="hybridMultilevel"/>
    <w:tmpl w:val="90628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C462BE"/>
    <w:multiLevelType w:val="hybridMultilevel"/>
    <w:tmpl w:val="85FA6A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1E57E78"/>
    <w:multiLevelType w:val="multilevel"/>
    <w:tmpl w:val="8A3826D0"/>
    <w:numStyleLink w:val="ListenformatAufzhlungszeichen"/>
  </w:abstractNum>
  <w:abstractNum w:abstractNumId="20" w15:restartNumberingAfterBreak="0">
    <w:nsid w:val="51E914BE"/>
    <w:multiLevelType w:val="multilevel"/>
    <w:tmpl w:val="0398546A"/>
    <w:lvl w:ilvl="0">
      <w:start w:val="1"/>
      <w:numFmt w:val="decimal"/>
      <w:pStyle w:val="berschrift1"/>
      <w:lvlText w:val="%1"/>
      <w:lvlJc w:val="left"/>
      <w:pPr>
        <w:ind w:left="705" w:hanging="705"/>
      </w:pPr>
      <w:rPr>
        <w:rFonts w:hint="default"/>
      </w:rPr>
    </w:lvl>
    <w:lvl w:ilvl="1">
      <w:start w:val="1"/>
      <w:numFmt w:val="decimal"/>
      <w:pStyle w:val="berschrift2"/>
      <w:lvlText w:val="%1.%2"/>
      <w:lvlJc w:val="left"/>
      <w:pPr>
        <w:ind w:left="1059" w:hanging="705"/>
      </w:pPr>
      <w:rPr>
        <w:rFonts w:hint="default"/>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1782" w:hanging="720"/>
      </w:pPr>
      <w:rPr>
        <w:lang w:val="x-none" w:eastAsia="x-none" w:bidi="x-none"/>
        <w:specVanish w:val="0"/>
      </w:rPr>
    </w:lvl>
    <w:lvl w:ilvl="4">
      <w:start w:val="1"/>
      <w:numFmt w:val="decimal"/>
      <w:pStyle w:val="berschrift5"/>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21" w15:restartNumberingAfterBreak="0">
    <w:nsid w:val="59F12AD8"/>
    <w:multiLevelType w:val="hybridMultilevel"/>
    <w:tmpl w:val="E916A61A"/>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B47422"/>
    <w:multiLevelType w:val="hybridMultilevel"/>
    <w:tmpl w:val="10A84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207601A"/>
    <w:multiLevelType w:val="hybridMultilevel"/>
    <w:tmpl w:val="35067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6B61A61"/>
    <w:multiLevelType w:val="hybridMultilevel"/>
    <w:tmpl w:val="6B32F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D12BB9"/>
    <w:multiLevelType w:val="hybridMultilevel"/>
    <w:tmpl w:val="47A86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3945E5"/>
    <w:multiLevelType w:val="multilevel"/>
    <w:tmpl w:val="8258CC60"/>
    <w:lvl w:ilvl="0">
      <w:start w:val="1"/>
      <w:numFmt w:val="decimal"/>
      <w:lvlText w:val="%1"/>
      <w:lvlJc w:val="left"/>
      <w:pPr>
        <w:ind w:left="705" w:hanging="705"/>
      </w:pPr>
      <w:rPr>
        <w:rFonts w:hint="default"/>
      </w:rPr>
    </w:lvl>
    <w:lvl w:ilvl="1">
      <w:start w:val="1"/>
      <w:numFmt w:val="decimal"/>
      <w:lvlText w:val="%1.%2"/>
      <w:lvlJc w:val="left"/>
      <w:pPr>
        <w:ind w:left="1059" w:hanging="7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27" w15:restartNumberingAfterBreak="0">
    <w:nsid w:val="69135D56"/>
    <w:multiLevelType w:val="hybridMultilevel"/>
    <w:tmpl w:val="2D06BEC8"/>
    <w:lvl w:ilvl="0" w:tplc="04070001">
      <w:start w:val="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1301891"/>
    <w:multiLevelType w:val="hybridMultilevel"/>
    <w:tmpl w:val="4BAA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F422BB"/>
    <w:multiLevelType w:val="multilevel"/>
    <w:tmpl w:val="8A3826D0"/>
    <w:styleLink w:val="ListenformatAufzhlungszeichen"/>
    <w:lvl w:ilvl="0">
      <w:start w:val="1"/>
      <w:numFmt w:val="bullet"/>
      <w:pStyle w:val="Aufzhlungszeichen"/>
      <w:lvlText w:val=""/>
      <w:lvlJc w:val="left"/>
      <w:pPr>
        <w:tabs>
          <w:tab w:val="num" w:pos="425"/>
        </w:tabs>
        <w:ind w:left="425" w:hanging="425"/>
      </w:pPr>
      <w:rPr>
        <w:rFonts w:ascii="Symbol" w:hAnsi="Symbol" w:hint="default"/>
        <w:color w:val="auto"/>
      </w:rPr>
    </w:lvl>
    <w:lvl w:ilvl="1">
      <w:start w:val="1"/>
      <w:numFmt w:val="bullet"/>
      <w:pStyle w:val="Aufzhlungszeichen2"/>
      <w:lvlText w:val=""/>
      <w:lvlJc w:val="left"/>
      <w:pPr>
        <w:tabs>
          <w:tab w:val="num" w:pos="680"/>
        </w:tabs>
        <w:ind w:left="680" w:hanging="255"/>
      </w:pPr>
      <w:rPr>
        <w:rFonts w:ascii="Symbol" w:hAnsi="Symbol" w:hint="default"/>
        <w:color w:val="C0C0C0"/>
      </w:rPr>
    </w:lvl>
    <w:lvl w:ilvl="2">
      <w:start w:val="1"/>
      <w:numFmt w:val="bullet"/>
      <w:lvlText w:val=""/>
      <w:lvlJc w:val="left"/>
      <w:pPr>
        <w:tabs>
          <w:tab w:val="num" w:pos="1275"/>
        </w:tabs>
        <w:ind w:left="1275" w:hanging="425"/>
      </w:pPr>
      <w:rPr>
        <w:rFonts w:ascii="Wingdings" w:hAnsi="Wingdings"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0" w15:restartNumberingAfterBreak="0">
    <w:nsid w:val="794E6CBB"/>
    <w:multiLevelType w:val="hybridMultilevel"/>
    <w:tmpl w:val="3C5C0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4F7567"/>
    <w:multiLevelType w:val="hybridMultilevel"/>
    <w:tmpl w:val="8AB00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4"/>
  </w:num>
  <w:num w:numId="4">
    <w:abstractNumId w:val="26"/>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1"/>
  </w:num>
  <w:num w:numId="14">
    <w:abstractNumId w:val="17"/>
  </w:num>
  <w:num w:numId="15">
    <w:abstractNumId w:val="11"/>
  </w:num>
  <w:num w:numId="16">
    <w:abstractNumId w:val="1"/>
  </w:num>
  <w:num w:numId="17">
    <w:abstractNumId w:val="21"/>
  </w:num>
  <w:num w:numId="18">
    <w:abstractNumId w:val="28"/>
  </w:num>
  <w:num w:numId="19">
    <w:abstractNumId w:val="8"/>
  </w:num>
  <w:num w:numId="20">
    <w:abstractNumId w:val="22"/>
  </w:num>
  <w:num w:numId="21">
    <w:abstractNumId w:val="2"/>
  </w:num>
  <w:num w:numId="22">
    <w:abstractNumId w:val="14"/>
  </w:num>
  <w:num w:numId="23">
    <w:abstractNumId w:val="6"/>
  </w:num>
  <w:num w:numId="24">
    <w:abstractNumId w:val="12"/>
  </w:num>
  <w:num w:numId="25">
    <w:abstractNumId w:val="25"/>
  </w:num>
  <w:num w:numId="26">
    <w:abstractNumId w:val="29"/>
  </w:num>
  <w:num w:numId="27">
    <w:abstractNumId w:val="19"/>
  </w:num>
  <w:num w:numId="28">
    <w:abstractNumId w:val="0"/>
  </w:num>
  <w:num w:numId="29">
    <w:abstractNumId w:val="9"/>
  </w:num>
  <w:num w:numId="30">
    <w:abstractNumId w:val="24"/>
  </w:num>
  <w:num w:numId="31">
    <w:abstractNumId w:val="10"/>
  </w:num>
  <w:num w:numId="32">
    <w:abstractNumId w:val="7"/>
  </w:num>
  <w:num w:numId="33">
    <w:abstractNumId w:val="15"/>
  </w:num>
  <w:num w:numId="34">
    <w:abstractNumId w:val="16"/>
  </w:num>
  <w:num w:numId="35">
    <w:abstractNumId w:val="27"/>
  </w:num>
  <w:num w:numId="36">
    <w:abstractNumId w:val="30"/>
  </w:num>
  <w:num w:numId="37">
    <w:abstractNumId w:val="13"/>
  </w:num>
  <w:num w:numId="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 Grüner">
    <w15:presenceInfo w15:providerId="AD" w15:userId="S::JG@blic.de::b9a79fc7-ffc9-4589-8f9e-a275db4e4e9f"/>
  </w15:person>
  <w15:person w15:author="serena.barassi@ext.ariaspa.it">
    <w15:presenceInfo w15:providerId="AD" w15:userId="S::urn:spo:guest#serena.barassi@ext.ariaspa.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98"/>
    <w:rsid w:val="000001C3"/>
    <w:rsid w:val="0000104A"/>
    <w:rsid w:val="00001B3B"/>
    <w:rsid w:val="00005FCA"/>
    <w:rsid w:val="00006712"/>
    <w:rsid w:val="00011CC5"/>
    <w:rsid w:val="00012289"/>
    <w:rsid w:val="00013615"/>
    <w:rsid w:val="000169E4"/>
    <w:rsid w:val="00020814"/>
    <w:rsid w:val="000212AE"/>
    <w:rsid w:val="000243CD"/>
    <w:rsid w:val="00024CEF"/>
    <w:rsid w:val="00027CE7"/>
    <w:rsid w:val="000300F5"/>
    <w:rsid w:val="00032BAC"/>
    <w:rsid w:val="00033343"/>
    <w:rsid w:val="000340EE"/>
    <w:rsid w:val="0003483C"/>
    <w:rsid w:val="000358B9"/>
    <w:rsid w:val="000362D3"/>
    <w:rsid w:val="00036B96"/>
    <w:rsid w:val="00037984"/>
    <w:rsid w:val="00041F45"/>
    <w:rsid w:val="000430A0"/>
    <w:rsid w:val="00043748"/>
    <w:rsid w:val="00044883"/>
    <w:rsid w:val="00045348"/>
    <w:rsid w:val="00051CD6"/>
    <w:rsid w:val="0005345A"/>
    <w:rsid w:val="00053D96"/>
    <w:rsid w:val="0005453A"/>
    <w:rsid w:val="000554F1"/>
    <w:rsid w:val="00057073"/>
    <w:rsid w:val="00057DEC"/>
    <w:rsid w:val="000604F0"/>
    <w:rsid w:val="00061FFC"/>
    <w:rsid w:val="000645E1"/>
    <w:rsid w:val="00066A0E"/>
    <w:rsid w:val="00067341"/>
    <w:rsid w:val="00067D92"/>
    <w:rsid w:val="000715C2"/>
    <w:rsid w:val="00071879"/>
    <w:rsid w:val="00071B47"/>
    <w:rsid w:val="0007379C"/>
    <w:rsid w:val="000742E7"/>
    <w:rsid w:val="0007611C"/>
    <w:rsid w:val="0008031A"/>
    <w:rsid w:val="00080E75"/>
    <w:rsid w:val="0008241A"/>
    <w:rsid w:val="00083D48"/>
    <w:rsid w:val="00083F28"/>
    <w:rsid w:val="0008552E"/>
    <w:rsid w:val="0008773B"/>
    <w:rsid w:val="00087A0B"/>
    <w:rsid w:val="000923B5"/>
    <w:rsid w:val="00094464"/>
    <w:rsid w:val="00095338"/>
    <w:rsid w:val="0009542F"/>
    <w:rsid w:val="000978AC"/>
    <w:rsid w:val="000A0240"/>
    <w:rsid w:val="000A1DFD"/>
    <w:rsid w:val="000A1FF5"/>
    <w:rsid w:val="000A31D1"/>
    <w:rsid w:val="000A4EB2"/>
    <w:rsid w:val="000A7332"/>
    <w:rsid w:val="000A744A"/>
    <w:rsid w:val="000A7E40"/>
    <w:rsid w:val="000B130B"/>
    <w:rsid w:val="000B1B65"/>
    <w:rsid w:val="000B2F9F"/>
    <w:rsid w:val="000B423B"/>
    <w:rsid w:val="000B4A40"/>
    <w:rsid w:val="000B56BC"/>
    <w:rsid w:val="000B688D"/>
    <w:rsid w:val="000B68CF"/>
    <w:rsid w:val="000C02F6"/>
    <w:rsid w:val="000C5165"/>
    <w:rsid w:val="000C565D"/>
    <w:rsid w:val="000C57EF"/>
    <w:rsid w:val="000C6273"/>
    <w:rsid w:val="000D3C3F"/>
    <w:rsid w:val="000D3C5A"/>
    <w:rsid w:val="000D4A6F"/>
    <w:rsid w:val="000D623B"/>
    <w:rsid w:val="000D62E9"/>
    <w:rsid w:val="000D7EBA"/>
    <w:rsid w:val="000E0424"/>
    <w:rsid w:val="000E2BF5"/>
    <w:rsid w:val="000E4849"/>
    <w:rsid w:val="000E514F"/>
    <w:rsid w:val="000E6151"/>
    <w:rsid w:val="000E6947"/>
    <w:rsid w:val="000E732B"/>
    <w:rsid w:val="000F14D6"/>
    <w:rsid w:val="000F2734"/>
    <w:rsid w:val="000F2848"/>
    <w:rsid w:val="000F3E97"/>
    <w:rsid w:val="000F6374"/>
    <w:rsid w:val="000F64EB"/>
    <w:rsid w:val="001003D7"/>
    <w:rsid w:val="0010212A"/>
    <w:rsid w:val="00107442"/>
    <w:rsid w:val="00107595"/>
    <w:rsid w:val="00110ED1"/>
    <w:rsid w:val="00111291"/>
    <w:rsid w:val="00111690"/>
    <w:rsid w:val="00111C70"/>
    <w:rsid w:val="0011262D"/>
    <w:rsid w:val="00113B39"/>
    <w:rsid w:val="00116CFB"/>
    <w:rsid w:val="00120633"/>
    <w:rsid w:val="00124AD4"/>
    <w:rsid w:val="00126CFE"/>
    <w:rsid w:val="001270EA"/>
    <w:rsid w:val="001277A2"/>
    <w:rsid w:val="001315B2"/>
    <w:rsid w:val="00132644"/>
    <w:rsid w:val="00133237"/>
    <w:rsid w:val="0013450B"/>
    <w:rsid w:val="001361C3"/>
    <w:rsid w:val="001369AF"/>
    <w:rsid w:val="00137967"/>
    <w:rsid w:val="00137BB3"/>
    <w:rsid w:val="00144FBF"/>
    <w:rsid w:val="001524F0"/>
    <w:rsid w:val="00153788"/>
    <w:rsid w:val="00154F5A"/>
    <w:rsid w:val="001559B0"/>
    <w:rsid w:val="00155EAD"/>
    <w:rsid w:val="00161676"/>
    <w:rsid w:val="00163EC6"/>
    <w:rsid w:val="00165AA2"/>
    <w:rsid w:val="00166174"/>
    <w:rsid w:val="00166B04"/>
    <w:rsid w:val="001677AE"/>
    <w:rsid w:val="001679A0"/>
    <w:rsid w:val="0017082F"/>
    <w:rsid w:val="00170E99"/>
    <w:rsid w:val="0017149C"/>
    <w:rsid w:val="001715E0"/>
    <w:rsid w:val="00171A5B"/>
    <w:rsid w:val="001743EF"/>
    <w:rsid w:val="00174499"/>
    <w:rsid w:val="00175BBB"/>
    <w:rsid w:val="001766A2"/>
    <w:rsid w:val="00177512"/>
    <w:rsid w:val="00181351"/>
    <w:rsid w:val="00183166"/>
    <w:rsid w:val="001833BA"/>
    <w:rsid w:val="00183C42"/>
    <w:rsid w:val="00187CB3"/>
    <w:rsid w:val="0019199B"/>
    <w:rsid w:val="00192395"/>
    <w:rsid w:val="00192E45"/>
    <w:rsid w:val="001935BE"/>
    <w:rsid w:val="00193903"/>
    <w:rsid w:val="00194A05"/>
    <w:rsid w:val="00195711"/>
    <w:rsid w:val="001963C2"/>
    <w:rsid w:val="00196FEE"/>
    <w:rsid w:val="001A02A1"/>
    <w:rsid w:val="001A0B18"/>
    <w:rsid w:val="001A2145"/>
    <w:rsid w:val="001A4B84"/>
    <w:rsid w:val="001B00D7"/>
    <w:rsid w:val="001B0AEC"/>
    <w:rsid w:val="001B2150"/>
    <w:rsid w:val="001B2641"/>
    <w:rsid w:val="001B2A30"/>
    <w:rsid w:val="001B371F"/>
    <w:rsid w:val="001B45CE"/>
    <w:rsid w:val="001B57E0"/>
    <w:rsid w:val="001B66A0"/>
    <w:rsid w:val="001C002B"/>
    <w:rsid w:val="001C0331"/>
    <w:rsid w:val="001C552F"/>
    <w:rsid w:val="001C72DE"/>
    <w:rsid w:val="001CA41A"/>
    <w:rsid w:val="001D003F"/>
    <w:rsid w:val="001D0509"/>
    <w:rsid w:val="001D0FC8"/>
    <w:rsid w:val="001D1B62"/>
    <w:rsid w:val="001D1F0A"/>
    <w:rsid w:val="001D2081"/>
    <w:rsid w:val="001D34AE"/>
    <w:rsid w:val="001D4372"/>
    <w:rsid w:val="001D455F"/>
    <w:rsid w:val="001D630F"/>
    <w:rsid w:val="001D781A"/>
    <w:rsid w:val="001D7A51"/>
    <w:rsid w:val="001E0EE9"/>
    <w:rsid w:val="001E1706"/>
    <w:rsid w:val="001E398E"/>
    <w:rsid w:val="001E4D21"/>
    <w:rsid w:val="001E5016"/>
    <w:rsid w:val="001E59ED"/>
    <w:rsid w:val="001F003B"/>
    <w:rsid w:val="001F099F"/>
    <w:rsid w:val="001F2A82"/>
    <w:rsid w:val="001F537F"/>
    <w:rsid w:val="001F563B"/>
    <w:rsid w:val="001F6446"/>
    <w:rsid w:val="001F76A2"/>
    <w:rsid w:val="002016AD"/>
    <w:rsid w:val="002021CD"/>
    <w:rsid w:val="00204F11"/>
    <w:rsid w:val="00205516"/>
    <w:rsid w:val="00205DD5"/>
    <w:rsid w:val="00206AA7"/>
    <w:rsid w:val="00210F66"/>
    <w:rsid w:val="00211762"/>
    <w:rsid w:val="00212C80"/>
    <w:rsid w:val="00215007"/>
    <w:rsid w:val="002167FC"/>
    <w:rsid w:val="00217F92"/>
    <w:rsid w:val="00221AFC"/>
    <w:rsid w:val="00223F07"/>
    <w:rsid w:val="00225070"/>
    <w:rsid w:val="002342A2"/>
    <w:rsid w:val="00235553"/>
    <w:rsid w:val="00235A52"/>
    <w:rsid w:val="00237D0B"/>
    <w:rsid w:val="002419C4"/>
    <w:rsid w:val="00242966"/>
    <w:rsid w:val="00243E85"/>
    <w:rsid w:val="00243EC6"/>
    <w:rsid w:val="002440A4"/>
    <w:rsid w:val="002509E4"/>
    <w:rsid w:val="00251327"/>
    <w:rsid w:val="0025135E"/>
    <w:rsid w:val="002517D1"/>
    <w:rsid w:val="00252CA4"/>
    <w:rsid w:val="002540B8"/>
    <w:rsid w:val="00256781"/>
    <w:rsid w:val="0026037F"/>
    <w:rsid w:val="00260680"/>
    <w:rsid w:val="00260EAA"/>
    <w:rsid w:val="00264171"/>
    <w:rsid w:val="00265962"/>
    <w:rsid w:val="00266B2F"/>
    <w:rsid w:val="002670D3"/>
    <w:rsid w:val="002678FC"/>
    <w:rsid w:val="002720F0"/>
    <w:rsid w:val="002722A4"/>
    <w:rsid w:val="002734E2"/>
    <w:rsid w:val="00273EB0"/>
    <w:rsid w:val="00274261"/>
    <w:rsid w:val="00274B9E"/>
    <w:rsid w:val="00274D9B"/>
    <w:rsid w:val="0027542A"/>
    <w:rsid w:val="00277FC4"/>
    <w:rsid w:val="00280A5A"/>
    <w:rsid w:val="00280C48"/>
    <w:rsid w:val="00281F46"/>
    <w:rsid w:val="002845D8"/>
    <w:rsid w:val="00286EB8"/>
    <w:rsid w:val="0028701D"/>
    <w:rsid w:val="00287709"/>
    <w:rsid w:val="002878F6"/>
    <w:rsid w:val="0028791F"/>
    <w:rsid w:val="002906C1"/>
    <w:rsid w:val="00290E45"/>
    <w:rsid w:val="0029216C"/>
    <w:rsid w:val="00293213"/>
    <w:rsid w:val="00293D2C"/>
    <w:rsid w:val="002A2129"/>
    <w:rsid w:val="002A353C"/>
    <w:rsid w:val="002A4844"/>
    <w:rsid w:val="002A4DD7"/>
    <w:rsid w:val="002A690A"/>
    <w:rsid w:val="002A70B5"/>
    <w:rsid w:val="002B18AA"/>
    <w:rsid w:val="002B1A40"/>
    <w:rsid w:val="002B38C8"/>
    <w:rsid w:val="002B38F1"/>
    <w:rsid w:val="002B3F74"/>
    <w:rsid w:val="002B4006"/>
    <w:rsid w:val="002B6753"/>
    <w:rsid w:val="002B705B"/>
    <w:rsid w:val="002C096C"/>
    <w:rsid w:val="002C28EE"/>
    <w:rsid w:val="002C2EA9"/>
    <w:rsid w:val="002C30AB"/>
    <w:rsid w:val="002C372D"/>
    <w:rsid w:val="002C5F5C"/>
    <w:rsid w:val="002D1439"/>
    <w:rsid w:val="002D24A2"/>
    <w:rsid w:val="002D426E"/>
    <w:rsid w:val="002D5133"/>
    <w:rsid w:val="002D6E34"/>
    <w:rsid w:val="002D7743"/>
    <w:rsid w:val="002E129E"/>
    <w:rsid w:val="002E2903"/>
    <w:rsid w:val="002E49D2"/>
    <w:rsid w:val="002E57F8"/>
    <w:rsid w:val="002E5BC3"/>
    <w:rsid w:val="002E6889"/>
    <w:rsid w:val="002F170C"/>
    <w:rsid w:val="002F39DE"/>
    <w:rsid w:val="002F4844"/>
    <w:rsid w:val="002F6FD4"/>
    <w:rsid w:val="002F7646"/>
    <w:rsid w:val="003014DD"/>
    <w:rsid w:val="003015E1"/>
    <w:rsid w:val="00302F23"/>
    <w:rsid w:val="00305EF8"/>
    <w:rsid w:val="00306B4D"/>
    <w:rsid w:val="0030786D"/>
    <w:rsid w:val="003127A9"/>
    <w:rsid w:val="00317A28"/>
    <w:rsid w:val="00317C5F"/>
    <w:rsid w:val="00320029"/>
    <w:rsid w:val="003201FA"/>
    <w:rsid w:val="00322266"/>
    <w:rsid w:val="00323A9D"/>
    <w:rsid w:val="00325886"/>
    <w:rsid w:val="00325967"/>
    <w:rsid w:val="003262C4"/>
    <w:rsid w:val="00331C5C"/>
    <w:rsid w:val="00337D62"/>
    <w:rsid w:val="003429F7"/>
    <w:rsid w:val="00342E17"/>
    <w:rsid w:val="003435AF"/>
    <w:rsid w:val="00345387"/>
    <w:rsid w:val="00345603"/>
    <w:rsid w:val="00345EB9"/>
    <w:rsid w:val="00350ACC"/>
    <w:rsid w:val="0035552C"/>
    <w:rsid w:val="00355F7D"/>
    <w:rsid w:val="003578DA"/>
    <w:rsid w:val="003600FE"/>
    <w:rsid w:val="003601A7"/>
    <w:rsid w:val="00360418"/>
    <w:rsid w:val="0036158F"/>
    <w:rsid w:val="003626A5"/>
    <w:rsid w:val="00365705"/>
    <w:rsid w:val="003670C4"/>
    <w:rsid w:val="00372640"/>
    <w:rsid w:val="00374109"/>
    <w:rsid w:val="003749EC"/>
    <w:rsid w:val="00375F0F"/>
    <w:rsid w:val="00376158"/>
    <w:rsid w:val="0037642E"/>
    <w:rsid w:val="00377EE8"/>
    <w:rsid w:val="00380F7C"/>
    <w:rsid w:val="00381D98"/>
    <w:rsid w:val="00382099"/>
    <w:rsid w:val="003849F7"/>
    <w:rsid w:val="00385E92"/>
    <w:rsid w:val="00385FD6"/>
    <w:rsid w:val="003861EA"/>
    <w:rsid w:val="00386D97"/>
    <w:rsid w:val="003925B8"/>
    <w:rsid w:val="00393EBF"/>
    <w:rsid w:val="00393F62"/>
    <w:rsid w:val="00394D2E"/>
    <w:rsid w:val="00395E42"/>
    <w:rsid w:val="00395E6E"/>
    <w:rsid w:val="003A0FE6"/>
    <w:rsid w:val="003A1832"/>
    <w:rsid w:val="003A186B"/>
    <w:rsid w:val="003A1D04"/>
    <w:rsid w:val="003A1D98"/>
    <w:rsid w:val="003A2696"/>
    <w:rsid w:val="003A61D8"/>
    <w:rsid w:val="003A7140"/>
    <w:rsid w:val="003B02E0"/>
    <w:rsid w:val="003B1897"/>
    <w:rsid w:val="003B2A53"/>
    <w:rsid w:val="003B37F0"/>
    <w:rsid w:val="003B39DD"/>
    <w:rsid w:val="003C03BC"/>
    <w:rsid w:val="003C06B9"/>
    <w:rsid w:val="003C36F1"/>
    <w:rsid w:val="003C3938"/>
    <w:rsid w:val="003C43E5"/>
    <w:rsid w:val="003C4416"/>
    <w:rsid w:val="003C4D65"/>
    <w:rsid w:val="003C5C12"/>
    <w:rsid w:val="003D276C"/>
    <w:rsid w:val="003D3BAF"/>
    <w:rsid w:val="003D5346"/>
    <w:rsid w:val="003D5575"/>
    <w:rsid w:val="003D7C12"/>
    <w:rsid w:val="003E367F"/>
    <w:rsid w:val="003E5633"/>
    <w:rsid w:val="003E60D2"/>
    <w:rsid w:val="003E622B"/>
    <w:rsid w:val="003E7C16"/>
    <w:rsid w:val="003F08BB"/>
    <w:rsid w:val="003F18C8"/>
    <w:rsid w:val="003F4553"/>
    <w:rsid w:val="003F5A90"/>
    <w:rsid w:val="003F621E"/>
    <w:rsid w:val="003F64E8"/>
    <w:rsid w:val="003F65EE"/>
    <w:rsid w:val="003F707A"/>
    <w:rsid w:val="00400948"/>
    <w:rsid w:val="00400DEC"/>
    <w:rsid w:val="00402B07"/>
    <w:rsid w:val="004034AC"/>
    <w:rsid w:val="00404276"/>
    <w:rsid w:val="004055A2"/>
    <w:rsid w:val="00406CA0"/>
    <w:rsid w:val="0040755C"/>
    <w:rsid w:val="004077DF"/>
    <w:rsid w:val="004107FF"/>
    <w:rsid w:val="004144AE"/>
    <w:rsid w:val="00417E8E"/>
    <w:rsid w:val="004201E6"/>
    <w:rsid w:val="00420567"/>
    <w:rsid w:val="004225D1"/>
    <w:rsid w:val="00422AA8"/>
    <w:rsid w:val="00422C0E"/>
    <w:rsid w:val="00422C37"/>
    <w:rsid w:val="00423FFB"/>
    <w:rsid w:val="0042625D"/>
    <w:rsid w:val="00430085"/>
    <w:rsid w:val="00431EB3"/>
    <w:rsid w:val="004322E9"/>
    <w:rsid w:val="004354AE"/>
    <w:rsid w:val="00435810"/>
    <w:rsid w:val="004358D1"/>
    <w:rsid w:val="004359DA"/>
    <w:rsid w:val="00435C53"/>
    <w:rsid w:val="004409A0"/>
    <w:rsid w:val="00441080"/>
    <w:rsid w:val="004427BD"/>
    <w:rsid w:val="00444978"/>
    <w:rsid w:val="004463FA"/>
    <w:rsid w:val="00446514"/>
    <w:rsid w:val="00446CBC"/>
    <w:rsid w:val="004477E2"/>
    <w:rsid w:val="00450C79"/>
    <w:rsid w:val="00454732"/>
    <w:rsid w:val="00455B64"/>
    <w:rsid w:val="004607A3"/>
    <w:rsid w:val="00462219"/>
    <w:rsid w:val="00462249"/>
    <w:rsid w:val="00462D8C"/>
    <w:rsid w:val="0046555E"/>
    <w:rsid w:val="0046639B"/>
    <w:rsid w:val="00466687"/>
    <w:rsid w:val="00467FE3"/>
    <w:rsid w:val="004742E8"/>
    <w:rsid w:val="00474F95"/>
    <w:rsid w:val="00476E02"/>
    <w:rsid w:val="00483142"/>
    <w:rsid w:val="00484C3F"/>
    <w:rsid w:val="00485239"/>
    <w:rsid w:val="00485688"/>
    <w:rsid w:val="00485772"/>
    <w:rsid w:val="00490990"/>
    <w:rsid w:val="0049345B"/>
    <w:rsid w:val="0049545A"/>
    <w:rsid w:val="004957A0"/>
    <w:rsid w:val="0049593F"/>
    <w:rsid w:val="00495E5E"/>
    <w:rsid w:val="0049652C"/>
    <w:rsid w:val="0049741E"/>
    <w:rsid w:val="004A0C8F"/>
    <w:rsid w:val="004A1257"/>
    <w:rsid w:val="004A2D46"/>
    <w:rsid w:val="004A3C7F"/>
    <w:rsid w:val="004A44F2"/>
    <w:rsid w:val="004A462D"/>
    <w:rsid w:val="004A66BA"/>
    <w:rsid w:val="004A7798"/>
    <w:rsid w:val="004B37AE"/>
    <w:rsid w:val="004B5828"/>
    <w:rsid w:val="004B59E2"/>
    <w:rsid w:val="004C096D"/>
    <w:rsid w:val="004C20E3"/>
    <w:rsid w:val="004C76E8"/>
    <w:rsid w:val="004C78A9"/>
    <w:rsid w:val="004D22AF"/>
    <w:rsid w:val="004D4C7C"/>
    <w:rsid w:val="004D5DC1"/>
    <w:rsid w:val="004E0AD3"/>
    <w:rsid w:val="004E3BCD"/>
    <w:rsid w:val="004E4CDD"/>
    <w:rsid w:val="004E5599"/>
    <w:rsid w:val="004E58EF"/>
    <w:rsid w:val="004E5C5F"/>
    <w:rsid w:val="004E6347"/>
    <w:rsid w:val="004E7426"/>
    <w:rsid w:val="004E7EC0"/>
    <w:rsid w:val="004F0242"/>
    <w:rsid w:val="004F1DC7"/>
    <w:rsid w:val="004F2F9F"/>
    <w:rsid w:val="004F3CA8"/>
    <w:rsid w:val="004F42A7"/>
    <w:rsid w:val="00503CF5"/>
    <w:rsid w:val="00503EC7"/>
    <w:rsid w:val="00504261"/>
    <w:rsid w:val="00504C81"/>
    <w:rsid w:val="005058D2"/>
    <w:rsid w:val="00505CB8"/>
    <w:rsid w:val="00506F19"/>
    <w:rsid w:val="00507F6A"/>
    <w:rsid w:val="005101EF"/>
    <w:rsid w:val="00511CDC"/>
    <w:rsid w:val="00512908"/>
    <w:rsid w:val="00513B66"/>
    <w:rsid w:val="0051501C"/>
    <w:rsid w:val="0051566E"/>
    <w:rsid w:val="00516D4F"/>
    <w:rsid w:val="005218B0"/>
    <w:rsid w:val="005222DE"/>
    <w:rsid w:val="00522377"/>
    <w:rsid w:val="005227AB"/>
    <w:rsid w:val="00530013"/>
    <w:rsid w:val="005300C2"/>
    <w:rsid w:val="0053065D"/>
    <w:rsid w:val="00530F61"/>
    <w:rsid w:val="00531604"/>
    <w:rsid w:val="00531C26"/>
    <w:rsid w:val="00533556"/>
    <w:rsid w:val="00533794"/>
    <w:rsid w:val="00533935"/>
    <w:rsid w:val="005343CE"/>
    <w:rsid w:val="005346D6"/>
    <w:rsid w:val="0053745F"/>
    <w:rsid w:val="00541F63"/>
    <w:rsid w:val="00543517"/>
    <w:rsid w:val="0054398E"/>
    <w:rsid w:val="00544024"/>
    <w:rsid w:val="00545B44"/>
    <w:rsid w:val="005466F4"/>
    <w:rsid w:val="005478FF"/>
    <w:rsid w:val="00551299"/>
    <w:rsid w:val="0055177B"/>
    <w:rsid w:val="00551877"/>
    <w:rsid w:val="00554607"/>
    <w:rsid w:val="00554B0E"/>
    <w:rsid w:val="005572BC"/>
    <w:rsid w:val="00557A0D"/>
    <w:rsid w:val="00557E42"/>
    <w:rsid w:val="00557E63"/>
    <w:rsid w:val="00560519"/>
    <w:rsid w:val="00560806"/>
    <w:rsid w:val="005609B6"/>
    <w:rsid w:val="005622F7"/>
    <w:rsid w:val="00563071"/>
    <w:rsid w:val="00563322"/>
    <w:rsid w:val="00563AD5"/>
    <w:rsid w:val="00564336"/>
    <w:rsid w:val="00564A3C"/>
    <w:rsid w:val="0056553C"/>
    <w:rsid w:val="00567469"/>
    <w:rsid w:val="00570CBC"/>
    <w:rsid w:val="00570E67"/>
    <w:rsid w:val="00574EC0"/>
    <w:rsid w:val="00575FF1"/>
    <w:rsid w:val="00576F35"/>
    <w:rsid w:val="00581CA7"/>
    <w:rsid w:val="00582A34"/>
    <w:rsid w:val="005877AE"/>
    <w:rsid w:val="005909A2"/>
    <w:rsid w:val="00590CE9"/>
    <w:rsid w:val="00593A9C"/>
    <w:rsid w:val="00594123"/>
    <w:rsid w:val="00595970"/>
    <w:rsid w:val="005A04A1"/>
    <w:rsid w:val="005A16BD"/>
    <w:rsid w:val="005A203F"/>
    <w:rsid w:val="005A30F6"/>
    <w:rsid w:val="005A5317"/>
    <w:rsid w:val="005A6CF1"/>
    <w:rsid w:val="005A7C33"/>
    <w:rsid w:val="005B020F"/>
    <w:rsid w:val="005B081B"/>
    <w:rsid w:val="005B1827"/>
    <w:rsid w:val="005B1B1F"/>
    <w:rsid w:val="005B29AE"/>
    <w:rsid w:val="005B3D4D"/>
    <w:rsid w:val="005B5869"/>
    <w:rsid w:val="005B6E62"/>
    <w:rsid w:val="005C0040"/>
    <w:rsid w:val="005C0AD7"/>
    <w:rsid w:val="005C32EF"/>
    <w:rsid w:val="005C4515"/>
    <w:rsid w:val="005C6576"/>
    <w:rsid w:val="005C7395"/>
    <w:rsid w:val="005C7C55"/>
    <w:rsid w:val="005D39C4"/>
    <w:rsid w:val="005D4D71"/>
    <w:rsid w:val="005D5D92"/>
    <w:rsid w:val="005D6015"/>
    <w:rsid w:val="005D6B7F"/>
    <w:rsid w:val="005E0299"/>
    <w:rsid w:val="005E11B1"/>
    <w:rsid w:val="005E1A8C"/>
    <w:rsid w:val="005E7208"/>
    <w:rsid w:val="005F0384"/>
    <w:rsid w:val="005F1709"/>
    <w:rsid w:val="005F199D"/>
    <w:rsid w:val="005F1C1C"/>
    <w:rsid w:val="005F2A88"/>
    <w:rsid w:val="005F484B"/>
    <w:rsid w:val="005F4F8B"/>
    <w:rsid w:val="0060071C"/>
    <w:rsid w:val="006007A5"/>
    <w:rsid w:val="006015C4"/>
    <w:rsid w:val="006017A7"/>
    <w:rsid w:val="00604BBC"/>
    <w:rsid w:val="006059D8"/>
    <w:rsid w:val="00610C92"/>
    <w:rsid w:val="0061127E"/>
    <w:rsid w:val="006116CE"/>
    <w:rsid w:val="00611E9F"/>
    <w:rsid w:val="00612A78"/>
    <w:rsid w:val="0061389F"/>
    <w:rsid w:val="00615981"/>
    <w:rsid w:val="006204B2"/>
    <w:rsid w:val="00621360"/>
    <w:rsid w:val="00622843"/>
    <w:rsid w:val="0063092F"/>
    <w:rsid w:val="00630FD9"/>
    <w:rsid w:val="006320DF"/>
    <w:rsid w:val="00635B1A"/>
    <w:rsid w:val="00635C80"/>
    <w:rsid w:val="00637476"/>
    <w:rsid w:val="00640B73"/>
    <w:rsid w:val="00643D43"/>
    <w:rsid w:val="00643EF3"/>
    <w:rsid w:val="00644562"/>
    <w:rsid w:val="006449BC"/>
    <w:rsid w:val="00644FA5"/>
    <w:rsid w:val="00646F4D"/>
    <w:rsid w:val="006471FE"/>
    <w:rsid w:val="00647516"/>
    <w:rsid w:val="00655EDB"/>
    <w:rsid w:val="0066059A"/>
    <w:rsid w:val="00664667"/>
    <w:rsid w:val="0066684C"/>
    <w:rsid w:val="00670468"/>
    <w:rsid w:val="006730A8"/>
    <w:rsid w:val="00673566"/>
    <w:rsid w:val="0067597D"/>
    <w:rsid w:val="00676C69"/>
    <w:rsid w:val="00676D96"/>
    <w:rsid w:val="00677FFB"/>
    <w:rsid w:val="006814F1"/>
    <w:rsid w:val="0068161A"/>
    <w:rsid w:val="006818E6"/>
    <w:rsid w:val="00682DA1"/>
    <w:rsid w:val="00683AB4"/>
    <w:rsid w:val="00683B42"/>
    <w:rsid w:val="00683D52"/>
    <w:rsid w:val="006844B1"/>
    <w:rsid w:val="00685042"/>
    <w:rsid w:val="006864E4"/>
    <w:rsid w:val="00686E1A"/>
    <w:rsid w:val="006877FD"/>
    <w:rsid w:val="0069136F"/>
    <w:rsid w:val="006918C7"/>
    <w:rsid w:val="006927C4"/>
    <w:rsid w:val="006939AB"/>
    <w:rsid w:val="006940DF"/>
    <w:rsid w:val="006941FE"/>
    <w:rsid w:val="00694C22"/>
    <w:rsid w:val="00695FD6"/>
    <w:rsid w:val="00697893"/>
    <w:rsid w:val="006A05C4"/>
    <w:rsid w:val="006A1365"/>
    <w:rsid w:val="006A1CA7"/>
    <w:rsid w:val="006A22A2"/>
    <w:rsid w:val="006A2ADB"/>
    <w:rsid w:val="006A5E7D"/>
    <w:rsid w:val="006A6496"/>
    <w:rsid w:val="006A7458"/>
    <w:rsid w:val="006A7530"/>
    <w:rsid w:val="006A75E3"/>
    <w:rsid w:val="006B4B6E"/>
    <w:rsid w:val="006B4BCA"/>
    <w:rsid w:val="006B5065"/>
    <w:rsid w:val="006B508C"/>
    <w:rsid w:val="006B5CE5"/>
    <w:rsid w:val="006B5F15"/>
    <w:rsid w:val="006B66B7"/>
    <w:rsid w:val="006B6F70"/>
    <w:rsid w:val="006C023D"/>
    <w:rsid w:val="006C1B1F"/>
    <w:rsid w:val="006C33D4"/>
    <w:rsid w:val="006C3727"/>
    <w:rsid w:val="006C37C0"/>
    <w:rsid w:val="006C3BC1"/>
    <w:rsid w:val="006C4554"/>
    <w:rsid w:val="006C4DEE"/>
    <w:rsid w:val="006C4F1C"/>
    <w:rsid w:val="006C5E52"/>
    <w:rsid w:val="006C6248"/>
    <w:rsid w:val="006C7D1E"/>
    <w:rsid w:val="006D2DE0"/>
    <w:rsid w:val="006D5279"/>
    <w:rsid w:val="006D5309"/>
    <w:rsid w:val="006D6060"/>
    <w:rsid w:val="006D7BF1"/>
    <w:rsid w:val="006E06D3"/>
    <w:rsid w:val="006E0E3F"/>
    <w:rsid w:val="006E0EC7"/>
    <w:rsid w:val="006E36BD"/>
    <w:rsid w:val="006E5454"/>
    <w:rsid w:val="006E5FA1"/>
    <w:rsid w:val="006E7D3C"/>
    <w:rsid w:val="006F05D0"/>
    <w:rsid w:val="006F05EB"/>
    <w:rsid w:val="006F112D"/>
    <w:rsid w:val="006F1489"/>
    <w:rsid w:val="006F1FAF"/>
    <w:rsid w:val="006F3AC7"/>
    <w:rsid w:val="006F3C2A"/>
    <w:rsid w:val="006F3D82"/>
    <w:rsid w:val="0070039F"/>
    <w:rsid w:val="00700FB2"/>
    <w:rsid w:val="00701CB5"/>
    <w:rsid w:val="007043BF"/>
    <w:rsid w:val="00706872"/>
    <w:rsid w:val="007106B5"/>
    <w:rsid w:val="00710C1A"/>
    <w:rsid w:val="00711AF0"/>
    <w:rsid w:val="00711F8A"/>
    <w:rsid w:val="00712B6D"/>
    <w:rsid w:val="00712DB5"/>
    <w:rsid w:val="00713037"/>
    <w:rsid w:val="007137FD"/>
    <w:rsid w:val="00720868"/>
    <w:rsid w:val="00722974"/>
    <w:rsid w:val="00724B57"/>
    <w:rsid w:val="007262F8"/>
    <w:rsid w:val="00730B50"/>
    <w:rsid w:val="00731319"/>
    <w:rsid w:val="00734C82"/>
    <w:rsid w:val="00735EA9"/>
    <w:rsid w:val="00735EE4"/>
    <w:rsid w:val="00736B4A"/>
    <w:rsid w:val="00736F14"/>
    <w:rsid w:val="0073715B"/>
    <w:rsid w:val="007374EB"/>
    <w:rsid w:val="00741566"/>
    <w:rsid w:val="007425D1"/>
    <w:rsid w:val="00743E40"/>
    <w:rsid w:val="00743E89"/>
    <w:rsid w:val="00744091"/>
    <w:rsid w:val="0074415A"/>
    <w:rsid w:val="00744B88"/>
    <w:rsid w:val="00745161"/>
    <w:rsid w:val="007454F4"/>
    <w:rsid w:val="007469C9"/>
    <w:rsid w:val="00746C29"/>
    <w:rsid w:val="00746CDA"/>
    <w:rsid w:val="0074711E"/>
    <w:rsid w:val="00747826"/>
    <w:rsid w:val="0075036D"/>
    <w:rsid w:val="007507D7"/>
    <w:rsid w:val="00751475"/>
    <w:rsid w:val="00752C15"/>
    <w:rsid w:val="007574AF"/>
    <w:rsid w:val="0076332A"/>
    <w:rsid w:val="0076399B"/>
    <w:rsid w:val="00763C08"/>
    <w:rsid w:val="00764AD6"/>
    <w:rsid w:val="00764BD5"/>
    <w:rsid w:val="007651A2"/>
    <w:rsid w:val="00766457"/>
    <w:rsid w:val="007666DB"/>
    <w:rsid w:val="0077205B"/>
    <w:rsid w:val="00772A39"/>
    <w:rsid w:val="0078035B"/>
    <w:rsid w:val="0078078C"/>
    <w:rsid w:val="00781BFF"/>
    <w:rsid w:val="00784236"/>
    <w:rsid w:val="0078538A"/>
    <w:rsid w:val="00785BC0"/>
    <w:rsid w:val="00787499"/>
    <w:rsid w:val="007875ED"/>
    <w:rsid w:val="00791297"/>
    <w:rsid w:val="007917A3"/>
    <w:rsid w:val="00792132"/>
    <w:rsid w:val="00793A8C"/>
    <w:rsid w:val="00793C86"/>
    <w:rsid w:val="0079541A"/>
    <w:rsid w:val="00796A47"/>
    <w:rsid w:val="007A3B0C"/>
    <w:rsid w:val="007A57DB"/>
    <w:rsid w:val="007A6D9D"/>
    <w:rsid w:val="007AD332"/>
    <w:rsid w:val="007B23EE"/>
    <w:rsid w:val="007B4771"/>
    <w:rsid w:val="007B551F"/>
    <w:rsid w:val="007B6687"/>
    <w:rsid w:val="007B69B6"/>
    <w:rsid w:val="007B7381"/>
    <w:rsid w:val="007B7BC0"/>
    <w:rsid w:val="007B7DF2"/>
    <w:rsid w:val="007C3AAF"/>
    <w:rsid w:val="007C573D"/>
    <w:rsid w:val="007C5C0E"/>
    <w:rsid w:val="007D1CB7"/>
    <w:rsid w:val="007D347B"/>
    <w:rsid w:val="007D3DD5"/>
    <w:rsid w:val="007D42E5"/>
    <w:rsid w:val="007D6620"/>
    <w:rsid w:val="007D6939"/>
    <w:rsid w:val="007D7E93"/>
    <w:rsid w:val="007E4AA9"/>
    <w:rsid w:val="007E70F0"/>
    <w:rsid w:val="007E72A3"/>
    <w:rsid w:val="007E7DC2"/>
    <w:rsid w:val="007F1568"/>
    <w:rsid w:val="007F26BB"/>
    <w:rsid w:val="007F5BEE"/>
    <w:rsid w:val="007F703B"/>
    <w:rsid w:val="007F7558"/>
    <w:rsid w:val="008008C3"/>
    <w:rsid w:val="00800F03"/>
    <w:rsid w:val="00801978"/>
    <w:rsid w:val="00802F30"/>
    <w:rsid w:val="00803AE9"/>
    <w:rsid w:val="0080424C"/>
    <w:rsid w:val="00804B64"/>
    <w:rsid w:val="00804C30"/>
    <w:rsid w:val="0080511E"/>
    <w:rsid w:val="00805976"/>
    <w:rsid w:val="0080748A"/>
    <w:rsid w:val="00811401"/>
    <w:rsid w:val="00812AC7"/>
    <w:rsid w:val="00814230"/>
    <w:rsid w:val="008143FA"/>
    <w:rsid w:val="00814816"/>
    <w:rsid w:val="00820FF9"/>
    <w:rsid w:val="00825CD3"/>
    <w:rsid w:val="00825EB2"/>
    <w:rsid w:val="008317B3"/>
    <w:rsid w:val="008318E5"/>
    <w:rsid w:val="008337A7"/>
    <w:rsid w:val="00833A38"/>
    <w:rsid w:val="00835203"/>
    <w:rsid w:val="0083570A"/>
    <w:rsid w:val="00835C27"/>
    <w:rsid w:val="00835C5D"/>
    <w:rsid w:val="00836489"/>
    <w:rsid w:val="00837353"/>
    <w:rsid w:val="00844AB3"/>
    <w:rsid w:val="008534F7"/>
    <w:rsid w:val="0085591C"/>
    <w:rsid w:val="00856364"/>
    <w:rsid w:val="00860590"/>
    <w:rsid w:val="0086143C"/>
    <w:rsid w:val="00862189"/>
    <w:rsid w:val="0086314B"/>
    <w:rsid w:val="00864998"/>
    <w:rsid w:val="0086575F"/>
    <w:rsid w:val="00865DBF"/>
    <w:rsid w:val="00866B84"/>
    <w:rsid w:val="00866E23"/>
    <w:rsid w:val="008717E1"/>
    <w:rsid w:val="00872613"/>
    <w:rsid w:val="00876E70"/>
    <w:rsid w:val="00881E02"/>
    <w:rsid w:val="00886629"/>
    <w:rsid w:val="00887033"/>
    <w:rsid w:val="0089061C"/>
    <w:rsid w:val="00892BF2"/>
    <w:rsid w:val="00894474"/>
    <w:rsid w:val="00894F59"/>
    <w:rsid w:val="008A0B33"/>
    <w:rsid w:val="008A1CBD"/>
    <w:rsid w:val="008A339A"/>
    <w:rsid w:val="008A34B7"/>
    <w:rsid w:val="008A48B8"/>
    <w:rsid w:val="008A4C1A"/>
    <w:rsid w:val="008A5492"/>
    <w:rsid w:val="008A5EE6"/>
    <w:rsid w:val="008A63E6"/>
    <w:rsid w:val="008B656D"/>
    <w:rsid w:val="008B7715"/>
    <w:rsid w:val="008C0BF1"/>
    <w:rsid w:val="008C0D6E"/>
    <w:rsid w:val="008C11F6"/>
    <w:rsid w:val="008C20D1"/>
    <w:rsid w:val="008C360C"/>
    <w:rsid w:val="008C4F06"/>
    <w:rsid w:val="008C782A"/>
    <w:rsid w:val="008C7844"/>
    <w:rsid w:val="008D3EF5"/>
    <w:rsid w:val="008D6FB0"/>
    <w:rsid w:val="008E0337"/>
    <w:rsid w:val="008E1DD4"/>
    <w:rsid w:val="008E2AEE"/>
    <w:rsid w:val="008E2B2F"/>
    <w:rsid w:val="008E3B03"/>
    <w:rsid w:val="008E47AE"/>
    <w:rsid w:val="008E5653"/>
    <w:rsid w:val="008E6BBF"/>
    <w:rsid w:val="008F09D9"/>
    <w:rsid w:val="008F3361"/>
    <w:rsid w:val="008F3554"/>
    <w:rsid w:val="008F3ADC"/>
    <w:rsid w:val="008F55AC"/>
    <w:rsid w:val="008F6865"/>
    <w:rsid w:val="008F79A8"/>
    <w:rsid w:val="008F7BB7"/>
    <w:rsid w:val="00900056"/>
    <w:rsid w:val="009006E9"/>
    <w:rsid w:val="0090407F"/>
    <w:rsid w:val="009051C4"/>
    <w:rsid w:val="009056EF"/>
    <w:rsid w:val="009061CF"/>
    <w:rsid w:val="00906405"/>
    <w:rsid w:val="009071E6"/>
    <w:rsid w:val="0092127B"/>
    <w:rsid w:val="009252DD"/>
    <w:rsid w:val="009254E3"/>
    <w:rsid w:val="00933113"/>
    <w:rsid w:val="009331A3"/>
    <w:rsid w:val="0093483F"/>
    <w:rsid w:val="00934C66"/>
    <w:rsid w:val="00934E78"/>
    <w:rsid w:val="00937236"/>
    <w:rsid w:val="009375D1"/>
    <w:rsid w:val="00937C9F"/>
    <w:rsid w:val="0094055A"/>
    <w:rsid w:val="00940DD5"/>
    <w:rsid w:val="009411BE"/>
    <w:rsid w:val="0094160D"/>
    <w:rsid w:val="00942E94"/>
    <w:rsid w:val="00943374"/>
    <w:rsid w:val="009441CF"/>
    <w:rsid w:val="009446BF"/>
    <w:rsid w:val="00944CA8"/>
    <w:rsid w:val="00946B51"/>
    <w:rsid w:val="00951432"/>
    <w:rsid w:val="0095160D"/>
    <w:rsid w:val="0095499A"/>
    <w:rsid w:val="00957F06"/>
    <w:rsid w:val="00957F2F"/>
    <w:rsid w:val="00960BD4"/>
    <w:rsid w:val="00960EEF"/>
    <w:rsid w:val="009638AD"/>
    <w:rsid w:val="00965B51"/>
    <w:rsid w:val="00973429"/>
    <w:rsid w:val="0097488F"/>
    <w:rsid w:val="00976A03"/>
    <w:rsid w:val="009805AC"/>
    <w:rsid w:val="009819E6"/>
    <w:rsid w:val="00982431"/>
    <w:rsid w:val="00982F49"/>
    <w:rsid w:val="00983082"/>
    <w:rsid w:val="00983EC9"/>
    <w:rsid w:val="009842E2"/>
    <w:rsid w:val="00984827"/>
    <w:rsid w:val="00986466"/>
    <w:rsid w:val="00990000"/>
    <w:rsid w:val="009924A9"/>
    <w:rsid w:val="0099268A"/>
    <w:rsid w:val="00995FAE"/>
    <w:rsid w:val="009A0972"/>
    <w:rsid w:val="009A1664"/>
    <w:rsid w:val="009A3E99"/>
    <w:rsid w:val="009A670C"/>
    <w:rsid w:val="009A7652"/>
    <w:rsid w:val="009B1DF4"/>
    <w:rsid w:val="009B227B"/>
    <w:rsid w:val="009B2615"/>
    <w:rsid w:val="009B2C49"/>
    <w:rsid w:val="009B2D1B"/>
    <w:rsid w:val="009B2F37"/>
    <w:rsid w:val="009B4723"/>
    <w:rsid w:val="009B59A0"/>
    <w:rsid w:val="009B79DA"/>
    <w:rsid w:val="009C104D"/>
    <w:rsid w:val="009C19C8"/>
    <w:rsid w:val="009C21C0"/>
    <w:rsid w:val="009C483E"/>
    <w:rsid w:val="009C56D2"/>
    <w:rsid w:val="009D0A95"/>
    <w:rsid w:val="009D0CD1"/>
    <w:rsid w:val="009D55C9"/>
    <w:rsid w:val="009D599C"/>
    <w:rsid w:val="009D5C37"/>
    <w:rsid w:val="009E0032"/>
    <w:rsid w:val="009E1AA3"/>
    <w:rsid w:val="009E5E31"/>
    <w:rsid w:val="009E6068"/>
    <w:rsid w:val="009E7946"/>
    <w:rsid w:val="009F0DD7"/>
    <w:rsid w:val="009F13B9"/>
    <w:rsid w:val="009F4DAC"/>
    <w:rsid w:val="009F65C4"/>
    <w:rsid w:val="009F689D"/>
    <w:rsid w:val="009F72E9"/>
    <w:rsid w:val="009F7B03"/>
    <w:rsid w:val="00A00402"/>
    <w:rsid w:val="00A01142"/>
    <w:rsid w:val="00A013E1"/>
    <w:rsid w:val="00A02D79"/>
    <w:rsid w:val="00A03E65"/>
    <w:rsid w:val="00A0470B"/>
    <w:rsid w:val="00A0473B"/>
    <w:rsid w:val="00A05A26"/>
    <w:rsid w:val="00A1035A"/>
    <w:rsid w:val="00A106CD"/>
    <w:rsid w:val="00A1145F"/>
    <w:rsid w:val="00A11841"/>
    <w:rsid w:val="00A13054"/>
    <w:rsid w:val="00A132B2"/>
    <w:rsid w:val="00A13ED1"/>
    <w:rsid w:val="00A220BB"/>
    <w:rsid w:val="00A2394C"/>
    <w:rsid w:val="00A25111"/>
    <w:rsid w:val="00A259C0"/>
    <w:rsid w:val="00A26041"/>
    <w:rsid w:val="00A274A0"/>
    <w:rsid w:val="00A35A7A"/>
    <w:rsid w:val="00A36AD6"/>
    <w:rsid w:val="00A3719B"/>
    <w:rsid w:val="00A37EC8"/>
    <w:rsid w:val="00A40EA4"/>
    <w:rsid w:val="00A4433E"/>
    <w:rsid w:val="00A44869"/>
    <w:rsid w:val="00A45CF5"/>
    <w:rsid w:val="00A47533"/>
    <w:rsid w:val="00A53260"/>
    <w:rsid w:val="00A53DD5"/>
    <w:rsid w:val="00A542CE"/>
    <w:rsid w:val="00A56535"/>
    <w:rsid w:val="00A622B5"/>
    <w:rsid w:val="00A62B94"/>
    <w:rsid w:val="00A62D1F"/>
    <w:rsid w:val="00A62D3E"/>
    <w:rsid w:val="00A633FB"/>
    <w:rsid w:val="00A656AE"/>
    <w:rsid w:val="00A656F6"/>
    <w:rsid w:val="00A67CE5"/>
    <w:rsid w:val="00A67D69"/>
    <w:rsid w:val="00A72276"/>
    <w:rsid w:val="00A73730"/>
    <w:rsid w:val="00A74A47"/>
    <w:rsid w:val="00A765F0"/>
    <w:rsid w:val="00A76827"/>
    <w:rsid w:val="00A77242"/>
    <w:rsid w:val="00A77FB4"/>
    <w:rsid w:val="00A82344"/>
    <w:rsid w:val="00A84FC6"/>
    <w:rsid w:val="00A8564C"/>
    <w:rsid w:val="00A85B10"/>
    <w:rsid w:val="00A863A6"/>
    <w:rsid w:val="00A927A5"/>
    <w:rsid w:val="00A94243"/>
    <w:rsid w:val="00A97281"/>
    <w:rsid w:val="00A97CE4"/>
    <w:rsid w:val="00AA0031"/>
    <w:rsid w:val="00AA0D9C"/>
    <w:rsid w:val="00AA1D13"/>
    <w:rsid w:val="00AA551C"/>
    <w:rsid w:val="00AA631E"/>
    <w:rsid w:val="00AA7204"/>
    <w:rsid w:val="00AB14FC"/>
    <w:rsid w:val="00AB18F5"/>
    <w:rsid w:val="00AB326B"/>
    <w:rsid w:val="00AB36E3"/>
    <w:rsid w:val="00AB3F66"/>
    <w:rsid w:val="00AB4685"/>
    <w:rsid w:val="00AB4F5F"/>
    <w:rsid w:val="00AB7707"/>
    <w:rsid w:val="00AC084B"/>
    <w:rsid w:val="00AC1FB1"/>
    <w:rsid w:val="00AC2182"/>
    <w:rsid w:val="00AC3E47"/>
    <w:rsid w:val="00AC4130"/>
    <w:rsid w:val="00AC6E20"/>
    <w:rsid w:val="00AC72E6"/>
    <w:rsid w:val="00AD18CB"/>
    <w:rsid w:val="00AD2243"/>
    <w:rsid w:val="00AD487A"/>
    <w:rsid w:val="00AD55FD"/>
    <w:rsid w:val="00AD5A7A"/>
    <w:rsid w:val="00AD79BC"/>
    <w:rsid w:val="00AE0859"/>
    <w:rsid w:val="00AE0C73"/>
    <w:rsid w:val="00AE2618"/>
    <w:rsid w:val="00AE300B"/>
    <w:rsid w:val="00AE30A3"/>
    <w:rsid w:val="00AE3A88"/>
    <w:rsid w:val="00AE4212"/>
    <w:rsid w:val="00AE5C17"/>
    <w:rsid w:val="00AF1361"/>
    <w:rsid w:val="00AF3590"/>
    <w:rsid w:val="00AF50E8"/>
    <w:rsid w:val="00B012B7"/>
    <w:rsid w:val="00B020D8"/>
    <w:rsid w:val="00B02DEE"/>
    <w:rsid w:val="00B10995"/>
    <w:rsid w:val="00B121C5"/>
    <w:rsid w:val="00B1282A"/>
    <w:rsid w:val="00B12ED6"/>
    <w:rsid w:val="00B13457"/>
    <w:rsid w:val="00B13543"/>
    <w:rsid w:val="00B164B9"/>
    <w:rsid w:val="00B1651B"/>
    <w:rsid w:val="00B17684"/>
    <w:rsid w:val="00B20924"/>
    <w:rsid w:val="00B20E85"/>
    <w:rsid w:val="00B2472A"/>
    <w:rsid w:val="00B2488D"/>
    <w:rsid w:val="00B25525"/>
    <w:rsid w:val="00B256B9"/>
    <w:rsid w:val="00B268DA"/>
    <w:rsid w:val="00B275D4"/>
    <w:rsid w:val="00B3173C"/>
    <w:rsid w:val="00B31744"/>
    <w:rsid w:val="00B31AE5"/>
    <w:rsid w:val="00B32B5A"/>
    <w:rsid w:val="00B362B0"/>
    <w:rsid w:val="00B368A2"/>
    <w:rsid w:val="00B404DC"/>
    <w:rsid w:val="00B40D9D"/>
    <w:rsid w:val="00B4278F"/>
    <w:rsid w:val="00B43AAA"/>
    <w:rsid w:val="00B43C98"/>
    <w:rsid w:val="00B43CE7"/>
    <w:rsid w:val="00B43E69"/>
    <w:rsid w:val="00B44946"/>
    <w:rsid w:val="00B51D80"/>
    <w:rsid w:val="00B52768"/>
    <w:rsid w:val="00B544E5"/>
    <w:rsid w:val="00B56DED"/>
    <w:rsid w:val="00B57824"/>
    <w:rsid w:val="00B61B71"/>
    <w:rsid w:val="00B61EC6"/>
    <w:rsid w:val="00B62442"/>
    <w:rsid w:val="00B62BC7"/>
    <w:rsid w:val="00B632E5"/>
    <w:rsid w:val="00B643CE"/>
    <w:rsid w:val="00B651B7"/>
    <w:rsid w:val="00B65E75"/>
    <w:rsid w:val="00B6623B"/>
    <w:rsid w:val="00B66257"/>
    <w:rsid w:val="00B67BD5"/>
    <w:rsid w:val="00B67E52"/>
    <w:rsid w:val="00B72B5B"/>
    <w:rsid w:val="00B73EFB"/>
    <w:rsid w:val="00B749FB"/>
    <w:rsid w:val="00B74B12"/>
    <w:rsid w:val="00B76370"/>
    <w:rsid w:val="00B778E9"/>
    <w:rsid w:val="00B80F6A"/>
    <w:rsid w:val="00B82D6D"/>
    <w:rsid w:val="00B84821"/>
    <w:rsid w:val="00B86C81"/>
    <w:rsid w:val="00B86F0A"/>
    <w:rsid w:val="00B8722D"/>
    <w:rsid w:val="00B92264"/>
    <w:rsid w:val="00B9266F"/>
    <w:rsid w:val="00B93271"/>
    <w:rsid w:val="00B943AA"/>
    <w:rsid w:val="00B95264"/>
    <w:rsid w:val="00B96F7B"/>
    <w:rsid w:val="00B976B0"/>
    <w:rsid w:val="00BA0A43"/>
    <w:rsid w:val="00BA1F8E"/>
    <w:rsid w:val="00BA3EAC"/>
    <w:rsid w:val="00BA5878"/>
    <w:rsid w:val="00BA5C0C"/>
    <w:rsid w:val="00BB1650"/>
    <w:rsid w:val="00BB23DA"/>
    <w:rsid w:val="00BB2959"/>
    <w:rsid w:val="00BB31DC"/>
    <w:rsid w:val="00BB35EA"/>
    <w:rsid w:val="00BB3BE3"/>
    <w:rsid w:val="00BB40F7"/>
    <w:rsid w:val="00BB4910"/>
    <w:rsid w:val="00BB576D"/>
    <w:rsid w:val="00BB57E9"/>
    <w:rsid w:val="00BB5A98"/>
    <w:rsid w:val="00BC0239"/>
    <w:rsid w:val="00BC03A3"/>
    <w:rsid w:val="00BC052C"/>
    <w:rsid w:val="00BC3297"/>
    <w:rsid w:val="00BC66E4"/>
    <w:rsid w:val="00BC74CC"/>
    <w:rsid w:val="00BD2A90"/>
    <w:rsid w:val="00BD2FD7"/>
    <w:rsid w:val="00BD333C"/>
    <w:rsid w:val="00BD4B9F"/>
    <w:rsid w:val="00BD513D"/>
    <w:rsid w:val="00BD5B22"/>
    <w:rsid w:val="00BD6D67"/>
    <w:rsid w:val="00BD7145"/>
    <w:rsid w:val="00BE26B1"/>
    <w:rsid w:val="00BE3CF8"/>
    <w:rsid w:val="00BE41E5"/>
    <w:rsid w:val="00BE486E"/>
    <w:rsid w:val="00BE65B4"/>
    <w:rsid w:val="00BE6F7D"/>
    <w:rsid w:val="00BF01C2"/>
    <w:rsid w:val="00BF3D44"/>
    <w:rsid w:val="00BF493C"/>
    <w:rsid w:val="00BF5B61"/>
    <w:rsid w:val="00BF6601"/>
    <w:rsid w:val="00BF6F37"/>
    <w:rsid w:val="00BF761B"/>
    <w:rsid w:val="00BF7B80"/>
    <w:rsid w:val="00C01722"/>
    <w:rsid w:val="00C01952"/>
    <w:rsid w:val="00C02341"/>
    <w:rsid w:val="00C03368"/>
    <w:rsid w:val="00C0376B"/>
    <w:rsid w:val="00C04275"/>
    <w:rsid w:val="00C055FB"/>
    <w:rsid w:val="00C1118D"/>
    <w:rsid w:val="00C11E68"/>
    <w:rsid w:val="00C13C3A"/>
    <w:rsid w:val="00C1407B"/>
    <w:rsid w:val="00C1441A"/>
    <w:rsid w:val="00C148EF"/>
    <w:rsid w:val="00C25C23"/>
    <w:rsid w:val="00C26402"/>
    <w:rsid w:val="00C26DB4"/>
    <w:rsid w:val="00C303BC"/>
    <w:rsid w:val="00C3085E"/>
    <w:rsid w:val="00C30B13"/>
    <w:rsid w:val="00C313AA"/>
    <w:rsid w:val="00C316F1"/>
    <w:rsid w:val="00C32499"/>
    <w:rsid w:val="00C33B12"/>
    <w:rsid w:val="00C34C06"/>
    <w:rsid w:val="00C3500F"/>
    <w:rsid w:val="00C35082"/>
    <w:rsid w:val="00C368DB"/>
    <w:rsid w:val="00C4237E"/>
    <w:rsid w:val="00C43937"/>
    <w:rsid w:val="00C44A34"/>
    <w:rsid w:val="00C44CD6"/>
    <w:rsid w:val="00C4639B"/>
    <w:rsid w:val="00C47ACE"/>
    <w:rsid w:val="00C50F18"/>
    <w:rsid w:val="00C51129"/>
    <w:rsid w:val="00C52B66"/>
    <w:rsid w:val="00C531A1"/>
    <w:rsid w:val="00C57D5C"/>
    <w:rsid w:val="00C604CF"/>
    <w:rsid w:val="00C60DD8"/>
    <w:rsid w:val="00C62843"/>
    <w:rsid w:val="00C65D21"/>
    <w:rsid w:val="00C66D44"/>
    <w:rsid w:val="00C673D8"/>
    <w:rsid w:val="00C714D4"/>
    <w:rsid w:val="00C7193C"/>
    <w:rsid w:val="00C72049"/>
    <w:rsid w:val="00C723B7"/>
    <w:rsid w:val="00C77836"/>
    <w:rsid w:val="00C813D1"/>
    <w:rsid w:val="00C82BD7"/>
    <w:rsid w:val="00C84D23"/>
    <w:rsid w:val="00C86B46"/>
    <w:rsid w:val="00C87DDB"/>
    <w:rsid w:val="00C94C04"/>
    <w:rsid w:val="00C972F6"/>
    <w:rsid w:val="00CA0790"/>
    <w:rsid w:val="00CA09C2"/>
    <w:rsid w:val="00CA13A8"/>
    <w:rsid w:val="00CA1496"/>
    <w:rsid w:val="00CA23FD"/>
    <w:rsid w:val="00CA2638"/>
    <w:rsid w:val="00CA35B4"/>
    <w:rsid w:val="00CA397F"/>
    <w:rsid w:val="00CA665C"/>
    <w:rsid w:val="00CA6F32"/>
    <w:rsid w:val="00CB119A"/>
    <w:rsid w:val="00CB39E3"/>
    <w:rsid w:val="00CB3DC7"/>
    <w:rsid w:val="00CB4F45"/>
    <w:rsid w:val="00CC07E9"/>
    <w:rsid w:val="00CC4EFD"/>
    <w:rsid w:val="00CC64C9"/>
    <w:rsid w:val="00CD0390"/>
    <w:rsid w:val="00CD19A8"/>
    <w:rsid w:val="00CD1B9E"/>
    <w:rsid w:val="00CD277E"/>
    <w:rsid w:val="00CD36E4"/>
    <w:rsid w:val="00CD4FA6"/>
    <w:rsid w:val="00CD59BE"/>
    <w:rsid w:val="00CD720D"/>
    <w:rsid w:val="00CE03A5"/>
    <w:rsid w:val="00CE1094"/>
    <w:rsid w:val="00CE2DE9"/>
    <w:rsid w:val="00CE3312"/>
    <w:rsid w:val="00CE4141"/>
    <w:rsid w:val="00CE4954"/>
    <w:rsid w:val="00CE4F7B"/>
    <w:rsid w:val="00CE5AB6"/>
    <w:rsid w:val="00CE6857"/>
    <w:rsid w:val="00CE7412"/>
    <w:rsid w:val="00CF18B6"/>
    <w:rsid w:val="00CF32F9"/>
    <w:rsid w:val="00CF3DE5"/>
    <w:rsid w:val="00CF4496"/>
    <w:rsid w:val="00CF4A2F"/>
    <w:rsid w:val="00CF579C"/>
    <w:rsid w:val="00CF67E9"/>
    <w:rsid w:val="00D0158F"/>
    <w:rsid w:val="00D016DD"/>
    <w:rsid w:val="00D01DF5"/>
    <w:rsid w:val="00D01FAC"/>
    <w:rsid w:val="00D037C3"/>
    <w:rsid w:val="00D05FF9"/>
    <w:rsid w:val="00D0634E"/>
    <w:rsid w:val="00D07534"/>
    <w:rsid w:val="00D07A56"/>
    <w:rsid w:val="00D1252B"/>
    <w:rsid w:val="00D12C9E"/>
    <w:rsid w:val="00D13451"/>
    <w:rsid w:val="00D1583D"/>
    <w:rsid w:val="00D2000C"/>
    <w:rsid w:val="00D20AE3"/>
    <w:rsid w:val="00D21511"/>
    <w:rsid w:val="00D223DE"/>
    <w:rsid w:val="00D2266C"/>
    <w:rsid w:val="00D2563C"/>
    <w:rsid w:val="00D25A35"/>
    <w:rsid w:val="00D26C86"/>
    <w:rsid w:val="00D30FB3"/>
    <w:rsid w:val="00D31D8D"/>
    <w:rsid w:val="00D325BD"/>
    <w:rsid w:val="00D34D30"/>
    <w:rsid w:val="00D36336"/>
    <w:rsid w:val="00D36628"/>
    <w:rsid w:val="00D40330"/>
    <w:rsid w:val="00D4132F"/>
    <w:rsid w:val="00D42FCF"/>
    <w:rsid w:val="00D43D2A"/>
    <w:rsid w:val="00D440A3"/>
    <w:rsid w:val="00D464E5"/>
    <w:rsid w:val="00D47E5F"/>
    <w:rsid w:val="00D50BF3"/>
    <w:rsid w:val="00D53153"/>
    <w:rsid w:val="00D54707"/>
    <w:rsid w:val="00D554BD"/>
    <w:rsid w:val="00D6102E"/>
    <w:rsid w:val="00D61D72"/>
    <w:rsid w:val="00D61EF6"/>
    <w:rsid w:val="00D62311"/>
    <w:rsid w:val="00D6264C"/>
    <w:rsid w:val="00D64D75"/>
    <w:rsid w:val="00D651DF"/>
    <w:rsid w:val="00D6682A"/>
    <w:rsid w:val="00D66D4A"/>
    <w:rsid w:val="00D677EB"/>
    <w:rsid w:val="00D70DA2"/>
    <w:rsid w:val="00D713A6"/>
    <w:rsid w:val="00D716A1"/>
    <w:rsid w:val="00D72094"/>
    <w:rsid w:val="00D73737"/>
    <w:rsid w:val="00D73CA8"/>
    <w:rsid w:val="00D73ED4"/>
    <w:rsid w:val="00D7436C"/>
    <w:rsid w:val="00D74C77"/>
    <w:rsid w:val="00D8023B"/>
    <w:rsid w:val="00D80680"/>
    <w:rsid w:val="00D80D2A"/>
    <w:rsid w:val="00D8353C"/>
    <w:rsid w:val="00D837B5"/>
    <w:rsid w:val="00D83932"/>
    <w:rsid w:val="00D85DDA"/>
    <w:rsid w:val="00D85F19"/>
    <w:rsid w:val="00D86422"/>
    <w:rsid w:val="00D87215"/>
    <w:rsid w:val="00D90FAC"/>
    <w:rsid w:val="00D91C69"/>
    <w:rsid w:val="00D926A0"/>
    <w:rsid w:val="00D94093"/>
    <w:rsid w:val="00D95E2D"/>
    <w:rsid w:val="00D9737F"/>
    <w:rsid w:val="00DA1245"/>
    <w:rsid w:val="00DA181A"/>
    <w:rsid w:val="00DA242E"/>
    <w:rsid w:val="00DA43AF"/>
    <w:rsid w:val="00DA4A10"/>
    <w:rsid w:val="00DA4A28"/>
    <w:rsid w:val="00DA55B4"/>
    <w:rsid w:val="00DA7E0B"/>
    <w:rsid w:val="00DB0F67"/>
    <w:rsid w:val="00DB43C3"/>
    <w:rsid w:val="00DC2544"/>
    <w:rsid w:val="00DC39D8"/>
    <w:rsid w:val="00DC3C3B"/>
    <w:rsid w:val="00DD0465"/>
    <w:rsid w:val="00DD45C3"/>
    <w:rsid w:val="00DD5835"/>
    <w:rsid w:val="00DD72E7"/>
    <w:rsid w:val="00DD7B79"/>
    <w:rsid w:val="00DE1519"/>
    <w:rsid w:val="00DE1BA8"/>
    <w:rsid w:val="00DE4685"/>
    <w:rsid w:val="00DE7600"/>
    <w:rsid w:val="00DF0488"/>
    <w:rsid w:val="00DF0BF0"/>
    <w:rsid w:val="00DF1097"/>
    <w:rsid w:val="00DF2BE6"/>
    <w:rsid w:val="00DF2E78"/>
    <w:rsid w:val="00DF43DE"/>
    <w:rsid w:val="00DF54CB"/>
    <w:rsid w:val="00DF62C0"/>
    <w:rsid w:val="00DF667A"/>
    <w:rsid w:val="00DF6864"/>
    <w:rsid w:val="00E016FC"/>
    <w:rsid w:val="00E0219B"/>
    <w:rsid w:val="00E02C01"/>
    <w:rsid w:val="00E03217"/>
    <w:rsid w:val="00E0431F"/>
    <w:rsid w:val="00E05145"/>
    <w:rsid w:val="00E065F0"/>
    <w:rsid w:val="00E0770F"/>
    <w:rsid w:val="00E0777C"/>
    <w:rsid w:val="00E10E0F"/>
    <w:rsid w:val="00E1230A"/>
    <w:rsid w:val="00E13C02"/>
    <w:rsid w:val="00E14AFD"/>
    <w:rsid w:val="00E151D7"/>
    <w:rsid w:val="00E179BB"/>
    <w:rsid w:val="00E20154"/>
    <w:rsid w:val="00E206FD"/>
    <w:rsid w:val="00E20EED"/>
    <w:rsid w:val="00E21090"/>
    <w:rsid w:val="00E23876"/>
    <w:rsid w:val="00E24614"/>
    <w:rsid w:val="00E24EAF"/>
    <w:rsid w:val="00E26467"/>
    <w:rsid w:val="00E264A8"/>
    <w:rsid w:val="00E26C67"/>
    <w:rsid w:val="00E30B42"/>
    <w:rsid w:val="00E312E3"/>
    <w:rsid w:val="00E315F5"/>
    <w:rsid w:val="00E31920"/>
    <w:rsid w:val="00E3223B"/>
    <w:rsid w:val="00E322F3"/>
    <w:rsid w:val="00E41D23"/>
    <w:rsid w:val="00E43565"/>
    <w:rsid w:val="00E439EC"/>
    <w:rsid w:val="00E466E4"/>
    <w:rsid w:val="00E476AD"/>
    <w:rsid w:val="00E47D38"/>
    <w:rsid w:val="00E47E8E"/>
    <w:rsid w:val="00E47ED7"/>
    <w:rsid w:val="00E50A7A"/>
    <w:rsid w:val="00E51F80"/>
    <w:rsid w:val="00E56632"/>
    <w:rsid w:val="00E575AA"/>
    <w:rsid w:val="00E61616"/>
    <w:rsid w:val="00E616E9"/>
    <w:rsid w:val="00E61E38"/>
    <w:rsid w:val="00E633D6"/>
    <w:rsid w:val="00E63B15"/>
    <w:rsid w:val="00E6624E"/>
    <w:rsid w:val="00E6689F"/>
    <w:rsid w:val="00E711D5"/>
    <w:rsid w:val="00E73490"/>
    <w:rsid w:val="00E74CC8"/>
    <w:rsid w:val="00E75C66"/>
    <w:rsid w:val="00E76593"/>
    <w:rsid w:val="00E77F92"/>
    <w:rsid w:val="00E80AF8"/>
    <w:rsid w:val="00E8215D"/>
    <w:rsid w:val="00E833C4"/>
    <w:rsid w:val="00E84127"/>
    <w:rsid w:val="00E85278"/>
    <w:rsid w:val="00E85E43"/>
    <w:rsid w:val="00E865DA"/>
    <w:rsid w:val="00E878CF"/>
    <w:rsid w:val="00E91004"/>
    <w:rsid w:val="00E910FA"/>
    <w:rsid w:val="00E9332E"/>
    <w:rsid w:val="00E957CE"/>
    <w:rsid w:val="00E976C7"/>
    <w:rsid w:val="00E97725"/>
    <w:rsid w:val="00EA1F0A"/>
    <w:rsid w:val="00EA3680"/>
    <w:rsid w:val="00EA421D"/>
    <w:rsid w:val="00EA45BF"/>
    <w:rsid w:val="00EA5FA5"/>
    <w:rsid w:val="00EA7C55"/>
    <w:rsid w:val="00EB0199"/>
    <w:rsid w:val="00EB26D4"/>
    <w:rsid w:val="00EB2905"/>
    <w:rsid w:val="00EB3CE4"/>
    <w:rsid w:val="00EC148B"/>
    <w:rsid w:val="00EC2397"/>
    <w:rsid w:val="00EC44E9"/>
    <w:rsid w:val="00EC5D92"/>
    <w:rsid w:val="00EC62FC"/>
    <w:rsid w:val="00EC6540"/>
    <w:rsid w:val="00EC6C8B"/>
    <w:rsid w:val="00ED1D86"/>
    <w:rsid w:val="00ED38A3"/>
    <w:rsid w:val="00ED4D09"/>
    <w:rsid w:val="00ED5141"/>
    <w:rsid w:val="00ED6B3E"/>
    <w:rsid w:val="00EE1B10"/>
    <w:rsid w:val="00EE59C7"/>
    <w:rsid w:val="00EF1AE5"/>
    <w:rsid w:val="00EF203D"/>
    <w:rsid w:val="00EF280C"/>
    <w:rsid w:val="00EF2DF7"/>
    <w:rsid w:val="00EF42EC"/>
    <w:rsid w:val="00EF5209"/>
    <w:rsid w:val="00EF629F"/>
    <w:rsid w:val="00EF7573"/>
    <w:rsid w:val="00F01C79"/>
    <w:rsid w:val="00F02985"/>
    <w:rsid w:val="00F056C0"/>
    <w:rsid w:val="00F075B3"/>
    <w:rsid w:val="00F10DB4"/>
    <w:rsid w:val="00F125A2"/>
    <w:rsid w:val="00F144F8"/>
    <w:rsid w:val="00F145E7"/>
    <w:rsid w:val="00F17841"/>
    <w:rsid w:val="00F17A75"/>
    <w:rsid w:val="00F207E7"/>
    <w:rsid w:val="00F20B35"/>
    <w:rsid w:val="00F213D3"/>
    <w:rsid w:val="00F22958"/>
    <w:rsid w:val="00F23347"/>
    <w:rsid w:val="00F24669"/>
    <w:rsid w:val="00F24F1D"/>
    <w:rsid w:val="00F27570"/>
    <w:rsid w:val="00F312B3"/>
    <w:rsid w:val="00F31624"/>
    <w:rsid w:val="00F330F9"/>
    <w:rsid w:val="00F347CE"/>
    <w:rsid w:val="00F417C3"/>
    <w:rsid w:val="00F4295F"/>
    <w:rsid w:val="00F43FD4"/>
    <w:rsid w:val="00F45FC2"/>
    <w:rsid w:val="00F5014F"/>
    <w:rsid w:val="00F55394"/>
    <w:rsid w:val="00F55CB3"/>
    <w:rsid w:val="00F56AC2"/>
    <w:rsid w:val="00F60A51"/>
    <w:rsid w:val="00F632D2"/>
    <w:rsid w:val="00F6343C"/>
    <w:rsid w:val="00F64725"/>
    <w:rsid w:val="00F65254"/>
    <w:rsid w:val="00F65829"/>
    <w:rsid w:val="00F66E92"/>
    <w:rsid w:val="00F74760"/>
    <w:rsid w:val="00F74FD2"/>
    <w:rsid w:val="00F757AF"/>
    <w:rsid w:val="00F76ABF"/>
    <w:rsid w:val="00F77038"/>
    <w:rsid w:val="00F80F24"/>
    <w:rsid w:val="00F80FEE"/>
    <w:rsid w:val="00F8135F"/>
    <w:rsid w:val="00F81B11"/>
    <w:rsid w:val="00F81CF0"/>
    <w:rsid w:val="00F85EBE"/>
    <w:rsid w:val="00F8681B"/>
    <w:rsid w:val="00F90852"/>
    <w:rsid w:val="00F919AB"/>
    <w:rsid w:val="00F96A23"/>
    <w:rsid w:val="00F97E92"/>
    <w:rsid w:val="00FA0A36"/>
    <w:rsid w:val="00FA285E"/>
    <w:rsid w:val="00FA3341"/>
    <w:rsid w:val="00FA4A80"/>
    <w:rsid w:val="00FA4E6B"/>
    <w:rsid w:val="00FA4FBA"/>
    <w:rsid w:val="00FA6A5E"/>
    <w:rsid w:val="00FA728A"/>
    <w:rsid w:val="00FA7420"/>
    <w:rsid w:val="00FB05E7"/>
    <w:rsid w:val="00FB393D"/>
    <w:rsid w:val="00FB3FA8"/>
    <w:rsid w:val="00FB59B7"/>
    <w:rsid w:val="00FB7ECF"/>
    <w:rsid w:val="00FC091F"/>
    <w:rsid w:val="00FC1BC0"/>
    <w:rsid w:val="00FC22A6"/>
    <w:rsid w:val="00FC2480"/>
    <w:rsid w:val="00FC2D54"/>
    <w:rsid w:val="00FC347C"/>
    <w:rsid w:val="00FC40AC"/>
    <w:rsid w:val="00FC5D0E"/>
    <w:rsid w:val="00FC65DB"/>
    <w:rsid w:val="00FC68D4"/>
    <w:rsid w:val="00FC7CEA"/>
    <w:rsid w:val="00FD0607"/>
    <w:rsid w:val="00FD230B"/>
    <w:rsid w:val="00FD40D1"/>
    <w:rsid w:val="00FD5190"/>
    <w:rsid w:val="00FD6ABC"/>
    <w:rsid w:val="00FE1370"/>
    <w:rsid w:val="00FE4722"/>
    <w:rsid w:val="00FE4994"/>
    <w:rsid w:val="00FE51A0"/>
    <w:rsid w:val="00FE7650"/>
    <w:rsid w:val="00FE7C67"/>
    <w:rsid w:val="00FF0207"/>
    <w:rsid w:val="00FF188F"/>
    <w:rsid w:val="00FF208C"/>
    <w:rsid w:val="00FF5C32"/>
    <w:rsid w:val="00FF7FF5"/>
    <w:rsid w:val="0167C72B"/>
    <w:rsid w:val="0172094D"/>
    <w:rsid w:val="018D2AAA"/>
    <w:rsid w:val="01EACFC2"/>
    <w:rsid w:val="02410702"/>
    <w:rsid w:val="024EC20B"/>
    <w:rsid w:val="02591803"/>
    <w:rsid w:val="028D0F86"/>
    <w:rsid w:val="02A9851E"/>
    <w:rsid w:val="02DDA71C"/>
    <w:rsid w:val="02E8D61D"/>
    <w:rsid w:val="0300879F"/>
    <w:rsid w:val="0308B7F3"/>
    <w:rsid w:val="03260874"/>
    <w:rsid w:val="038EAC88"/>
    <w:rsid w:val="03A04927"/>
    <w:rsid w:val="04175917"/>
    <w:rsid w:val="043ACEEA"/>
    <w:rsid w:val="044B2542"/>
    <w:rsid w:val="045F1850"/>
    <w:rsid w:val="049410FA"/>
    <w:rsid w:val="0495B79E"/>
    <w:rsid w:val="04BF2271"/>
    <w:rsid w:val="04E117B4"/>
    <w:rsid w:val="0582E190"/>
    <w:rsid w:val="0606F46E"/>
    <w:rsid w:val="060DAC06"/>
    <w:rsid w:val="061F1859"/>
    <w:rsid w:val="0633F45C"/>
    <w:rsid w:val="0636A5C2"/>
    <w:rsid w:val="067C4FD4"/>
    <w:rsid w:val="06E2AE4B"/>
    <w:rsid w:val="06E41005"/>
    <w:rsid w:val="0733C661"/>
    <w:rsid w:val="0762175A"/>
    <w:rsid w:val="078A0FEC"/>
    <w:rsid w:val="07920E85"/>
    <w:rsid w:val="07ACBC8B"/>
    <w:rsid w:val="07CAFF39"/>
    <w:rsid w:val="07E764EF"/>
    <w:rsid w:val="0836A54E"/>
    <w:rsid w:val="08C805F4"/>
    <w:rsid w:val="0925E04D"/>
    <w:rsid w:val="09304001"/>
    <w:rsid w:val="0A06DE88"/>
    <w:rsid w:val="0A22D404"/>
    <w:rsid w:val="0A339B45"/>
    <w:rsid w:val="0A40AB93"/>
    <w:rsid w:val="0A5CDB38"/>
    <w:rsid w:val="0A952E7F"/>
    <w:rsid w:val="0AA3E20F"/>
    <w:rsid w:val="0AB05FB6"/>
    <w:rsid w:val="0AF8E240"/>
    <w:rsid w:val="0AF92D36"/>
    <w:rsid w:val="0B1EA0F1"/>
    <w:rsid w:val="0B202577"/>
    <w:rsid w:val="0B86CD4E"/>
    <w:rsid w:val="0BB44344"/>
    <w:rsid w:val="0BB8AFD7"/>
    <w:rsid w:val="0BCC9BAD"/>
    <w:rsid w:val="0C9BC400"/>
    <w:rsid w:val="0D1EDE2F"/>
    <w:rsid w:val="0D5190D0"/>
    <w:rsid w:val="0D7D5D31"/>
    <w:rsid w:val="0DAC425D"/>
    <w:rsid w:val="0DB9FB0E"/>
    <w:rsid w:val="0DE56525"/>
    <w:rsid w:val="0E24160B"/>
    <w:rsid w:val="0E6DF23D"/>
    <w:rsid w:val="0E7A0DA8"/>
    <w:rsid w:val="0E9BF946"/>
    <w:rsid w:val="0EA8AD30"/>
    <w:rsid w:val="0EA8EF3C"/>
    <w:rsid w:val="0F1BFBFF"/>
    <w:rsid w:val="0F1E17AA"/>
    <w:rsid w:val="0FBEEA71"/>
    <w:rsid w:val="0FC6FF11"/>
    <w:rsid w:val="0FE6590E"/>
    <w:rsid w:val="1018F394"/>
    <w:rsid w:val="102254FF"/>
    <w:rsid w:val="1023C2CC"/>
    <w:rsid w:val="10409843"/>
    <w:rsid w:val="108C5785"/>
    <w:rsid w:val="1097999B"/>
    <w:rsid w:val="10A4C31A"/>
    <w:rsid w:val="10CA81B4"/>
    <w:rsid w:val="1104A6C6"/>
    <w:rsid w:val="110EA082"/>
    <w:rsid w:val="115572C6"/>
    <w:rsid w:val="115DF7F1"/>
    <w:rsid w:val="117CFD2F"/>
    <w:rsid w:val="119B4961"/>
    <w:rsid w:val="11CD00DB"/>
    <w:rsid w:val="1244FEE2"/>
    <w:rsid w:val="1251EE6D"/>
    <w:rsid w:val="126DDBBA"/>
    <w:rsid w:val="12710570"/>
    <w:rsid w:val="12AA7423"/>
    <w:rsid w:val="130F974C"/>
    <w:rsid w:val="13104682"/>
    <w:rsid w:val="1321A8DC"/>
    <w:rsid w:val="1327DB5D"/>
    <w:rsid w:val="139D12BE"/>
    <w:rsid w:val="13D22504"/>
    <w:rsid w:val="13D800C5"/>
    <w:rsid w:val="140BA863"/>
    <w:rsid w:val="14126E31"/>
    <w:rsid w:val="14236C68"/>
    <w:rsid w:val="1446612A"/>
    <w:rsid w:val="148AC22E"/>
    <w:rsid w:val="14F98AD8"/>
    <w:rsid w:val="153A0777"/>
    <w:rsid w:val="154FCFAD"/>
    <w:rsid w:val="15C08CF0"/>
    <w:rsid w:val="15ED78AE"/>
    <w:rsid w:val="15F21463"/>
    <w:rsid w:val="15FB4678"/>
    <w:rsid w:val="1640E6FB"/>
    <w:rsid w:val="169E6965"/>
    <w:rsid w:val="16EC8D95"/>
    <w:rsid w:val="17346EA0"/>
    <w:rsid w:val="17451473"/>
    <w:rsid w:val="174556E1"/>
    <w:rsid w:val="177C8C6D"/>
    <w:rsid w:val="17876A50"/>
    <w:rsid w:val="179EE79A"/>
    <w:rsid w:val="179F0869"/>
    <w:rsid w:val="17AF9B48"/>
    <w:rsid w:val="17C0C65B"/>
    <w:rsid w:val="17C5D2ED"/>
    <w:rsid w:val="17EB5517"/>
    <w:rsid w:val="1824EBFD"/>
    <w:rsid w:val="1825F1F3"/>
    <w:rsid w:val="188411F7"/>
    <w:rsid w:val="188E020F"/>
    <w:rsid w:val="18C5AED7"/>
    <w:rsid w:val="1905BC94"/>
    <w:rsid w:val="19094AF3"/>
    <w:rsid w:val="192CC9AD"/>
    <w:rsid w:val="198F0EAF"/>
    <w:rsid w:val="19A145A5"/>
    <w:rsid w:val="19A80359"/>
    <w:rsid w:val="19BA8560"/>
    <w:rsid w:val="19C0BC5E"/>
    <w:rsid w:val="1A61A44A"/>
    <w:rsid w:val="1A75E334"/>
    <w:rsid w:val="1A82DF2C"/>
    <w:rsid w:val="1AA08FC0"/>
    <w:rsid w:val="1B3D1606"/>
    <w:rsid w:val="1B52EF7E"/>
    <w:rsid w:val="1BA6BF30"/>
    <w:rsid w:val="1BCD5240"/>
    <w:rsid w:val="1C30CE25"/>
    <w:rsid w:val="1C5BD333"/>
    <w:rsid w:val="1CBA9BD9"/>
    <w:rsid w:val="1CF1128C"/>
    <w:rsid w:val="1D0B181D"/>
    <w:rsid w:val="1D28013E"/>
    <w:rsid w:val="1D351F22"/>
    <w:rsid w:val="1D45195C"/>
    <w:rsid w:val="1D9582B0"/>
    <w:rsid w:val="1DC0A425"/>
    <w:rsid w:val="1DC2E055"/>
    <w:rsid w:val="1E7036EB"/>
    <w:rsid w:val="1EE0E9BD"/>
    <w:rsid w:val="1F0E270E"/>
    <w:rsid w:val="1F208678"/>
    <w:rsid w:val="1F8EF0CB"/>
    <w:rsid w:val="1FA7CCC3"/>
    <w:rsid w:val="1FBAAD2D"/>
    <w:rsid w:val="200664DE"/>
    <w:rsid w:val="2071E922"/>
    <w:rsid w:val="20D161DF"/>
    <w:rsid w:val="21073DA3"/>
    <w:rsid w:val="211BA9B6"/>
    <w:rsid w:val="21440A92"/>
    <w:rsid w:val="2148143D"/>
    <w:rsid w:val="21CC1E81"/>
    <w:rsid w:val="21E0590A"/>
    <w:rsid w:val="221B5B65"/>
    <w:rsid w:val="225B5646"/>
    <w:rsid w:val="225CC604"/>
    <w:rsid w:val="22634D82"/>
    <w:rsid w:val="2269CDCD"/>
    <w:rsid w:val="22F1EA52"/>
    <w:rsid w:val="231E9F90"/>
    <w:rsid w:val="23B46456"/>
    <w:rsid w:val="23D70DF7"/>
    <w:rsid w:val="245C0E3F"/>
    <w:rsid w:val="2466D9F7"/>
    <w:rsid w:val="2472B7F9"/>
    <w:rsid w:val="248974D0"/>
    <w:rsid w:val="24C2E364"/>
    <w:rsid w:val="24D84C39"/>
    <w:rsid w:val="24DFCA1C"/>
    <w:rsid w:val="24EB5FFB"/>
    <w:rsid w:val="2528BA0F"/>
    <w:rsid w:val="254E7A22"/>
    <w:rsid w:val="25556753"/>
    <w:rsid w:val="25D7BB3F"/>
    <w:rsid w:val="260CC9B4"/>
    <w:rsid w:val="2622D851"/>
    <w:rsid w:val="26305DBA"/>
    <w:rsid w:val="26328044"/>
    <w:rsid w:val="2632B17F"/>
    <w:rsid w:val="265503F5"/>
    <w:rsid w:val="2663AFD2"/>
    <w:rsid w:val="2694CBD3"/>
    <w:rsid w:val="26A72BF1"/>
    <w:rsid w:val="26D4101A"/>
    <w:rsid w:val="2713BC30"/>
    <w:rsid w:val="271A42AA"/>
    <w:rsid w:val="27274E3E"/>
    <w:rsid w:val="276F3585"/>
    <w:rsid w:val="27A6C0ED"/>
    <w:rsid w:val="27C49267"/>
    <w:rsid w:val="281F0BFD"/>
    <w:rsid w:val="282EC552"/>
    <w:rsid w:val="284569A0"/>
    <w:rsid w:val="28522DA6"/>
    <w:rsid w:val="28535EC3"/>
    <w:rsid w:val="2862E263"/>
    <w:rsid w:val="2875615A"/>
    <w:rsid w:val="29183B9D"/>
    <w:rsid w:val="294CABEE"/>
    <w:rsid w:val="296E9EAA"/>
    <w:rsid w:val="299151C1"/>
    <w:rsid w:val="29F06F6B"/>
    <w:rsid w:val="29FD2834"/>
    <w:rsid w:val="2A1AF865"/>
    <w:rsid w:val="2A586992"/>
    <w:rsid w:val="2AD60192"/>
    <w:rsid w:val="2C050FC5"/>
    <w:rsid w:val="2C64A181"/>
    <w:rsid w:val="2C7A2914"/>
    <w:rsid w:val="2C8007D8"/>
    <w:rsid w:val="2C84930C"/>
    <w:rsid w:val="2CC0BD07"/>
    <w:rsid w:val="2CEF1654"/>
    <w:rsid w:val="2D1508EC"/>
    <w:rsid w:val="2D158FBE"/>
    <w:rsid w:val="2D375A3D"/>
    <w:rsid w:val="2D5B3D26"/>
    <w:rsid w:val="2D70A5FB"/>
    <w:rsid w:val="2D729FF4"/>
    <w:rsid w:val="2DE72CA5"/>
    <w:rsid w:val="2DECC831"/>
    <w:rsid w:val="2DF58D61"/>
    <w:rsid w:val="2E0199FB"/>
    <w:rsid w:val="2E11EF3F"/>
    <w:rsid w:val="2E354F61"/>
    <w:rsid w:val="2E60D880"/>
    <w:rsid w:val="2E7045EA"/>
    <w:rsid w:val="2E89DE5A"/>
    <w:rsid w:val="2EBC6B82"/>
    <w:rsid w:val="2ED949A7"/>
    <w:rsid w:val="2F4123E2"/>
    <w:rsid w:val="2F418747"/>
    <w:rsid w:val="2F97877D"/>
    <w:rsid w:val="2FD8A321"/>
    <w:rsid w:val="2FF3C7D3"/>
    <w:rsid w:val="3017386A"/>
    <w:rsid w:val="3062E130"/>
    <w:rsid w:val="30E5EF4C"/>
    <w:rsid w:val="3118BCC7"/>
    <w:rsid w:val="31300C64"/>
    <w:rsid w:val="3132561D"/>
    <w:rsid w:val="3155A5BF"/>
    <w:rsid w:val="317D1EDC"/>
    <w:rsid w:val="31C12FD7"/>
    <w:rsid w:val="31E2ACD6"/>
    <w:rsid w:val="3254DC3B"/>
    <w:rsid w:val="3266CA35"/>
    <w:rsid w:val="32DDEAED"/>
    <w:rsid w:val="3301BC98"/>
    <w:rsid w:val="332546E6"/>
    <w:rsid w:val="33283AF5"/>
    <w:rsid w:val="336CF6EF"/>
    <w:rsid w:val="338EB62E"/>
    <w:rsid w:val="33BCF549"/>
    <w:rsid w:val="33CA7EAA"/>
    <w:rsid w:val="33E1C567"/>
    <w:rsid w:val="3440054B"/>
    <w:rsid w:val="348A2A94"/>
    <w:rsid w:val="34C7CC57"/>
    <w:rsid w:val="34D1E261"/>
    <w:rsid w:val="35183F07"/>
    <w:rsid w:val="35477807"/>
    <w:rsid w:val="356656CD"/>
    <w:rsid w:val="3576BFB2"/>
    <w:rsid w:val="365AE5E4"/>
    <w:rsid w:val="36785B1B"/>
    <w:rsid w:val="367CC515"/>
    <w:rsid w:val="36D868F9"/>
    <w:rsid w:val="371637FA"/>
    <w:rsid w:val="374B791F"/>
    <w:rsid w:val="3782495C"/>
    <w:rsid w:val="3788B332"/>
    <w:rsid w:val="37AC1323"/>
    <w:rsid w:val="37B8DDD6"/>
    <w:rsid w:val="3805E40D"/>
    <w:rsid w:val="380867D1"/>
    <w:rsid w:val="384AB7C5"/>
    <w:rsid w:val="38B518D9"/>
    <w:rsid w:val="38F720A1"/>
    <w:rsid w:val="393D5421"/>
    <w:rsid w:val="39551E11"/>
    <w:rsid w:val="396D2651"/>
    <w:rsid w:val="39ABF529"/>
    <w:rsid w:val="3A1009BB"/>
    <w:rsid w:val="3A14A3BD"/>
    <w:rsid w:val="3A2B0EF4"/>
    <w:rsid w:val="3A3C5B87"/>
    <w:rsid w:val="3A58B3BD"/>
    <w:rsid w:val="3A5CE4DE"/>
    <w:rsid w:val="3A5D113A"/>
    <w:rsid w:val="3A952C79"/>
    <w:rsid w:val="3ACEEF6F"/>
    <w:rsid w:val="3B1AE312"/>
    <w:rsid w:val="3B306C93"/>
    <w:rsid w:val="3B79C390"/>
    <w:rsid w:val="3B7D90B6"/>
    <w:rsid w:val="3B8B8F7D"/>
    <w:rsid w:val="3B8CB22E"/>
    <w:rsid w:val="3B955AA6"/>
    <w:rsid w:val="3BAA3BED"/>
    <w:rsid w:val="3C04B83E"/>
    <w:rsid w:val="3C36492E"/>
    <w:rsid w:val="3C53576F"/>
    <w:rsid w:val="3C924803"/>
    <w:rsid w:val="3CD188F0"/>
    <w:rsid w:val="3CE9D0D9"/>
    <w:rsid w:val="3CF2F6EC"/>
    <w:rsid w:val="3CFDEE31"/>
    <w:rsid w:val="3D5D930D"/>
    <w:rsid w:val="3D675D95"/>
    <w:rsid w:val="3DD0BF22"/>
    <w:rsid w:val="3DDF82A6"/>
    <w:rsid w:val="3E246FAA"/>
    <w:rsid w:val="3E4ACD68"/>
    <w:rsid w:val="3E83BFF6"/>
    <w:rsid w:val="3EF756B8"/>
    <w:rsid w:val="3EFA69C0"/>
    <w:rsid w:val="3F051C8D"/>
    <w:rsid w:val="3F24924B"/>
    <w:rsid w:val="3F480FAB"/>
    <w:rsid w:val="3F6169F7"/>
    <w:rsid w:val="3F826220"/>
    <w:rsid w:val="3FC56097"/>
    <w:rsid w:val="40225AE3"/>
    <w:rsid w:val="4023A75B"/>
    <w:rsid w:val="403D4312"/>
    <w:rsid w:val="406F9D4E"/>
    <w:rsid w:val="40714CB0"/>
    <w:rsid w:val="40A837DB"/>
    <w:rsid w:val="40AE3534"/>
    <w:rsid w:val="40BAABE1"/>
    <w:rsid w:val="417AA197"/>
    <w:rsid w:val="419284D2"/>
    <w:rsid w:val="41A8CC7E"/>
    <w:rsid w:val="41AE3BEA"/>
    <w:rsid w:val="41B5524A"/>
    <w:rsid w:val="41B72576"/>
    <w:rsid w:val="41C2E665"/>
    <w:rsid w:val="41C4C6F0"/>
    <w:rsid w:val="41D6C386"/>
    <w:rsid w:val="41E00801"/>
    <w:rsid w:val="41E7688A"/>
    <w:rsid w:val="41F4E84E"/>
    <w:rsid w:val="41FAD2B0"/>
    <w:rsid w:val="421761F5"/>
    <w:rsid w:val="4233BF25"/>
    <w:rsid w:val="427ACA48"/>
    <w:rsid w:val="427E1CEF"/>
    <w:rsid w:val="42975A08"/>
    <w:rsid w:val="429D44BF"/>
    <w:rsid w:val="42A2BFAD"/>
    <w:rsid w:val="42B38297"/>
    <w:rsid w:val="42C2FD23"/>
    <w:rsid w:val="42F387EC"/>
    <w:rsid w:val="434C04AE"/>
    <w:rsid w:val="4360A4A5"/>
    <w:rsid w:val="437F000D"/>
    <w:rsid w:val="43899AEB"/>
    <w:rsid w:val="43BF966B"/>
    <w:rsid w:val="43E2ED64"/>
    <w:rsid w:val="43FAD5F8"/>
    <w:rsid w:val="44046E50"/>
    <w:rsid w:val="44154A21"/>
    <w:rsid w:val="443BDEEE"/>
    <w:rsid w:val="445B603D"/>
    <w:rsid w:val="4473147A"/>
    <w:rsid w:val="44CF0C6C"/>
    <w:rsid w:val="44E121E7"/>
    <w:rsid w:val="4521D049"/>
    <w:rsid w:val="45522C47"/>
    <w:rsid w:val="4576915D"/>
    <w:rsid w:val="457CAC18"/>
    <w:rsid w:val="457F1E69"/>
    <w:rsid w:val="4592CBE2"/>
    <w:rsid w:val="45CD0A71"/>
    <w:rsid w:val="45D591C4"/>
    <w:rsid w:val="45EFE8E8"/>
    <w:rsid w:val="45FBB4EE"/>
    <w:rsid w:val="460D96C5"/>
    <w:rsid w:val="4633C2C3"/>
    <w:rsid w:val="46563645"/>
    <w:rsid w:val="4665F5F5"/>
    <w:rsid w:val="46B15B21"/>
    <w:rsid w:val="46B948A7"/>
    <w:rsid w:val="46FED738"/>
    <w:rsid w:val="471AA86E"/>
    <w:rsid w:val="4742593A"/>
    <w:rsid w:val="4751CB62"/>
    <w:rsid w:val="476165AF"/>
    <w:rsid w:val="47637418"/>
    <w:rsid w:val="47ED2F25"/>
    <w:rsid w:val="482CDCAD"/>
    <w:rsid w:val="4834CA33"/>
    <w:rsid w:val="485C2E85"/>
    <w:rsid w:val="487D3F5D"/>
    <w:rsid w:val="48DB3CAD"/>
    <w:rsid w:val="48FE34A3"/>
    <w:rsid w:val="490953D6"/>
    <w:rsid w:val="490D0702"/>
    <w:rsid w:val="499ACA4F"/>
    <w:rsid w:val="49BDDA0A"/>
    <w:rsid w:val="49BE591A"/>
    <w:rsid w:val="4A442979"/>
    <w:rsid w:val="4A690786"/>
    <w:rsid w:val="4A7F0447"/>
    <w:rsid w:val="4B302AF1"/>
    <w:rsid w:val="4B505DBA"/>
    <w:rsid w:val="4B7537DB"/>
    <w:rsid w:val="4B807CF9"/>
    <w:rsid w:val="4B83E0DA"/>
    <w:rsid w:val="4B87A39B"/>
    <w:rsid w:val="4C12F53E"/>
    <w:rsid w:val="4C1E4181"/>
    <w:rsid w:val="4C292B82"/>
    <w:rsid w:val="4C534834"/>
    <w:rsid w:val="4C584062"/>
    <w:rsid w:val="4C5FD283"/>
    <w:rsid w:val="4CA823CC"/>
    <w:rsid w:val="4CE6255C"/>
    <w:rsid w:val="4D20AAA5"/>
    <w:rsid w:val="4D53C8A2"/>
    <w:rsid w:val="4D8528A1"/>
    <w:rsid w:val="4DA32B97"/>
    <w:rsid w:val="4DE3DA5E"/>
    <w:rsid w:val="4E02635E"/>
    <w:rsid w:val="4E208CF8"/>
    <w:rsid w:val="4E94BA0C"/>
    <w:rsid w:val="4EA335BF"/>
    <w:rsid w:val="4EA452D6"/>
    <w:rsid w:val="4EAC35AB"/>
    <w:rsid w:val="4EC19B09"/>
    <w:rsid w:val="4EE7314D"/>
    <w:rsid w:val="4EEA0D26"/>
    <w:rsid w:val="4F17F701"/>
    <w:rsid w:val="4F60C32B"/>
    <w:rsid w:val="4F68028B"/>
    <w:rsid w:val="4F802BB3"/>
    <w:rsid w:val="4F88B599"/>
    <w:rsid w:val="4FC0E2C2"/>
    <w:rsid w:val="5025158C"/>
    <w:rsid w:val="502F5881"/>
    <w:rsid w:val="503EAE0E"/>
    <w:rsid w:val="50740E07"/>
    <w:rsid w:val="508BCE0B"/>
    <w:rsid w:val="50E85B3B"/>
    <w:rsid w:val="50F2868A"/>
    <w:rsid w:val="50F6D39E"/>
    <w:rsid w:val="50FB214D"/>
    <w:rsid w:val="50FC938C"/>
    <w:rsid w:val="50FF3C16"/>
    <w:rsid w:val="51093E39"/>
    <w:rsid w:val="51678170"/>
    <w:rsid w:val="517E05A4"/>
    <w:rsid w:val="51AA8AC8"/>
    <w:rsid w:val="51BD92C8"/>
    <w:rsid w:val="51C3888E"/>
    <w:rsid w:val="51CAAE10"/>
    <w:rsid w:val="51D7D54E"/>
    <w:rsid w:val="51E4AA6C"/>
    <w:rsid w:val="51EC709B"/>
    <w:rsid w:val="51FBDF5E"/>
    <w:rsid w:val="52279E6C"/>
    <w:rsid w:val="522B8FE3"/>
    <w:rsid w:val="522BD3B8"/>
    <w:rsid w:val="5241CB68"/>
    <w:rsid w:val="5264967F"/>
    <w:rsid w:val="52AE005C"/>
    <w:rsid w:val="52B46766"/>
    <w:rsid w:val="530AC88C"/>
    <w:rsid w:val="530AF0B8"/>
    <w:rsid w:val="530F96D1"/>
    <w:rsid w:val="531C6816"/>
    <w:rsid w:val="534478FD"/>
    <w:rsid w:val="53879359"/>
    <w:rsid w:val="5399E9B2"/>
    <w:rsid w:val="53C49339"/>
    <w:rsid w:val="53EEB161"/>
    <w:rsid w:val="54EEAABC"/>
    <w:rsid w:val="54FB7812"/>
    <w:rsid w:val="550A4D80"/>
    <w:rsid w:val="551DA579"/>
    <w:rsid w:val="55337CD9"/>
    <w:rsid w:val="5566C331"/>
    <w:rsid w:val="5567D95C"/>
    <w:rsid w:val="55ABFB6A"/>
    <w:rsid w:val="55AC8896"/>
    <w:rsid w:val="55E5FA4B"/>
    <w:rsid w:val="5677C4BD"/>
    <w:rsid w:val="567D1713"/>
    <w:rsid w:val="56BA8D26"/>
    <w:rsid w:val="56E4B5ED"/>
    <w:rsid w:val="56F2E59B"/>
    <w:rsid w:val="56FA0C13"/>
    <w:rsid w:val="571BA7BE"/>
    <w:rsid w:val="5734DC41"/>
    <w:rsid w:val="574B70E6"/>
    <w:rsid w:val="575F5FAF"/>
    <w:rsid w:val="58546012"/>
    <w:rsid w:val="58AB54E0"/>
    <w:rsid w:val="59473774"/>
    <w:rsid w:val="5986630A"/>
    <w:rsid w:val="5991E359"/>
    <w:rsid w:val="59AD9363"/>
    <w:rsid w:val="59B952C4"/>
    <w:rsid w:val="59F22DE8"/>
    <w:rsid w:val="5A0FBFD1"/>
    <w:rsid w:val="5A1F4881"/>
    <w:rsid w:val="5A325B0B"/>
    <w:rsid w:val="5A66DA3A"/>
    <w:rsid w:val="5A67E34C"/>
    <w:rsid w:val="5A692801"/>
    <w:rsid w:val="5A883725"/>
    <w:rsid w:val="5AAFC776"/>
    <w:rsid w:val="5AC0FBB8"/>
    <w:rsid w:val="5ADB60B1"/>
    <w:rsid w:val="5ADD7C3C"/>
    <w:rsid w:val="5AE2AB45"/>
    <w:rsid w:val="5AFE8163"/>
    <w:rsid w:val="5B11845F"/>
    <w:rsid w:val="5B4FED41"/>
    <w:rsid w:val="5B57608D"/>
    <w:rsid w:val="5B690D35"/>
    <w:rsid w:val="5B86DB0C"/>
    <w:rsid w:val="5B962E6C"/>
    <w:rsid w:val="5BFD9DFD"/>
    <w:rsid w:val="5BFE264A"/>
    <w:rsid w:val="5C183FF5"/>
    <w:rsid w:val="5C1B3CEE"/>
    <w:rsid w:val="5C54E2A2"/>
    <w:rsid w:val="5CD6EA3C"/>
    <w:rsid w:val="5CE94342"/>
    <w:rsid w:val="5D1E18E9"/>
    <w:rsid w:val="5D48685E"/>
    <w:rsid w:val="5D5153C4"/>
    <w:rsid w:val="5D51F0BA"/>
    <w:rsid w:val="5D5DBDE5"/>
    <w:rsid w:val="5D81D392"/>
    <w:rsid w:val="5DEE38AF"/>
    <w:rsid w:val="5E00BF03"/>
    <w:rsid w:val="5E57489A"/>
    <w:rsid w:val="5EB1CB46"/>
    <w:rsid w:val="5EB82453"/>
    <w:rsid w:val="5EC16593"/>
    <w:rsid w:val="5ECD8359"/>
    <w:rsid w:val="5F0CC532"/>
    <w:rsid w:val="5F2827E3"/>
    <w:rsid w:val="5F80327B"/>
    <w:rsid w:val="5F88ADA8"/>
    <w:rsid w:val="5FD03123"/>
    <w:rsid w:val="60184CF3"/>
    <w:rsid w:val="6051504A"/>
    <w:rsid w:val="607734AB"/>
    <w:rsid w:val="607987AC"/>
    <w:rsid w:val="608A98F2"/>
    <w:rsid w:val="60BCC30B"/>
    <w:rsid w:val="610D214E"/>
    <w:rsid w:val="61216BAF"/>
    <w:rsid w:val="6150E94D"/>
    <w:rsid w:val="61D8A7E6"/>
    <w:rsid w:val="61E0BFE5"/>
    <w:rsid w:val="61FCE3FC"/>
    <w:rsid w:val="62303410"/>
    <w:rsid w:val="6243DDC1"/>
    <w:rsid w:val="625963F4"/>
    <w:rsid w:val="626733CA"/>
    <w:rsid w:val="629DA04C"/>
    <w:rsid w:val="62AC683B"/>
    <w:rsid w:val="62EA76A5"/>
    <w:rsid w:val="62F468D0"/>
    <w:rsid w:val="6307373E"/>
    <w:rsid w:val="63225A28"/>
    <w:rsid w:val="63520D4A"/>
    <w:rsid w:val="6358491B"/>
    <w:rsid w:val="6396E51F"/>
    <w:rsid w:val="63B7B448"/>
    <w:rsid w:val="63C612EC"/>
    <w:rsid w:val="63DD787B"/>
    <w:rsid w:val="63F39A6D"/>
    <w:rsid w:val="642352E8"/>
    <w:rsid w:val="6444C210"/>
    <w:rsid w:val="645656F6"/>
    <w:rsid w:val="646A16D2"/>
    <w:rsid w:val="647A7BF4"/>
    <w:rsid w:val="64AA24E0"/>
    <w:rsid w:val="64C68AD4"/>
    <w:rsid w:val="6509A65B"/>
    <w:rsid w:val="65297105"/>
    <w:rsid w:val="652EA98D"/>
    <w:rsid w:val="653CC4DD"/>
    <w:rsid w:val="657FC133"/>
    <w:rsid w:val="65AD7EE4"/>
    <w:rsid w:val="65DCDD74"/>
    <w:rsid w:val="6627C582"/>
    <w:rsid w:val="66289A4A"/>
    <w:rsid w:val="662CABD0"/>
    <w:rsid w:val="6667C5E7"/>
    <w:rsid w:val="6682F12C"/>
    <w:rsid w:val="66B5E227"/>
    <w:rsid w:val="66BBAB8A"/>
    <w:rsid w:val="66CBBBC9"/>
    <w:rsid w:val="66CDC569"/>
    <w:rsid w:val="66DED404"/>
    <w:rsid w:val="66E4FDE8"/>
    <w:rsid w:val="67090965"/>
    <w:rsid w:val="6719711D"/>
    <w:rsid w:val="6752FB93"/>
    <w:rsid w:val="675A9D49"/>
    <w:rsid w:val="678416F6"/>
    <w:rsid w:val="678A2A41"/>
    <w:rsid w:val="67CE39FC"/>
    <w:rsid w:val="67FC663F"/>
    <w:rsid w:val="6851B288"/>
    <w:rsid w:val="6889CE74"/>
    <w:rsid w:val="688AA355"/>
    <w:rsid w:val="68919F3B"/>
    <w:rsid w:val="68C60C2A"/>
    <w:rsid w:val="68F9BFF6"/>
    <w:rsid w:val="690A309D"/>
    <w:rsid w:val="693C6E96"/>
    <w:rsid w:val="69555CEA"/>
    <w:rsid w:val="697E3AD4"/>
    <w:rsid w:val="6988F08C"/>
    <w:rsid w:val="69AF4DD0"/>
    <w:rsid w:val="69B0DA63"/>
    <w:rsid w:val="69C0A0B8"/>
    <w:rsid w:val="69CE7365"/>
    <w:rsid w:val="6A00F367"/>
    <w:rsid w:val="6A05EB95"/>
    <w:rsid w:val="6A2B8871"/>
    <w:rsid w:val="6A50833D"/>
    <w:rsid w:val="6A637287"/>
    <w:rsid w:val="6AA61C3E"/>
    <w:rsid w:val="6B02E6A9"/>
    <w:rsid w:val="6B1B44BD"/>
    <w:rsid w:val="6B458B4B"/>
    <w:rsid w:val="6B9D5F61"/>
    <w:rsid w:val="6BA0E72E"/>
    <w:rsid w:val="6BC5D49D"/>
    <w:rsid w:val="6C274B65"/>
    <w:rsid w:val="6CE6B626"/>
    <w:rsid w:val="6CECCF5D"/>
    <w:rsid w:val="6D206FB6"/>
    <w:rsid w:val="6D58421E"/>
    <w:rsid w:val="6D6FDCF8"/>
    <w:rsid w:val="6D772FB2"/>
    <w:rsid w:val="6D8BA7F9"/>
    <w:rsid w:val="6DF7348B"/>
    <w:rsid w:val="6E0F1D80"/>
    <w:rsid w:val="6E1A8D0A"/>
    <w:rsid w:val="6E3CEFE3"/>
    <w:rsid w:val="6E59C566"/>
    <w:rsid w:val="6E6E46F5"/>
    <w:rsid w:val="6E7D2C0D"/>
    <w:rsid w:val="6E9AE749"/>
    <w:rsid w:val="6EB290D0"/>
    <w:rsid w:val="6EC1D29C"/>
    <w:rsid w:val="6EDE222E"/>
    <w:rsid w:val="6EDE71A5"/>
    <w:rsid w:val="6EEE187E"/>
    <w:rsid w:val="6F1B41C2"/>
    <w:rsid w:val="6F4C7163"/>
    <w:rsid w:val="6FAA92F0"/>
    <w:rsid w:val="6FBA3B2B"/>
    <w:rsid w:val="6FEFF77A"/>
    <w:rsid w:val="70331899"/>
    <w:rsid w:val="705CC46D"/>
    <w:rsid w:val="7135D3A9"/>
    <w:rsid w:val="7146BE42"/>
    <w:rsid w:val="71BDFBFE"/>
    <w:rsid w:val="71DAC724"/>
    <w:rsid w:val="71EB387F"/>
    <w:rsid w:val="71EE20CA"/>
    <w:rsid w:val="7253BDE0"/>
    <w:rsid w:val="727275CA"/>
    <w:rsid w:val="7286D922"/>
    <w:rsid w:val="72DEE076"/>
    <w:rsid w:val="72EF8974"/>
    <w:rsid w:val="731006F8"/>
    <w:rsid w:val="7312BE04"/>
    <w:rsid w:val="739D1B21"/>
    <w:rsid w:val="73C7BA78"/>
    <w:rsid w:val="73E4C53C"/>
    <w:rsid w:val="74402D00"/>
    <w:rsid w:val="7457DB95"/>
    <w:rsid w:val="747EA6AC"/>
    <w:rsid w:val="74A8FEA6"/>
    <w:rsid w:val="74AA8644"/>
    <w:rsid w:val="74AADB39"/>
    <w:rsid w:val="74D89FAE"/>
    <w:rsid w:val="74E3D2C6"/>
    <w:rsid w:val="74E9D0FC"/>
    <w:rsid w:val="74EAB1F4"/>
    <w:rsid w:val="74F2A9F8"/>
    <w:rsid w:val="7538EB82"/>
    <w:rsid w:val="75F0DBFD"/>
    <w:rsid w:val="7601C022"/>
    <w:rsid w:val="762D833D"/>
    <w:rsid w:val="7658DBAB"/>
    <w:rsid w:val="766CF99B"/>
    <w:rsid w:val="76746942"/>
    <w:rsid w:val="76C642A5"/>
    <w:rsid w:val="77154190"/>
    <w:rsid w:val="774FB686"/>
    <w:rsid w:val="775CC1FD"/>
    <w:rsid w:val="776E1FDB"/>
    <w:rsid w:val="7780A99D"/>
    <w:rsid w:val="77E23952"/>
    <w:rsid w:val="77E27BFB"/>
    <w:rsid w:val="77E67676"/>
    <w:rsid w:val="77E99E56"/>
    <w:rsid w:val="77EC98C4"/>
    <w:rsid w:val="77F8FE4D"/>
    <w:rsid w:val="77FFCB38"/>
    <w:rsid w:val="780B8F95"/>
    <w:rsid w:val="78316B83"/>
    <w:rsid w:val="7879E7B5"/>
    <w:rsid w:val="78ADFFD3"/>
    <w:rsid w:val="78AE41F8"/>
    <w:rsid w:val="78E1F6FA"/>
    <w:rsid w:val="78E26B05"/>
    <w:rsid w:val="7903E4FB"/>
    <w:rsid w:val="79242104"/>
    <w:rsid w:val="7969D42C"/>
    <w:rsid w:val="79C372C6"/>
    <w:rsid w:val="79D48C2B"/>
    <w:rsid w:val="7A17EC12"/>
    <w:rsid w:val="7A57984E"/>
    <w:rsid w:val="7A913E91"/>
    <w:rsid w:val="7A923AED"/>
    <w:rsid w:val="7AB20D2E"/>
    <w:rsid w:val="7AECBC1F"/>
    <w:rsid w:val="7B05A48D"/>
    <w:rsid w:val="7B316887"/>
    <w:rsid w:val="7B3CD811"/>
    <w:rsid w:val="7B52AA99"/>
    <w:rsid w:val="7BC6926D"/>
    <w:rsid w:val="7BE541B8"/>
    <w:rsid w:val="7BEA3061"/>
    <w:rsid w:val="7BF179FA"/>
    <w:rsid w:val="7C2CFB78"/>
    <w:rsid w:val="7CD3D9F6"/>
    <w:rsid w:val="7DB0A064"/>
    <w:rsid w:val="7DC49D94"/>
    <w:rsid w:val="7DF156EF"/>
    <w:rsid w:val="7E3D454F"/>
    <w:rsid w:val="7E4772FB"/>
    <w:rsid w:val="7E51BD7F"/>
    <w:rsid w:val="7EE0EEA3"/>
    <w:rsid w:val="7EE451BB"/>
    <w:rsid w:val="7F202AB5"/>
    <w:rsid w:val="7F21D123"/>
    <w:rsid w:val="7F713869"/>
    <w:rsid w:val="7FF8FBC1"/>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1B9D1"/>
  <w15:docId w15:val="{DDEFF675-875E-4646-9AE0-A858F807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967"/>
    <w:pPr>
      <w:spacing w:before="240" w:after="240" w:line="280" w:lineRule="atLeast"/>
      <w:jc w:val="both"/>
    </w:pPr>
    <w:rPr>
      <w:rFonts w:eastAsia="Times New Roman" w:cs="Times New Roman"/>
      <w:szCs w:val="20"/>
      <w:lang w:val="en-GB" w:eastAsia="fr-FR"/>
    </w:rPr>
  </w:style>
  <w:style w:type="paragraph" w:styleId="berschrift1">
    <w:name w:val="heading 1"/>
    <w:basedOn w:val="Standard"/>
    <w:next w:val="Standard"/>
    <w:link w:val="berschrift1Zchn"/>
    <w:uiPriority w:val="9"/>
    <w:qFormat/>
    <w:rsid w:val="006F1FAF"/>
    <w:pPr>
      <w:keepNext/>
      <w:keepLines/>
      <w:numPr>
        <w:numId w:val="2"/>
      </w:numPr>
      <w:spacing w:before="360" w:after="120"/>
      <w:outlineLvl w:val="0"/>
    </w:pPr>
    <w:rPr>
      <w:rFonts w:asciiTheme="majorHAnsi" w:eastAsiaTheme="majorEastAsia" w:hAnsiTheme="majorHAnsi" w:cstheme="majorBidi"/>
      <w:b/>
      <w:color w:val="1F4E79" w:themeColor="accent1" w:themeShade="80"/>
      <w:sz w:val="36"/>
      <w:szCs w:val="32"/>
    </w:rPr>
  </w:style>
  <w:style w:type="paragraph" w:styleId="berschrift2">
    <w:name w:val="heading 2"/>
    <w:basedOn w:val="Standard"/>
    <w:next w:val="Standard"/>
    <w:link w:val="berschrift2Zchn"/>
    <w:uiPriority w:val="9"/>
    <w:unhideWhenUsed/>
    <w:qFormat/>
    <w:rsid w:val="006F1FAF"/>
    <w:pPr>
      <w:keepNext/>
      <w:keepLines/>
      <w:numPr>
        <w:ilvl w:val="1"/>
        <w:numId w:val="2"/>
      </w:numPr>
      <w:spacing w:before="280"/>
      <w:outlineLvl w:val="1"/>
    </w:pPr>
    <w:rPr>
      <w:rFonts w:asciiTheme="majorHAnsi" w:eastAsiaTheme="majorEastAsia" w:hAnsiTheme="majorHAnsi" w:cstheme="majorBidi"/>
      <w:b/>
      <w:color w:val="2E74B5" w:themeColor="accent1" w:themeShade="BF"/>
      <w:sz w:val="26"/>
      <w:szCs w:val="26"/>
    </w:rPr>
  </w:style>
  <w:style w:type="paragraph" w:styleId="berschrift3">
    <w:name w:val="heading 3"/>
    <w:basedOn w:val="Standard"/>
    <w:next w:val="Standard"/>
    <w:link w:val="berschrift3Zchn"/>
    <w:uiPriority w:val="9"/>
    <w:unhideWhenUsed/>
    <w:qFormat/>
    <w:rsid w:val="006F1FAF"/>
    <w:pPr>
      <w:keepNext/>
      <w:keepLines/>
      <w:numPr>
        <w:ilvl w:val="2"/>
        <w:numId w:val="2"/>
      </w:numPr>
      <w:spacing w:before="280"/>
      <w:outlineLvl w:val="2"/>
    </w:pPr>
    <w:rPr>
      <w:rFonts w:asciiTheme="majorHAnsi" w:eastAsiaTheme="majorEastAsia" w:hAnsiTheme="majorHAnsi" w:cstheme="majorBidi"/>
      <w:b/>
      <w:color w:val="9CC2E5" w:themeColor="accent1" w:themeTint="99"/>
      <w:sz w:val="24"/>
      <w:szCs w:val="24"/>
    </w:rPr>
  </w:style>
  <w:style w:type="paragraph" w:styleId="berschrift4">
    <w:name w:val="heading 4"/>
    <w:basedOn w:val="Standard"/>
    <w:next w:val="Standard"/>
    <w:link w:val="berschrift4Zchn"/>
    <w:uiPriority w:val="9"/>
    <w:unhideWhenUsed/>
    <w:qFormat/>
    <w:rsid w:val="0062136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363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18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18B0"/>
  </w:style>
  <w:style w:type="paragraph" w:styleId="Fuzeile">
    <w:name w:val="footer"/>
    <w:basedOn w:val="Standard"/>
    <w:link w:val="FuzeileZchn"/>
    <w:uiPriority w:val="99"/>
    <w:unhideWhenUsed/>
    <w:rsid w:val="005218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18B0"/>
  </w:style>
  <w:style w:type="paragraph" w:customStyle="1" w:styleId="NormalCarattere">
    <w:name w:val="Normal Carattere"/>
    <w:basedOn w:val="Standard"/>
    <w:link w:val="NormalCarattereCarattere"/>
    <w:rsid w:val="00593A9C"/>
    <w:pPr>
      <w:ind w:left="2040"/>
    </w:pPr>
  </w:style>
  <w:style w:type="character" w:customStyle="1" w:styleId="NormalCarattereCarattere">
    <w:name w:val="Normal Carattere Carattere"/>
    <w:link w:val="NormalCarattere"/>
    <w:rsid w:val="00593A9C"/>
    <w:rPr>
      <w:rFonts w:ascii="Arial" w:eastAsia="Times New Roman" w:hAnsi="Arial" w:cs="Times New Roman"/>
      <w:sz w:val="20"/>
      <w:szCs w:val="20"/>
      <w:lang w:val="en-GB" w:eastAsia="fr-FR"/>
    </w:rPr>
  </w:style>
  <w:style w:type="paragraph" w:customStyle="1" w:styleId="Tabletitle">
    <w:name w:val="Table title"/>
    <w:basedOn w:val="Standard"/>
    <w:rsid w:val="00593A9C"/>
    <w:pPr>
      <w:spacing w:line="240" w:lineRule="auto"/>
    </w:pPr>
    <w:rPr>
      <w:b/>
      <w:bCs/>
      <w:lang w:val="sv-SE" w:eastAsia="sv-SE"/>
    </w:rPr>
  </w:style>
  <w:style w:type="paragraph" w:customStyle="1" w:styleId="Tabletext">
    <w:name w:val="Table text"/>
    <w:basedOn w:val="Standard"/>
    <w:rsid w:val="00593A9C"/>
    <w:pPr>
      <w:spacing w:line="240" w:lineRule="auto"/>
    </w:pPr>
    <w:rPr>
      <w:lang w:val="sv-SE" w:eastAsia="sv-SE"/>
    </w:rPr>
  </w:style>
  <w:style w:type="paragraph" w:styleId="Titel">
    <w:name w:val="Title"/>
    <w:basedOn w:val="Standard"/>
    <w:next w:val="Standard"/>
    <w:link w:val="TitelZchn"/>
    <w:uiPriority w:val="10"/>
    <w:qFormat/>
    <w:rsid w:val="00A67CE5"/>
    <w:pPr>
      <w:jc w:val="left"/>
    </w:pPr>
    <w:rPr>
      <w:rFonts w:cstheme="minorHAnsi"/>
      <w:b/>
      <w:color w:val="159961"/>
      <w:sz w:val="72"/>
    </w:rPr>
  </w:style>
  <w:style w:type="character" w:customStyle="1" w:styleId="TitelZchn">
    <w:name w:val="Titel Zchn"/>
    <w:basedOn w:val="Absatz-Standardschriftart"/>
    <w:link w:val="Titel"/>
    <w:uiPriority w:val="10"/>
    <w:rsid w:val="00A67CE5"/>
    <w:rPr>
      <w:rFonts w:eastAsia="Times New Roman" w:cstheme="minorHAnsi"/>
      <w:b/>
      <w:color w:val="159961"/>
      <w:sz w:val="72"/>
      <w:szCs w:val="20"/>
      <w:lang w:val="en-GB" w:eastAsia="fr-FR"/>
    </w:rPr>
  </w:style>
  <w:style w:type="character" w:customStyle="1" w:styleId="berschrift1Zchn">
    <w:name w:val="Überschrift 1 Zchn"/>
    <w:basedOn w:val="Absatz-Standardschriftart"/>
    <w:link w:val="berschrift1"/>
    <w:uiPriority w:val="9"/>
    <w:rsid w:val="006F1FAF"/>
    <w:rPr>
      <w:rFonts w:asciiTheme="majorHAnsi" w:eastAsiaTheme="majorEastAsia" w:hAnsiTheme="majorHAnsi" w:cstheme="majorBidi"/>
      <w:b/>
      <w:color w:val="1F4E79" w:themeColor="accent1" w:themeShade="80"/>
      <w:sz w:val="36"/>
      <w:szCs w:val="32"/>
      <w:lang w:val="en-GB" w:eastAsia="fr-FR"/>
    </w:rPr>
  </w:style>
  <w:style w:type="table" w:styleId="Tabellenraster">
    <w:name w:val="Table Grid"/>
    <w:basedOn w:val="NormaleTabelle"/>
    <w:uiPriority w:val="39"/>
    <w:rsid w:val="00AB3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4Akzent61">
    <w:name w:val="Gitternetztabelle 4 – Akzent 61"/>
    <w:basedOn w:val="NormaleTabelle"/>
    <w:uiPriority w:val="49"/>
    <w:rsid w:val="00AB36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haltsverzeichnisberschrift">
    <w:name w:val="TOC Heading"/>
    <w:basedOn w:val="berschrift1"/>
    <w:next w:val="Standard"/>
    <w:uiPriority w:val="39"/>
    <w:unhideWhenUsed/>
    <w:qFormat/>
    <w:rsid w:val="00EC62FC"/>
    <w:pPr>
      <w:spacing w:line="259" w:lineRule="auto"/>
      <w:jc w:val="left"/>
      <w:outlineLvl w:val="9"/>
    </w:pPr>
    <w:rPr>
      <w:b w:val="0"/>
      <w:lang w:val="de-AT" w:eastAsia="de-AT"/>
    </w:rPr>
  </w:style>
  <w:style w:type="paragraph" w:styleId="Verzeichnis1">
    <w:name w:val="toc 1"/>
    <w:basedOn w:val="Standard"/>
    <w:next w:val="Standard"/>
    <w:autoRedefine/>
    <w:uiPriority w:val="39"/>
    <w:unhideWhenUsed/>
    <w:rsid w:val="002670D3"/>
    <w:pPr>
      <w:tabs>
        <w:tab w:val="left" w:pos="440"/>
        <w:tab w:val="right" w:leader="dot" w:pos="9062"/>
      </w:tabs>
      <w:spacing w:after="100"/>
    </w:pPr>
  </w:style>
  <w:style w:type="character" w:styleId="Hyperlink">
    <w:name w:val="Hyperlink"/>
    <w:basedOn w:val="Absatz-Standardschriftart"/>
    <w:uiPriority w:val="99"/>
    <w:unhideWhenUsed/>
    <w:rsid w:val="00EC62FC"/>
    <w:rPr>
      <w:color w:val="0563C1" w:themeColor="hyperlink"/>
      <w:u w:val="single"/>
    </w:rPr>
  </w:style>
  <w:style w:type="paragraph" w:styleId="Listenabsatz">
    <w:name w:val="List Paragraph"/>
    <w:basedOn w:val="Standard"/>
    <w:uiPriority w:val="34"/>
    <w:qFormat/>
    <w:rsid w:val="00EC62FC"/>
    <w:pPr>
      <w:ind w:left="720"/>
      <w:contextualSpacing/>
    </w:pPr>
  </w:style>
  <w:style w:type="character" w:customStyle="1" w:styleId="berschrift2Zchn">
    <w:name w:val="Überschrift 2 Zchn"/>
    <w:basedOn w:val="Absatz-Standardschriftart"/>
    <w:link w:val="berschrift2"/>
    <w:uiPriority w:val="9"/>
    <w:rsid w:val="006F1FAF"/>
    <w:rPr>
      <w:rFonts w:asciiTheme="majorHAnsi" w:eastAsiaTheme="majorEastAsia" w:hAnsiTheme="majorHAnsi" w:cstheme="majorBidi"/>
      <w:b/>
      <w:color w:val="2E74B5" w:themeColor="accent1" w:themeShade="BF"/>
      <w:sz w:val="26"/>
      <w:szCs w:val="26"/>
      <w:lang w:val="en-GB" w:eastAsia="fr-FR"/>
    </w:rPr>
  </w:style>
  <w:style w:type="character" w:customStyle="1" w:styleId="berschrift3Zchn">
    <w:name w:val="Überschrift 3 Zchn"/>
    <w:basedOn w:val="Absatz-Standardschriftart"/>
    <w:link w:val="berschrift3"/>
    <w:uiPriority w:val="9"/>
    <w:rsid w:val="006F1FAF"/>
    <w:rPr>
      <w:rFonts w:asciiTheme="majorHAnsi" w:eastAsiaTheme="majorEastAsia" w:hAnsiTheme="majorHAnsi" w:cstheme="majorBidi"/>
      <w:b/>
      <w:color w:val="9CC2E5" w:themeColor="accent1" w:themeTint="99"/>
      <w:sz w:val="24"/>
      <w:szCs w:val="24"/>
      <w:lang w:val="en-GB" w:eastAsia="fr-FR"/>
    </w:rPr>
  </w:style>
  <w:style w:type="paragraph" w:styleId="Verzeichnis2">
    <w:name w:val="toc 2"/>
    <w:basedOn w:val="Standard"/>
    <w:next w:val="Standard"/>
    <w:autoRedefine/>
    <w:uiPriority w:val="39"/>
    <w:unhideWhenUsed/>
    <w:rsid w:val="002670D3"/>
    <w:pPr>
      <w:tabs>
        <w:tab w:val="left" w:pos="880"/>
        <w:tab w:val="right" w:leader="dot" w:pos="8493"/>
      </w:tabs>
      <w:spacing w:after="100"/>
      <w:ind w:left="220"/>
    </w:pPr>
  </w:style>
  <w:style w:type="paragraph" w:styleId="Verzeichnis3">
    <w:name w:val="toc 3"/>
    <w:basedOn w:val="Standard"/>
    <w:next w:val="Standard"/>
    <w:autoRedefine/>
    <w:uiPriority w:val="39"/>
    <w:unhideWhenUsed/>
    <w:rsid w:val="002670D3"/>
    <w:pPr>
      <w:tabs>
        <w:tab w:val="left" w:pos="1320"/>
        <w:tab w:val="right" w:leader="dot" w:pos="8493"/>
      </w:tabs>
      <w:spacing w:after="100"/>
      <w:ind w:left="440"/>
    </w:pPr>
  </w:style>
  <w:style w:type="table" w:customStyle="1" w:styleId="Gitternetztabelle3Akzent11">
    <w:name w:val="Gitternetztabelle 3 – Akzent 11"/>
    <w:basedOn w:val="NormaleTabelle"/>
    <w:uiPriority w:val="48"/>
    <w:rsid w:val="00F55C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netztabelle1hellAkzent11">
    <w:name w:val="Gitternetztabelle 1 hell  – Akzent 11"/>
    <w:basedOn w:val="NormaleTabelle"/>
    <w:uiPriority w:val="46"/>
    <w:rsid w:val="00F55CB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netztabelle1hell1">
    <w:name w:val="Gitternetztabelle 1 hell1"/>
    <w:basedOn w:val="NormaleTabelle"/>
    <w:uiPriority w:val="46"/>
    <w:rsid w:val="00F55C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4Akzent31">
    <w:name w:val="Gitternetztabelle 4 – Akzent 31"/>
    <w:basedOn w:val="NormaleTabelle"/>
    <w:uiPriority w:val="49"/>
    <w:rsid w:val="00F55C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eschriftung">
    <w:name w:val="caption"/>
    <w:basedOn w:val="Standard"/>
    <w:next w:val="Standard"/>
    <w:uiPriority w:val="35"/>
    <w:unhideWhenUsed/>
    <w:qFormat/>
    <w:rsid w:val="001E0EE9"/>
    <w:pPr>
      <w:spacing w:before="0" w:after="200" w:line="240" w:lineRule="auto"/>
      <w:jc w:val="center"/>
    </w:pPr>
    <w:rPr>
      <w:b/>
      <w:iCs/>
      <w:color w:val="44546A" w:themeColor="text2"/>
      <w:sz w:val="24"/>
      <w:szCs w:val="18"/>
    </w:rPr>
  </w:style>
  <w:style w:type="paragraph" w:styleId="Abbildungsverzeichnis">
    <w:name w:val="table of figures"/>
    <w:basedOn w:val="Standard"/>
    <w:next w:val="Standard"/>
    <w:uiPriority w:val="99"/>
    <w:unhideWhenUsed/>
    <w:rsid w:val="001E0EE9"/>
    <w:pPr>
      <w:spacing w:after="0"/>
    </w:pPr>
  </w:style>
  <w:style w:type="paragraph" w:styleId="Untertitel">
    <w:name w:val="Subtitle"/>
    <w:basedOn w:val="Standard"/>
    <w:next w:val="Standard"/>
    <w:link w:val="UntertitelZchn"/>
    <w:uiPriority w:val="11"/>
    <w:qFormat/>
    <w:rsid w:val="00A67CE5"/>
    <w:rPr>
      <w:rFonts w:asciiTheme="majorHAnsi" w:hAnsiTheme="majorHAnsi"/>
      <w:b/>
      <w:color w:val="2F5496" w:themeColor="accent5" w:themeShade="BF"/>
      <w:sz w:val="36"/>
    </w:rPr>
  </w:style>
  <w:style w:type="character" w:customStyle="1" w:styleId="UntertitelZchn">
    <w:name w:val="Untertitel Zchn"/>
    <w:basedOn w:val="Absatz-Standardschriftart"/>
    <w:link w:val="Untertitel"/>
    <w:uiPriority w:val="11"/>
    <w:rsid w:val="00A67CE5"/>
    <w:rPr>
      <w:rFonts w:asciiTheme="majorHAnsi" w:eastAsia="Times New Roman" w:hAnsiTheme="majorHAnsi" w:cs="Times New Roman"/>
      <w:b/>
      <w:color w:val="2F5496" w:themeColor="accent5" w:themeShade="BF"/>
      <w:sz w:val="36"/>
      <w:szCs w:val="20"/>
      <w:lang w:val="en-GB" w:eastAsia="fr-FR"/>
    </w:rPr>
  </w:style>
  <w:style w:type="character" w:customStyle="1" w:styleId="berschrift4Zchn">
    <w:name w:val="Überschrift 4 Zchn"/>
    <w:basedOn w:val="Absatz-Standardschriftart"/>
    <w:link w:val="berschrift4"/>
    <w:uiPriority w:val="9"/>
    <w:rsid w:val="00621360"/>
    <w:rPr>
      <w:rFonts w:asciiTheme="majorHAnsi" w:eastAsiaTheme="majorEastAsia" w:hAnsiTheme="majorHAnsi" w:cstheme="majorBidi"/>
      <w:i/>
      <w:iCs/>
      <w:color w:val="2E74B5" w:themeColor="accent1" w:themeShade="BF"/>
      <w:szCs w:val="20"/>
      <w:lang w:val="en-GB" w:eastAsia="fr-FR"/>
    </w:rPr>
  </w:style>
  <w:style w:type="character" w:styleId="Buchtitel">
    <w:name w:val="Book Title"/>
    <w:basedOn w:val="Absatz-Standardschriftart"/>
    <w:uiPriority w:val="33"/>
    <w:qFormat/>
    <w:rsid w:val="00D13451"/>
    <w:rPr>
      <w:b/>
      <w:bCs/>
      <w:i/>
      <w:iCs/>
      <w:spacing w:val="5"/>
    </w:rPr>
  </w:style>
  <w:style w:type="paragraph" w:styleId="Verzeichnis8">
    <w:name w:val="toc 8"/>
    <w:basedOn w:val="Standard"/>
    <w:next w:val="Standard"/>
    <w:autoRedefine/>
    <w:uiPriority w:val="39"/>
    <w:semiHidden/>
    <w:unhideWhenUsed/>
    <w:rsid w:val="006F1FAF"/>
    <w:pPr>
      <w:spacing w:after="100"/>
      <w:ind w:left="1540"/>
    </w:pPr>
  </w:style>
  <w:style w:type="character" w:customStyle="1" w:styleId="berschrift5Zchn">
    <w:name w:val="Überschrift 5 Zchn"/>
    <w:basedOn w:val="Absatz-Standardschriftart"/>
    <w:link w:val="berschrift5"/>
    <w:uiPriority w:val="9"/>
    <w:rsid w:val="00D36336"/>
    <w:rPr>
      <w:rFonts w:asciiTheme="majorHAnsi" w:eastAsiaTheme="majorEastAsia" w:hAnsiTheme="majorHAnsi" w:cstheme="majorBidi"/>
      <w:color w:val="2E74B5" w:themeColor="accent1" w:themeShade="BF"/>
      <w:szCs w:val="20"/>
      <w:lang w:val="en-GB" w:eastAsia="fr-FR"/>
    </w:rPr>
  </w:style>
  <w:style w:type="paragraph" w:styleId="Sprechblasentext">
    <w:name w:val="Balloon Text"/>
    <w:basedOn w:val="Standard"/>
    <w:link w:val="SprechblasentextZchn"/>
    <w:uiPriority w:val="99"/>
    <w:semiHidden/>
    <w:unhideWhenUsed/>
    <w:rsid w:val="00395E4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5E42"/>
    <w:rPr>
      <w:rFonts w:ascii="Tahoma" w:eastAsia="Times New Roman" w:hAnsi="Tahoma" w:cs="Tahoma"/>
      <w:sz w:val="16"/>
      <w:szCs w:val="16"/>
      <w:lang w:val="en-GB" w:eastAsia="fr-FR"/>
    </w:rPr>
  </w:style>
  <w:style w:type="character" w:styleId="Kommentarzeichen">
    <w:name w:val="annotation reference"/>
    <w:basedOn w:val="Absatz-Standardschriftart"/>
    <w:uiPriority w:val="99"/>
    <w:semiHidden/>
    <w:unhideWhenUsed/>
    <w:rsid w:val="002B3F74"/>
    <w:rPr>
      <w:sz w:val="16"/>
      <w:szCs w:val="16"/>
    </w:rPr>
  </w:style>
  <w:style w:type="paragraph" w:styleId="Kommentartext">
    <w:name w:val="annotation text"/>
    <w:basedOn w:val="Standard"/>
    <w:link w:val="KommentartextZchn"/>
    <w:uiPriority w:val="99"/>
    <w:unhideWhenUsed/>
    <w:rsid w:val="002B3F74"/>
    <w:pPr>
      <w:spacing w:line="240" w:lineRule="auto"/>
    </w:pPr>
    <w:rPr>
      <w:sz w:val="20"/>
    </w:rPr>
  </w:style>
  <w:style w:type="character" w:customStyle="1" w:styleId="KommentartextZchn">
    <w:name w:val="Kommentartext Zchn"/>
    <w:basedOn w:val="Absatz-Standardschriftart"/>
    <w:link w:val="Kommentartext"/>
    <w:uiPriority w:val="99"/>
    <w:rsid w:val="002B3F74"/>
    <w:rPr>
      <w:rFonts w:eastAsia="Times New Roman" w:cs="Times New Roman"/>
      <w:sz w:val="20"/>
      <w:szCs w:val="20"/>
      <w:lang w:val="en-GB" w:eastAsia="fr-FR"/>
    </w:rPr>
  </w:style>
  <w:style w:type="paragraph" w:styleId="Kommentarthema">
    <w:name w:val="annotation subject"/>
    <w:basedOn w:val="Kommentartext"/>
    <w:next w:val="Kommentartext"/>
    <w:link w:val="KommentarthemaZchn"/>
    <w:uiPriority w:val="99"/>
    <w:semiHidden/>
    <w:unhideWhenUsed/>
    <w:rsid w:val="002B3F74"/>
    <w:rPr>
      <w:b/>
      <w:bCs/>
    </w:rPr>
  </w:style>
  <w:style w:type="character" w:customStyle="1" w:styleId="KommentarthemaZchn">
    <w:name w:val="Kommentarthema Zchn"/>
    <w:basedOn w:val="KommentartextZchn"/>
    <w:link w:val="Kommentarthema"/>
    <w:uiPriority w:val="99"/>
    <w:semiHidden/>
    <w:rsid w:val="002B3F74"/>
    <w:rPr>
      <w:rFonts w:eastAsia="Times New Roman" w:cs="Times New Roman"/>
      <w:b/>
      <w:bCs/>
      <w:sz w:val="20"/>
      <w:szCs w:val="20"/>
      <w:lang w:val="en-GB" w:eastAsia="fr-FR"/>
    </w:rPr>
  </w:style>
  <w:style w:type="paragraph" w:customStyle="1" w:styleId="Default">
    <w:name w:val="Default"/>
    <w:rsid w:val="00402B07"/>
    <w:pPr>
      <w:autoSpaceDE w:val="0"/>
      <w:autoSpaceDN w:val="0"/>
      <w:adjustRightInd w:val="0"/>
      <w:spacing w:after="0" w:line="240" w:lineRule="auto"/>
    </w:pPr>
    <w:rPr>
      <w:rFonts w:ascii="Cambria" w:hAnsi="Cambria" w:cs="Cambria"/>
      <w:color w:val="000000"/>
      <w:sz w:val="24"/>
      <w:szCs w:val="24"/>
      <w:lang w:val="de-DE"/>
    </w:rPr>
  </w:style>
  <w:style w:type="paragraph" w:customStyle="1" w:styleId="Code">
    <w:name w:val="Code"/>
    <w:basedOn w:val="Standard"/>
    <w:qFormat/>
    <w:rsid w:val="00744B88"/>
    <w:pPr>
      <w:keepLines/>
      <w:pBdr>
        <w:top w:val="single" w:sz="4" w:space="1" w:color="auto"/>
        <w:left w:val="single" w:sz="4" w:space="4" w:color="auto"/>
        <w:bottom w:val="single" w:sz="4" w:space="1" w:color="auto"/>
        <w:right w:val="single" w:sz="4" w:space="4" w:color="auto"/>
      </w:pBdr>
      <w:shd w:val="clear" w:color="auto" w:fill="FFF2CC" w:themeFill="accent4" w:themeFillTint="33"/>
      <w:spacing w:before="0" w:line="240" w:lineRule="auto"/>
      <w:jc w:val="left"/>
    </w:pPr>
    <w:rPr>
      <w:rFonts w:ascii="Consolas" w:hAnsi="Consolas"/>
    </w:rPr>
  </w:style>
  <w:style w:type="table" w:customStyle="1" w:styleId="Gitternetztabelle21">
    <w:name w:val="Gitternetztabelle 21"/>
    <w:basedOn w:val="NormaleTabelle"/>
    <w:uiPriority w:val="47"/>
    <w:rsid w:val="005B6E6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teraturverzeichnis">
    <w:name w:val="Bibliography"/>
    <w:basedOn w:val="Standard"/>
    <w:next w:val="Standard"/>
    <w:uiPriority w:val="37"/>
    <w:unhideWhenUsed/>
    <w:rsid w:val="00983082"/>
  </w:style>
  <w:style w:type="character" w:customStyle="1" w:styleId="NichtaufgelsteErwhnung1">
    <w:name w:val="Nicht aufgelöste Erwähnung1"/>
    <w:basedOn w:val="Absatz-Standardschriftart"/>
    <w:uiPriority w:val="99"/>
    <w:semiHidden/>
    <w:unhideWhenUsed/>
    <w:rsid w:val="00444978"/>
    <w:rPr>
      <w:color w:val="605E5C"/>
      <w:shd w:val="clear" w:color="auto" w:fill="E1DFDD"/>
    </w:rPr>
  </w:style>
  <w:style w:type="table" w:customStyle="1" w:styleId="Gitternetztabelle2Akzent31">
    <w:name w:val="Gitternetztabelle 2 – Akzent 31"/>
    <w:basedOn w:val="NormaleTabelle"/>
    <w:uiPriority w:val="47"/>
    <w:rsid w:val="002B18A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krper">
    <w:name w:val="Body Text"/>
    <w:basedOn w:val="Standard"/>
    <w:link w:val="TextkrperZchn"/>
    <w:uiPriority w:val="99"/>
    <w:unhideWhenUsed/>
    <w:rsid w:val="002D24A2"/>
    <w:pPr>
      <w:spacing w:after="120"/>
    </w:pPr>
  </w:style>
  <w:style w:type="character" w:customStyle="1" w:styleId="TextkrperZchn">
    <w:name w:val="Textkörper Zchn"/>
    <w:basedOn w:val="Absatz-Standardschriftart"/>
    <w:link w:val="Textkrper"/>
    <w:uiPriority w:val="99"/>
    <w:rsid w:val="002D24A2"/>
    <w:rPr>
      <w:rFonts w:eastAsia="Times New Roman" w:cs="Times New Roman"/>
      <w:szCs w:val="20"/>
      <w:lang w:val="en-GB" w:eastAsia="fr-FR"/>
    </w:rPr>
  </w:style>
  <w:style w:type="paragraph" w:styleId="Funotentext">
    <w:name w:val="footnote text"/>
    <w:basedOn w:val="Standard"/>
    <w:link w:val="FunotentextZchn"/>
    <w:uiPriority w:val="99"/>
    <w:semiHidden/>
    <w:unhideWhenUsed/>
    <w:rsid w:val="009A1664"/>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9A1664"/>
    <w:rPr>
      <w:rFonts w:eastAsia="Times New Roman" w:cs="Times New Roman"/>
      <w:sz w:val="20"/>
      <w:szCs w:val="20"/>
      <w:lang w:val="en-GB" w:eastAsia="fr-FR"/>
    </w:rPr>
  </w:style>
  <w:style w:type="character" w:styleId="Funotenzeichen">
    <w:name w:val="footnote reference"/>
    <w:basedOn w:val="Absatz-Standardschriftart"/>
    <w:uiPriority w:val="99"/>
    <w:semiHidden/>
    <w:unhideWhenUsed/>
    <w:rsid w:val="009A1664"/>
    <w:rPr>
      <w:vertAlign w:val="superscript"/>
    </w:rPr>
  </w:style>
  <w:style w:type="numbering" w:customStyle="1" w:styleId="ListenformatAufzhlungszeichen">
    <w:name w:val="Listenformat Aufzählungszeichen"/>
    <w:semiHidden/>
    <w:rsid w:val="006730A8"/>
    <w:pPr>
      <w:numPr>
        <w:numId w:val="26"/>
      </w:numPr>
    </w:pPr>
  </w:style>
  <w:style w:type="paragraph" w:styleId="Aufzhlungszeichen">
    <w:name w:val="List Bullet"/>
    <w:basedOn w:val="Standard"/>
    <w:rsid w:val="006730A8"/>
    <w:pPr>
      <w:numPr>
        <w:numId w:val="27"/>
      </w:numPr>
      <w:spacing w:before="120" w:after="120" w:line="240" w:lineRule="auto"/>
      <w:jc w:val="left"/>
    </w:pPr>
    <w:rPr>
      <w:rFonts w:ascii="Arial" w:hAnsi="Arial" w:cs="Arial"/>
      <w:bCs/>
      <w:kern w:val="32"/>
      <w:szCs w:val="32"/>
      <w:lang w:eastAsia="de-DE"/>
    </w:rPr>
  </w:style>
  <w:style w:type="paragraph" w:styleId="Aufzhlungszeichen2">
    <w:name w:val="List Bullet 2"/>
    <w:basedOn w:val="Standard"/>
    <w:rsid w:val="006730A8"/>
    <w:pPr>
      <w:numPr>
        <w:ilvl w:val="1"/>
        <w:numId w:val="27"/>
      </w:numPr>
      <w:tabs>
        <w:tab w:val="left" w:pos="709"/>
      </w:tabs>
      <w:spacing w:before="120" w:after="120" w:line="240" w:lineRule="auto"/>
      <w:jc w:val="left"/>
    </w:pPr>
    <w:rPr>
      <w:rFonts w:ascii="Arial" w:hAnsi="Arial" w:cs="Arial"/>
      <w:bCs/>
      <w:kern w:val="32"/>
      <w:szCs w:val="32"/>
      <w:lang w:eastAsia="de-DE"/>
    </w:rPr>
  </w:style>
  <w:style w:type="table" w:customStyle="1" w:styleId="Gitternetztabelle22">
    <w:name w:val="Gitternetztabelle 22"/>
    <w:basedOn w:val="NormaleTabelle"/>
    <w:uiPriority w:val="47"/>
    <w:rsid w:val="00CE49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FC65DB"/>
    <w:rPr>
      <w:color w:val="605E5C"/>
      <w:shd w:val="clear" w:color="auto" w:fill="E1DFDD"/>
    </w:rPr>
  </w:style>
  <w:style w:type="paragraph" w:styleId="berarbeitung">
    <w:name w:val="Revision"/>
    <w:hidden/>
    <w:uiPriority w:val="99"/>
    <w:semiHidden/>
    <w:rsid w:val="00D325BD"/>
    <w:pPr>
      <w:spacing w:after="0" w:line="240" w:lineRule="auto"/>
    </w:pPr>
    <w:rPr>
      <w:rFonts w:eastAsia="Times New Roman" w:cs="Times New Roman"/>
      <w:szCs w:val="20"/>
      <w:lang w:val="en-GB" w:eastAsia="fr-FR"/>
    </w:rPr>
  </w:style>
  <w:style w:type="character" w:styleId="BesuchterLink">
    <w:name w:val="FollowedHyperlink"/>
    <w:basedOn w:val="Absatz-Standardschriftart"/>
    <w:uiPriority w:val="99"/>
    <w:semiHidden/>
    <w:unhideWhenUsed/>
    <w:rsid w:val="006C3BC1"/>
    <w:rPr>
      <w:color w:val="954F72" w:themeColor="followedHyperlink"/>
      <w:u w:val="single"/>
    </w:rPr>
  </w:style>
  <w:style w:type="table" w:styleId="Gitternetztabelle2">
    <w:name w:val="Grid Table 2"/>
    <w:basedOn w:val="NormaleTabelle"/>
    <w:uiPriority w:val="47"/>
    <w:rsid w:val="00C1118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Akzent3">
    <w:name w:val="Grid Table 3 Accent 3"/>
    <w:basedOn w:val="NormaleTabelle"/>
    <w:uiPriority w:val="48"/>
    <w:rsid w:val="00422C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2Akzent3">
    <w:name w:val="Grid Table 2 Accent 3"/>
    <w:basedOn w:val="NormaleTabelle"/>
    <w:uiPriority w:val="47"/>
    <w:rsid w:val="00422C0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ett">
    <w:name w:val="Strong"/>
    <w:basedOn w:val="Absatz-Standardschriftart"/>
    <w:uiPriority w:val="22"/>
    <w:qFormat/>
    <w:rsid w:val="008C0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649">
      <w:bodyDiv w:val="1"/>
      <w:marLeft w:val="0"/>
      <w:marRight w:val="0"/>
      <w:marTop w:val="0"/>
      <w:marBottom w:val="0"/>
      <w:divBdr>
        <w:top w:val="none" w:sz="0" w:space="0" w:color="auto"/>
        <w:left w:val="none" w:sz="0" w:space="0" w:color="auto"/>
        <w:bottom w:val="none" w:sz="0" w:space="0" w:color="auto"/>
        <w:right w:val="none" w:sz="0" w:space="0" w:color="auto"/>
      </w:divBdr>
    </w:div>
    <w:div w:id="13310931">
      <w:bodyDiv w:val="1"/>
      <w:marLeft w:val="0"/>
      <w:marRight w:val="0"/>
      <w:marTop w:val="0"/>
      <w:marBottom w:val="0"/>
      <w:divBdr>
        <w:top w:val="none" w:sz="0" w:space="0" w:color="auto"/>
        <w:left w:val="none" w:sz="0" w:space="0" w:color="auto"/>
        <w:bottom w:val="none" w:sz="0" w:space="0" w:color="auto"/>
        <w:right w:val="none" w:sz="0" w:space="0" w:color="auto"/>
      </w:divBdr>
    </w:div>
    <w:div w:id="17123762">
      <w:bodyDiv w:val="1"/>
      <w:marLeft w:val="0"/>
      <w:marRight w:val="0"/>
      <w:marTop w:val="0"/>
      <w:marBottom w:val="0"/>
      <w:divBdr>
        <w:top w:val="none" w:sz="0" w:space="0" w:color="auto"/>
        <w:left w:val="none" w:sz="0" w:space="0" w:color="auto"/>
        <w:bottom w:val="none" w:sz="0" w:space="0" w:color="auto"/>
        <w:right w:val="none" w:sz="0" w:space="0" w:color="auto"/>
      </w:divBdr>
    </w:div>
    <w:div w:id="17197437">
      <w:bodyDiv w:val="1"/>
      <w:marLeft w:val="0"/>
      <w:marRight w:val="0"/>
      <w:marTop w:val="0"/>
      <w:marBottom w:val="0"/>
      <w:divBdr>
        <w:top w:val="none" w:sz="0" w:space="0" w:color="auto"/>
        <w:left w:val="none" w:sz="0" w:space="0" w:color="auto"/>
        <w:bottom w:val="none" w:sz="0" w:space="0" w:color="auto"/>
        <w:right w:val="none" w:sz="0" w:space="0" w:color="auto"/>
      </w:divBdr>
    </w:div>
    <w:div w:id="19860347">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2295773">
      <w:bodyDiv w:val="1"/>
      <w:marLeft w:val="0"/>
      <w:marRight w:val="0"/>
      <w:marTop w:val="0"/>
      <w:marBottom w:val="0"/>
      <w:divBdr>
        <w:top w:val="none" w:sz="0" w:space="0" w:color="auto"/>
        <w:left w:val="none" w:sz="0" w:space="0" w:color="auto"/>
        <w:bottom w:val="none" w:sz="0" w:space="0" w:color="auto"/>
        <w:right w:val="none" w:sz="0" w:space="0" w:color="auto"/>
      </w:divBdr>
    </w:div>
    <w:div w:id="29696425">
      <w:bodyDiv w:val="1"/>
      <w:marLeft w:val="0"/>
      <w:marRight w:val="0"/>
      <w:marTop w:val="0"/>
      <w:marBottom w:val="0"/>
      <w:divBdr>
        <w:top w:val="none" w:sz="0" w:space="0" w:color="auto"/>
        <w:left w:val="none" w:sz="0" w:space="0" w:color="auto"/>
        <w:bottom w:val="none" w:sz="0" w:space="0" w:color="auto"/>
        <w:right w:val="none" w:sz="0" w:space="0" w:color="auto"/>
      </w:divBdr>
    </w:div>
    <w:div w:id="36635316">
      <w:bodyDiv w:val="1"/>
      <w:marLeft w:val="0"/>
      <w:marRight w:val="0"/>
      <w:marTop w:val="0"/>
      <w:marBottom w:val="0"/>
      <w:divBdr>
        <w:top w:val="none" w:sz="0" w:space="0" w:color="auto"/>
        <w:left w:val="none" w:sz="0" w:space="0" w:color="auto"/>
        <w:bottom w:val="none" w:sz="0" w:space="0" w:color="auto"/>
        <w:right w:val="none" w:sz="0" w:space="0" w:color="auto"/>
      </w:divBdr>
    </w:div>
    <w:div w:id="37780410">
      <w:bodyDiv w:val="1"/>
      <w:marLeft w:val="0"/>
      <w:marRight w:val="0"/>
      <w:marTop w:val="0"/>
      <w:marBottom w:val="0"/>
      <w:divBdr>
        <w:top w:val="none" w:sz="0" w:space="0" w:color="auto"/>
        <w:left w:val="none" w:sz="0" w:space="0" w:color="auto"/>
        <w:bottom w:val="none" w:sz="0" w:space="0" w:color="auto"/>
        <w:right w:val="none" w:sz="0" w:space="0" w:color="auto"/>
      </w:divBdr>
    </w:div>
    <w:div w:id="40785925">
      <w:bodyDiv w:val="1"/>
      <w:marLeft w:val="0"/>
      <w:marRight w:val="0"/>
      <w:marTop w:val="0"/>
      <w:marBottom w:val="0"/>
      <w:divBdr>
        <w:top w:val="none" w:sz="0" w:space="0" w:color="auto"/>
        <w:left w:val="none" w:sz="0" w:space="0" w:color="auto"/>
        <w:bottom w:val="none" w:sz="0" w:space="0" w:color="auto"/>
        <w:right w:val="none" w:sz="0" w:space="0" w:color="auto"/>
      </w:divBdr>
    </w:div>
    <w:div w:id="41835860">
      <w:bodyDiv w:val="1"/>
      <w:marLeft w:val="0"/>
      <w:marRight w:val="0"/>
      <w:marTop w:val="0"/>
      <w:marBottom w:val="0"/>
      <w:divBdr>
        <w:top w:val="none" w:sz="0" w:space="0" w:color="auto"/>
        <w:left w:val="none" w:sz="0" w:space="0" w:color="auto"/>
        <w:bottom w:val="none" w:sz="0" w:space="0" w:color="auto"/>
        <w:right w:val="none" w:sz="0" w:space="0" w:color="auto"/>
      </w:divBdr>
    </w:div>
    <w:div w:id="46343280">
      <w:bodyDiv w:val="1"/>
      <w:marLeft w:val="0"/>
      <w:marRight w:val="0"/>
      <w:marTop w:val="0"/>
      <w:marBottom w:val="0"/>
      <w:divBdr>
        <w:top w:val="none" w:sz="0" w:space="0" w:color="auto"/>
        <w:left w:val="none" w:sz="0" w:space="0" w:color="auto"/>
        <w:bottom w:val="none" w:sz="0" w:space="0" w:color="auto"/>
        <w:right w:val="none" w:sz="0" w:space="0" w:color="auto"/>
      </w:divBdr>
    </w:div>
    <w:div w:id="47186662">
      <w:bodyDiv w:val="1"/>
      <w:marLeft w:val="0"/>
      <w:marRight w:val="0"/>
      <w:marTop w:val="0"/>
      <w:marBottom w:val="0"/>
      <w:divBdr>
        <w:top w:val="none" w:sz="0" w:space="0" w:color="auto"/>
        <w:left w:val="none" w:sz="0" w:space="0" w:color="auto"/>
        <w:bottom w:val="none" w:sz="0" w:space="0" w:color="auto"/>
        <w:right w:val="none" w:sz="0" w:space="0" w:color="auto"/>
      </w:divBdr>
    </w:div>
    <w:div w:id="56512739">
      <w:bodyDiv w:val="1"/>
      <w:marLeft w:val="0"/>
      <w:marRight w:val="0"/>
      <w:marTop w:val="0"/>
      <w:marBottom w:val="0"/>
      <w:divBdr>
        <w:top w:val="none" w:sz="0" w:space="0" w:color="auto"/>
        <w:left w:val="none" w:sz="0" w:space="0" w:color="auto"/>
        <w:bottom w:val="none" w:sz="0" w:space="0" w:color="auto"/>
        <w:right w:val="none" w:sz="0" w:space="0" w:color="auto"/>
      </w:divBdr>
    </w:div>
    <w:div w:id="59375791">
      <w:bodyDiv w:val="1"/>
      <w:marLeft w:val="0"/>
      <w:marRight w:val="0"/>
      <w:marTop w:val="0"/>
      <w:marBottom w:val="0"/>
      <w:divBdr>
        <w:top w:val="none" w:sz="0" w:space="0" w:color="auto"/>
        <w:left w:val="none" w:sz="0" w:space="0" w:color="auto"/>
        <w:bottom w:val="none" w:sz="0" w:space="0" w:color="auto"/>
        <w:right w:val="none" w:sz="0" w:space="0" w:color="auto"/>
      </w:divBdr>
    </w:div>
    <w:div w:id="60762627">
      <w:bodyDiv w:val="1"/>
      <w:marLeft w:val="0"/>
      <w:marRight w:val="0"/>
      <w:marTop w:val="0"/>
      <w:marBottom w:val="0"/>
      <w:divBdr>
        <w:top w:val="none" w:sz="0" w:space="0" w:color="auto"/>
        <w:left w:val="none" w:sz="0" w:space="0" w:color="auto"/>
        <w:bottom w:val="none" w:sz="0" w:space="0" w:color="auto"/>
        <w:right w:val="none" w:sz="0" w:space="0" w:color="auto"/>
      </w:divBdr>
    </w:div>
    <w:div w:id="62222334">
      <w:bodyDiv w:val="1"/>
      <w:marLeft w:val="0"/>
      <w:marRight w:val="0"/>
      <w:marTop w:val="0"/>
      <w:marBottom w:val="0"/>
      <w:divBdr>
        <w:top w:val="none" w:sz="0" w:space="0" w:color="auto"/>
        <w:left w:val="none" w:sz="0" w:space="0" w:color="auto"/>
        <w:bottom w:val="none" w:sz="0" w:space="0" w:color="auto"/>
        <w:right w:val="none" w:sz="0" w:space="0" w:color="auto"/>
      </w:divBdr>
    </w:div>
    <w:div w:id="62488192">
      <w:bodyDiv w:val="1"/>
      <w:marLeft w:val="0"/>
      <w:marRight w:val="0"/>
      <w:marTop w:val="0"/>
      <w:marBottom w:val="0"/>
      <w:divBdr>
        <w:top w:val="none" w:sz="0" w:space="0" w:color="auto"/>
        <w:left w:val="none" w:sz="0" w:space="0" w:color="auto"/>
        <w:bottom w:val="none" w:sz="0" w:space="0" w:color="auto"/>
        <w:right w:val="none" w:sz="0" w:space="0" w:color="auto"/>
      </w:divBdr>
    </w:div>
    <w:div w:id="64190454">
      <w:bodyDiv w:val="1"/>
      <w:marLeft w:val="0"/>
      <w:marRight w:val="0"/>
      <w:marTop w:val="0"/>
      <w:marBottom w:val="0"/>
      <w:divBdr>
        <w:top w:val="none" w:sz="0" w:space="0" w:color="auto"/>
        <w:left w:val="none" w:sz="0" w:space="0" w:color="auto"/>
        <w:bottom w:val="none" w:sz="0" w:space="0" w:color="auto"/>
        <w:right w:val="none" w:sz="0" w:space="0" w:color="auto"/>
      </w:divBdr>
    </w:div>
    <w:div w:id="74015580">
      <w:bodyDiv w:val="1"/>
      <w:marLeft w:val="0"/>
      <w:marRight w:val="0"/>
      <w:marTop w:val="0"/>
      <w:marBottom w:val="0"/>
      <w:divBdr>
        <w:top w:val="none" w:sz="0" w:space="0" w:color="auto"/>
        <w:left w:val="none" w:sz="0" w:space="0" w:color="auto"/>
        <w:bottom w:val="none" w:sz="0" w:space="0" w:color="auto"/>
        <w:right w:val="none" w:sz="0" w:space="0" w:color="auto"/>
      </w:divBdr>
    </w:div>
    <w:div w:id="81075034">
      <w:bodyDiv w:val="1"/>
      <w:marLeft w:val="0"/>
      <w:marRight w:val="0"/>
      <w:marTop w:val="0"/>
      <w:marBottom w:val="0"/>
      <w:divBdr>
        <w:top w:val="none" w:sz="0" w:space="0" w:color="auto"/>
        <w:left w:val="none" w:sz="0" w:space="0" w:color="auto"/>
        <w:bottom w:val="none" w:sz="0" w:space="0" w:color="auto"/>
        <w:right w:val="none" w:sz="0" w:space="0" w:color="auto"/>
      </w:divBdr>
    </w:div>
    <w:div w:id="83261585">
      <w:bodyDiv w:val="1"/>
      <w:marLeft w:val="0"/>
      <w:marRight w:val="0"/>
      <w:marTop w:val="0"/>
      <w:marBottom w:val="0"/>
      <w:divBdr>
        <w:top w:val="none" w:sz="0" w:space="0" w:color="auto"/>
        <w:left w:val="none" w:sz="0" w:space="0" w:color="auto"/>
        <w:bottom w:val="none" w:sz="0" w:space="0" w:color="auto"/>
        <w:right w:val="none" w:sz="0" w:space="0" w:color="auto"/>
      </w:divBdr>
    </w:div>
    <w:div w:id="87359577">
      <w:bodyDiv w:val="1"/>
      <w:marLeft w:val="0"/>
      <w:marRight w:val="0"/>
      <w:marTop w:val="0"/>
      <w:marBottom w:val="0"/>
      <w:divBdr>
        <w:top w:val="none" w:sz="0" w:space="0" w:color="auto"/>
        <w:left w:val="none" w:sz="0" w:space="0" w:color="auto"/>
        <w:bottom w:val="none" w:sz="0" w:space="0" w:color="auto"/>
        <w:right w:val="none" w:sz="0" w:space="0" w:color="auto"/>
      </w:divBdr>
    </w:div>
    <w:div w:id="87891108">
      <w:bodyDiv w:val="1"/>
      <w:marLeft w:val="0"/>
      <w:marRight w:val="0"/>
      <w:marTop w:val="0"/>
      <w:marBottom w:val="0"/>
      <w:divBdr>
        <w:top w:val="none" w:sz="0" w:space="0" w:color="auto"/>
        <w:left w:val="none" w:sz="0" w:space="0" w:color="auto"/>
        <w:bottom w:val="none" w:sz="0" w:space="0" w:color="auto"/>
        <w:right w:val="none" w:sz="0" w:space="0" w:color="auto"/>
      </w:divBdr>
    </w:div>
    <w:div w:id="93134217">
      <w:bodyDiv w:val="1"/>
      <w:marLeft w:val="0"/>
      <w:marRight w:val="0"/>
      <w:marTop w:val="0"/>
      <w:marBottom w:val="0"/>
      <w:divBdr>
        <w:top w:val="none" w:sz="0" w:space="0" w:color="auto"/>
        <w:left w:val="none" w:sz="0" w:space="0" w:color="auto"/>
        <w:bottom w:val="none" w:sz="0" w:space="0" w:color="auto"/>
        <w:right w:val="none" w:sz="0" w:space="0" w:color="auto"/>
      </w:divBdr>
    </w:div>
    <w:div w:id="97649546">
      <w:bodyDiv w:val="1"/>
      <w:marLeft w:val="0"/>
      <w:marRight w:val="0"/>
      <w:marTop w:val="0"/>
      <w:marBottom w:val="0"/>
      <w:divBdr>
        <w:top w:val="none" w:sz="0" w:space="0" w:color="auto"/>
        <w:left w:val="none" w:sz="0" w:space="0" w:color="auto"/>
        <w:bottom w:val="none" w:sz="0" w:space="0" w:color="auto"/>
        <w:right w:val="none" w:sz="0" w:space="0" w:color="auto"/>
      </w:divBdr>
    </w:div>
    <w:div w:id="100611027">
      <w:bodyDiv w:val="1"/>
      <w:marLeft w:val="0"/>
      <w:marRight w:val="0"/>
      <w:marTop w:val="0"/>
      <w:marBottom w:val="0"/>
      <w:divBdr>
        <w:top w:val="none" w:sz="0" w:space="0" w:color="auto"/>
        <w:left w:val="none" w:sz="0" w:space="0" w:color="auto"/>
        <w:bottom w:val="none" w:sz="0" w:space="0" w:color="auto"/>
        <w:right w:val="none" w:sz="0" w:space="0" w:color="auto"/>
      </w:divBdr>
    </w:div>
    <w:div w:id="100802604">
      <w:bodyDiv w:val="1"/>
      <w:marLeft w:val="0"/>
      <w:marRight w:val="0"/>
      <w:marTop w:val="0"/>
      <w:marBottom w:val="0"/>
      <w:divBdr>
        <w:top w:val="none" w:sz="0" w:space="0" w:color="auto"/>
        <w:left w:val="none" w:sz="0" w:space="0" w:color="auto"/>
        <w:bottom w:val="none" w:sz="0" w:space="0" w:color="auto"/>
        <w:right w:val="none" w:sz="0" w:space="0" w:color="auto"/>
      </w:divBdr>
    </w:div>
    <w:div w:id="103378967">
      <w:bodyDiv w:val="1"/>
      <w:marLeft w:val="0"/>
      <w:marRight w:val="0"/>
      <w:marTop w:val="0"/>
      <w:marBottom w:val="0"/>
      <w:divBdr>
        <w:top w:val="none" w:sz="0" w:space="0" w:color="auto"/>
        <w:left w:val="none" w:sz="0" w:space="0" w:color="auto"/>
        <w:bottom w:val="none" w:sz="0" w:space="0" w:color="auto"/>
        <w:right w:val="none" w:sz="0" w:space="0" w:color="auto"/>
      </w:divBdr>
    </w:div>
    <w:div w:id="104623816">
      <w:bodyDiv w:val="1"/>
      <w:marLeft w:val="0"/>
      <w:marRight w:val="0"/>
      <w:marTop w:val="0"/>
      <w:marBottom w:val="0"/>
      <w:divBdr>
        <w:top w:val="none" w:sz="0" w:space="0" w:color="auto"/>
        <w:left w:val="none" w:sz="0" w:space="0" w:color="auto"/>
        <w:bottom w:val="none" w:sz="0" w:space="0" w:color="auto"/>
        <w:right w:val="none" w:sz="0" w:space="0" w:color="auto"/>
      </w:divBdr>
    </w:div>
    <w:div w:id="111291432">
      <w:bodyDiv w:val="1"/>
      <w:marLeft w:val="0"/>
      <w:marRight w:val="0"/>
      <w:marTop w:val="0"/>
      <w:marBottom w:val="0"/>
      <w:divBdr>
        <w:top w:val="none" w:sz="0" w:space="0" w:color="auto"/>
        <w:left w:val="none" w:sz="0" w:space="0" w:color="auto"/>
        <w:bottom w:val="none" w:sz="0" w:space="0" w:color="auto"/>
        <w:right w:val="none" w:sz="0" w:space="0" w:color="auto"/>
      </w:divBdr>
    </w:div>
    <w:div w:id="112864837">
      <w:bodyDiv w:val="1"/>
      <w:marLeft w:val="0"/>
      <w:marRight w:val="0"/>
      <w:marTop w:val="0"/>
      <w:marBottom w:val="0"/>
      <w:divBdr>
        <w:top w:val="none" w:sz="0" w:space="0" w:color="auto"/>
        <w:left w:val="none" w:sz="0" w:space="0" w:color="auto"/>
        <w:bottom w:val="none" w:sz="0" w:space="0" w:color="auto"/>
        <w:right w:val="none" w:sz="0" w:space="0" w:color="auto"/>
      </w:divBdr>
    </w:div>
    <w:div w:id="114981787">
      <w:bodyDiv w:val="1"/>
      <w:marLeft w:val="0"/>
      <w:marRight w:val="0"/>
      <w:marTop w:val="0"/>
      <w:marBottom w:val="0"/>
      <w:divBdr>
        <w:top w:val="none" w:sz="0" w:space="0" w:color="auto"/>
        <w:left w:val="none" w:sz="0" w:space="0" w:color="auto"/>
        <w:bottom w:val="none" w:sz="0" w:space="0" w:color="auto"/>
        <w:right w:val="none" w:sz="0" w:space="0" w:color="auto"/>
      </w:divBdr>
    </w:div>
    <w:div w:id="116266351">
      <w:bodyDiv w:val="1"/>
      <w:marLeft w:val="0"/>
      <w:marRight w:val="0"/>
      <w:marTop w:val="0"/>
      <w:marBottom w:val="0"/>
      <w:divBdr>
        <w:top w:val="none" w:sz="0" w:space="0" w:color="auto"/>
        <w:left w:val="none" w:sz="0" w:space="0" w:color="auto"/>
        <w:bottom w:val="none" w:sz="0" w:space="0" w:color="auto"/>
        <w:right w:val="none" w:sz="0" w:space="0" w:color="auto"/>
      </w:divBdr>
    </w:div>
    <w:div w:id="116340559">
      <w:bodyDiv w:val="1"/>
      <w:marLeft w:val="0"/>
      <w:marRight w:val="0"/>
      <w:marTop w:val="0"/>
      <w:marBottom w:val="0"/>
      <w:divBdr>
        <w:top w:val="none" w:sz="0" w:space="0" w:color="auto"/>
        <w:left w:val="none" w:sz="0" w:space="0" w:color="auto"/>
        <w:bottom w:val="none" w:sz="0" w:space="0" w:color="auto"/>
        <w:right w:val="none" w:sz="0" w:space="0" w:color="auto"/>
      </w:divBdr>
    </w:div>
    <w:div w:id="128398757">
      <w:bodyDiv w:val="1"/>
      <w:marLeft w:val="0"/>
      <w:marRight w:val="0"/>
      <w:marTop w:val="0"/>
      <w:marBottom w:val="0"/>
      <w:divBdr>
        <w:top w:val="none" w:sz="0" w:space="0" w:color="auto"/>
        <w:left w:val="none" w:sz="0" w:space="0" w:color="auto"/>
        <w:bottom w:val="none" w:sz="0" w:space="0" w:color="auto"/>
        <w:right w:val="none" w:sz="0" w:space="0" w:color="auto"/>
      </w:divBdr>
    </w:div>
    <w:div w:id="130560945">
      <w:bodyDiv w:val="1"/>
      <w:marLeft w:val="0"/>
      <w:marRight w:val="0"/>
      <w:marTop w:val="0"/>
      <w:marBottom w:val="0"/>
      <w:divBdr>
        <w:top w:val="none" w:sz="0" w:space="0" w:color="auto"/>
        <w:left w:val="none" w:sz="0" w:space="0" w:color="auto"/>
        <w:bottom w:val="none" w:sz="0" w:space="0" w:color="auto"/>
        <w:right w:val="none" w:sz="0" w:space="0" w:color="auto"/>
      </w:divBdr>
    </w:div>
    <w:div w:id="130951834">
      <w:bodyDiv w:val="1"/>
      <w:marLeft w:val="0"/>
      <w:marRight w:val="0"/>
      <w:marTop w:val="0"/>
      <w:marBottom w:val="0"/>
      <w:divBdr>
        <w:top w:val="none" w:sz="0" w:space="0" w:color="auto"/>
        <w:left w:val="none" w:sz="0" w:space="0" w:color="auto"/>
        <w:bottom w:val="none" w:sz="0" w:space="0" w:color="auto"/>
        <w:right w:val="none" w:sz="0" w:space="0" w:color="auto"/>
      </w:divBdr>
    </w:div>
    <w:div w:id="137460664">
      <w:bodyDiv w:val="1"/>
      <w:marLeft w:val="0"/>
      <w:marRight w:val="0"/>
      <w:marTop w:val="0"/>
      <w:marBottom w:val="0"/>
      <w:divBdr>
        <w:top w:val="none" w:sz="0" w:space="0" w:color="auto"/>
        <w:left w:val="none" w:sz="0" w:space="0" w:color="auto"/>
        <w:bottom w:val="none" w:sz="0" w:space="0" w:color="auto"/>
        <w:right w:val="none" w:sz="0" w:space="0" w:color="auto"/>
      </w:divBdr>
    </w:div>
    <w:div w:id="138688650">
      <w:bodyDiv w:val="1"/>
      <w:marLeft w:val="0"/>
      <w:marRight w:val="0"/>
      <w:marTop w:val="0"/>
      <w:marBottom w:val="0"/>
      <w:divBdr>
        <w:top w:val="none" w:sz="0" w:space="0" w:color="auto"/>
        <w:left w:val="none" w:sz="0" w:space="0" w:color="auto"/>
        <w:bottom w:val="none" w:sz="0" w:space="0" w:color="auto"/>
        <w:right w:val="none" w:sz="0" w:space="0" w:color="auto"/>
      </w:divBdr>
    </w:div>
    <w:div w:id="142165070">
      <w:bodyDiv w:val="1"/>
      <w:marLeft w:val="0"/>
      <w:marRight w:val="0"/>
      <w:marTop w:val="0"/>
      <w:marBottom w:val="0"/>
      <w:divBdr>
        <w:top w:val="none" w:sz="0" w:space="0" w:color="auto"/>
        <w:left w:val="none" w:sz="0" w:space="0" w:color="auto"/>
        <w:bottom w:val="none" w:sz="0" w:space="0" w:color="auto"/>
        <w:right w:val="none" w:sz="0" w:space="0" w:color="auto"/>
      </w:divBdr>
    </w:div>
    <w:div w:id="145823698">
      <w:bodyDiv w:val="1"/>
      <w:marLeft w:val="0"/>
      <w:marRight w:val="0"/>
      <w:marTop w:val="0"/>
      <w:marBottom w:val="0"/>
      <w:divBdr>
        <w:top w:val="none" w:sz="0" w:space="0" w:color="auto"/>
        <w:left w:val="none" w:sz="0" w:space="0" w:color="auto"/>
        <w:bottom w:val="none" w:sz="0" w:space="0" w:color="auto"/>
        <w:right w:val="none" w:sz="0" w:space="0" w:color="auto"/>
      </w:divBdr>
    </w:div>
    <w:div w:id="146552139">
      <w:bodyDiv w:val="1"/>
      <w:marLeft w:val="0"/>
      <w:marRight w:val="0"/>
      <w:marTop w:val="0"/>
      <w:marBottom w:val="0"/>
      <w:divBdr>
        <w:top w:val="none" w:sz="0" w:space="0" w:color="auto"/>
        <w:left w:val="none" w:sz="0" w:space="0" w:color="auto"/>
        <w:bottom w:val="none" w:sz="0" w:space="0" w:color="auto"/>
        <w:right w:val="none" w:sz="0" w:space="0" w:color="auto"/>
      </w:divBdr>
    </w:div>
    <w:div w:id="158083249">
      <w:bodyDiv w:val="1"/>
      <w:marLeft w:val="0"/>
      <w:marRight w:val="0"/>
      <w:marTop w:val="0"/>
      <w:marBottom w:val="0"/>
      <w:divBdr>
        <w:top w:val="none" w:sz="0" w:space="0" w:color="auto"/>
        <w:left w:val="none" w:sz="0" w:space="0" w:color="auto"/>
        <w:bottom w:val="none" w:sz="0" w:space="0" w:color="auto"/>
        <w:right w:val="none" w:sz="0" w:space="0" w:color="auto"/>
      </w:divBdr>
    </w:div>
    <w:div w:id="158928335">
      <w:bodyDiv w:val="1"/>
      <w:marLeft w:val="0"/>
      <w:marRight w:val="0"/>
      <w:marTop w:val="0"/>
      <w:marBottom w:val="0"/>
      <w:divBdr>
        <w:top w:val="none" w:sz="0" w:space="0" w:color="auto"/>
        <w:left w:val="none" w:sz="0" w:space="0" w:color="auto"/>
        <w:bottom w:val="none" w:sz="0" w:space="0" w:color="auto"/>
        <w:right w:val="none" w:sz="0" w:space="0" w:color="auto"/>
      </w:divBdr>
    </w:div>
    <w:div w:id="161629327">
      <w:bodyDiv w:val="1"/>
      <w:marLeft w:val="0"/>
      <w:marRight w:val="0"/>
      <w:marTop w:val="0"/>
      <w:marBottom w:val="0"/>
      <w:divBdr>
        <w:top w:val="none" w:sz="0" w:space="0" w:color="auto"/>
        <w:left w:val="none" w:sz="0" w:space="0" w:color="auto"/>
        <w:bottom w:val="none" w:sz="0" w:space="0" w:color="auto"/>
        <w:right w:val="none" w:sz="0" w:space="0" w:color="auto"/>
      </w:divBdr>
    </w:div>
    <w:div w:id="170292798">
      <w:bodyDiv w:val="1"/>
      <w:marLeft w:val="0"/>
      <w:marRight w:val="0"/>
      <w:marTop w:val="0"/>
      <w:marBottom w:val="0"/>
      <w:divBdr>
        <w:top w:val="none" w:sz="0" w:space="0" w:color="auto"/>
        <w:left w:val="none" w:sz="0" w:space="0" w:color="auto"/>
        <w:bottom w:val="none" w:sz="0" w:space="0" w:color="auto"/>
        <w:right w:val="none" w:sz="0" w:space="0" w:color="auto"/>
      </w:divBdr>
    </w:div>
    <w:div w:id="172380141">
      <w:bodyDiv w:val="1"/>
      <w:marLeft w:val="0"/>
      <w:marRight w:val="0"/>
      <w:marTop w:val="0"/>
      <w:marBottom w:val="0"/>
      <w:divBdr>
        <w:top w:val="none" w:sz="0" w:space="0" w:color="auto"/>
        <w:left w:val="none" w:sz="0" w:space="0" w:color="auto"/>
        <w:bottom w:val="none" w:sz="0" w:space="0" w:color="auto"/>
        <w:right w:val="none" w:sz="0" w:space="0" w:color="auto"/>
      </w:divBdr>
    </w:div>
    <w:div w:id="175116321">
      <w:bodyDiv w:val="1"/>
      <w:marLeft w:val="0"/>
      <w:marRight w:val="0"/>
      <w:marTop w:val="0"/>
      <w:marBottom w:val="0"/>
      <w:divBdr>
        <w:top w:val="none" w:sz="0" w:space="0" w:color="auto"/>
        <w:left w:val="none" w:sz="0" w:space="0" w:color="auto"/>
        <w:bottom w:val="none" w:sz="0" w:space="0" w:color="auto"/>
        <w:right w:val="none" w:sz="0" w:space="0" w:color="auto"/>
      </w:divBdr>
    </w:div>
    <w:div w:id="179006104">
      <w:bodyDiv w:val="1"/>
      <w:marLeft w:val="0"/>
      <w:marRight w:val="0"/>
      <w:marTop w:val="0"/>
      <w:marBottom w:val="0"/>
      <w:divBdr>
        <w:top w:val="none" w:sz="0" w:space="0" w:color="auto"/>
        <w:left w:val="none" w:sz="0" w:space="0" w:color="auto"/>
        <w:bottom w:val="none" w:sz="0" w:space="0" w:color="auto"/>
        <w:right w:val="none" w:sz="0" w:space="0" w:color="auto"/>
      </w:divBdr>
    </w:div>
    <w:div w:id="183985219">
      <w:bodyDiv w:val="1"/>
      <w:marLeft w:val="0"/>
      <w:marRight w:val="0"/>
      <w:marTop w:val="0"/>
      <w:marBottom w:val="0"/>
      <w:divBdr>
        <w:top w:val="none" w:sz="0" w:space="0" w:color="auto"/>
        <w:left w:val="none" w:sz="0" w:space="0" w:color="auto"/>
        <w:bottom w:val="none" w:sz="0" w:space="0" w:color="auto"/>
        <w:right w:val="none" w:sz="0" w:space="0" w:color="auto"/>
      </w:divBdr>
    </w:div>
    <w:div w:id="186138836">
      <w:bodyDiv w:val="1"/>
      <w:marLeft w:val="0"/>
      <w:marRight w:val="0"/>
      <w:marTop w:val="0"/>
      <w:marBottom w:val="0"/>
      <w:divBdr>
        <w:top w:val="none" w:sz="0" w:space="0" w:color="auto"/>
        <w:left w:val="none" w:sz="0" w:space="0" w:color="auto"/>
        <w:bottom w:val="none" w:sz="0" w:space="0" w:color="auto"/>
        <w:right w:val="none" w:sz="0" w:space="0" w:color="auto"/>
      </w:divBdr>
    </w:div>
    <w:div w:id="189877987">
      <w:bodyDiv w:val="1"/>
      <w:marLeft w:val="0"/>
      <w:marRight w:val="0"/>
      <w:marTop w:val="0"/>
      <w:marBottom w:val="0"/>
      <w:divBdr>
        <w:top w:val="none" w:sz="0" w:space="0" w:color="auto"/>
        <w:left w:val="none" w:sz="0" w:space="0" w:color="auto"/>
        <w:bottom w:val="none" w:sz="0" w:space="0" w:color="auto"/>
        <w:right w:val="none" w:sz="0" w:space="0" w:color="auto"/>
      </w:divBdr>
    </w:div>
    <w:div w:id="198933467">
      <w:bodyDiv w:val="1"/>
      <w:marLeft w:val="0"/>
      <w:marRight w:val="0"/>
      <w:marTop w:val="0"/>
      <w:marBottom w:val="0"/>
      <w:divBdr>
        <w:top w:val="none" w:sz="0" w:space="0" w:color="auto"/>
        <w:left w:val="none" w:sz="0" w:space="0" w:color="auto"/>
        <w:bottom w:val="none" w:sz="0" w:space="0" w:color="auto"/>
        <w:right w:val="none" w:sz="0" w:space="0" w:color="auto"/>
      </w:divBdr>
    </w:div>
    <w:div w:id="202258587">
      <w:bodyDiv w:val="1"/>
      <w:marLeft w:val="0"/>
      <w:marRight w:val="0"/>
      <w:marTop w:val="0"/>
      <w:marBottom w:val="0"/>
      <w:divBdr>
        <w:top w:val="none" w:sz="0" w:space="0" w:color="auto"/>
        <w:left w:val="none" w:sz="0" w:space="0" w:color="auto"/>
        <w:bottom w:val="none" w:sz="0" w:space="0" w:color="auto"/>
        <w:right w:val="none" w:sz="0" w:space="0" w:color="auto"/>
      </w:divBdr>
    </w:div>
    <w:div w:id="204369330">
      <w:bodyDiv w:val="1"/>
      <w:marLeft w:val="0"/>
      <w:marRight w:val="0"/>
      <w:marTop w:val="0"/>
      <w:marBottom w:val="0"/>
      <w:divBdr>
        <w:top w:val="none" w:sz="0" w:space="0" w:color="auto"/>
        <w:left w:val="none" w:sz="0" w:space="0" w:color="auto"/>
        <w:bottom w:val="none" w:sz="0" w:space="0" w:color="auto"/>
        <w:right w:val="none" w:sz="0" w:space="0" w:color="auto"/>
      </w:divBdr>
    </w:div>
    <w:div w:id="204757822">
      <w:bodyDiv w:val="1"/>
      <w:marLeft w:val="0"/>
      <w:marRight w:val="0"/>
      <w:marTop w:val="0"/>
      <w:marBottom w:val="0"/>
      <w:divBdr>
        <w:top w:val="none" w:sz="0" w:space="0" w:color="auto"/>
        <w:left w:val="none" w:sz="0" w:space="0" w:color="auto"/>
        <w:bottom w:val="none" w:sz="0" w:space="0" w:color="auto"/>
        <w:right w:val="none" w:sz="0" w:space="0" w:color="auto"/>
      </w:divBdr>
    </w:div>
    <w:div w:id="205066261">
      <w:bodyDiv w:val="1"/>
      <w:marLeft w:val="0"/>
      <w:marRight w:val="0"/>
      <w:marTop w:val="0"/>
      <w:marBottom w:val="0"/>
      <w:divBdr>
        <w:top w:val="none" w:sz="0" w:space="0" w:color="auto"/>
        <w:left w:val="none" w:sz="0" w:space="0" w:color="auto"/>
        <w:bottom w:val="none" w:sz="0" w:space="0" w:color="auto"/>
        <w:right w:val="none" w:sz="0" w:space="0" w:color="auto"/>
      </w:divBdr>
    </w:div>
    <w:div w:id="205144128">
      <w:bodyDiv w:val="1"/>
      <w:marLeft w:val="0"/>
      <w:marRight w:val="0"/>
      <w:marTop w:val="0"/>
      <w:marBottom w:val="0"/>
      <w:divBdr>
        <w:top w:val="none" w:sz="0" w:space="0" w:color="auto"/>
        <w:left w:val="none" w:sz="0" w:space="0" w:color="auto"/>
        <w:bottom w:val="none" w:sz="0" w:space="0" w:color="auto"/>
        <w:right w:val="none" w:sz="0" w:space="0" w:color="auto"/>
      </w:divBdr>
    </w:div>
    <w:div w:id="207953413">
      <w:bodyDiv w:val="1"/>
      <w:marLeft w:val="0"/>
      <w:marRight w:val="0"/>
      <w:marTop w:val="0"/>
      <w:marBottom w:val="0"/>
      <w:divBdr>
        <w:top w:val="none" w:sz="0" w:space="0" w:color="auto"/>
        <w:left w:val="none" w:sz="0" w:space="0" w:color="auto"/>
        <w:bottom w:val="none" w:sz="0" w:space="0" w:color="auto"/>
        <w:right w:val="none" w:sz="0" w:space="0" w:color="auto"/>
      </w:divBdr>
    </w:div>
    <w:div w:id="218249846">
      <w:bodyDiv w:val="1"/>
      <w:marLeft w:val="0"/>
      <w:marRight w:val="0"/>
      <w:marTop w:val="0"/>
      <w:marBottom w:val="0"/>
      <w:divBdr>
        <w:top w:val="none" w:sz="0" w:space="0" w:color="auto"/>
        <w:left w:val="none" w:sz="0" w:space="0" w:color="auto"/>
        <w:bottom w:val="none" w:sz="0" w:space="0" w:color="auto"/>
        <w:right w:val="none" w:sz="0" w:space="0" w:color="auto"/>
      </w:divBdr>
    </w:div>
    <w:div w:id="228421752">
      <w:bodyDiv w:val="1"/>
      <w:marLeft w:val="0"/>
      <w:marRight w:val="0"/>
      <w:marTop w:val="0"/>
      <w:marBottom w:val="0"/>
      <w:divBdr>
        <w:top w:val="none" w:sz="0" w:space="0" w:color="auto"/>
        <w:left w:val="none" w:sz="0" w:space="0" w:color="auto"/>
        <w:bottom w:val="none" w:sz="0" w:space="0" w:color="auto"/>
        <w:right w:val="none" w:sz="0" w:space="0" w:color="auto"/>
      </w:divBdr>
    </w:div>
    <w:div w:id="231815691">
      <w:bodyDiv w:val="1"/>
      <w:marLeft w:val="0"/>
      <w:marRight w:val="0"/>
      <w:marTop w:val="0"/>
      <w:marBottom w:val="0"/>
      <w:divBdr>
        <w:top w:val="none" w:sz="0" w:space="0" w:color="auto"/>
        <w:left w:val="none" w:sz="0" w:space="0" w:color="auto"/>
        <w:bottom w:val="none" w:sz="0" w:space="0" w:color="auto"/>
        <w:right w:val="none" w:sz="0" w:space="0" w:color="auto"/>
      </w:divBdr>
    </w:div>
    <w:div w:id="231820293">
      <w:bodyDiv w:val="1"/>
      <w:marLeft w:val="0"/>
      <w:marRight w:val="0"/>
      <w:marTop w:val="0"/>
      <w:marBottom w:val="0"/>
      <w:divBdr>
        <w:top w:val="none" w:sz="0" w:space="0" w:color="auto"/>
        <w:left w:val="none" w:sz="0" w:space="0" w:color="auto"/>
        <w:bottom w:val="none" w:sz="0" w:space="0" w:color="auto"/>
        <w:right w:val="none" w:sz="0" w:space="0" w:color="auto"/>
      </w:divBdr>
    </w:div>
    <w:div w:id="233704544">
      <w:bodyDiv w:val="1"/>
      <w:marLeft w:val="0"/>
      <w:marRight w:val="0"/>
      <w:marTop w:val="0"/>
      <w:marBottom w:val="0"/>
      <w:divBdr>
        <w:top w:val="none" w:sz="0" w:space="0" w:color="auto"/>
        <w:left w:val="none" w:sz="0" w:space="0" w:color="auto"/>
        <w:bottom w:val="none" w:sz="0" w:space="0" w:color="auto"/>
        <w:right w:val="none" w:sz="0" w:space="0" w:color="auto"/>
      </w:divBdr>
    </w:div>
    <w:div w:id="235868965">
      <w:bodyDiv w:val="1"/>
      <w:marLeft w:val="0"/>
      <w:marRight w:val="0"/>
      <w:marTop w:val="0"/>
      <w:marBottom w:val="0"/>
      <w:divBdr>
        <w:top w:val="none" w:sz="0" w:space="0" w:color="auto"/>
        <w:left w:val="none" w:sz="0" w:space="0" w:color="auto"/>
        <w:bottom w:val="none" w:sz="0" w:space="0" w:color="auto"/>
        <w:right w:val="none" w:sz="0" w:space="0" w:color="auto"/>
      </w:divBdr>
    </w:div>
    <w:div w:id="236283138">
      <w:bodyDiv w:val="1"/>
      <w:marLeft w:val="0"/>
      <w:marRight w:val="0"/>
      <w:marTop w:val="0"/>
      <w:marBottom w:val="0"/>
      <w:divBdr>
        <w:top w:val="none" w:sz="0" w:space="0" w:color="auto"/>
        <w:left w:val="none" w:sz="0" w:space="0" w:color="auto"/>
        <w:bottom w:val="none" w:sz="0" w:space="0" w:color="auto"/>
        <w:right w:val="none" w:sz="0" w:space="0" w:color="auto"/>
      </w:divBdr>
    </w:div>
    <w:div w:id="237978777">
      <w:bodyDiv w:val="1"/>
      <w:marLeft w:val="0"/>
      <w:marRight w:val="0"/>
      <w:marTop w:val="0"/>
      <w:marBottom w:val="0"/>
      <w:divBdr>
        <w:top w:val="none" w:sz="0" w:space="0" w:color="auto"/>
        <w:left w:val="none" w:sz="0" w:space="0" w:color="auto"/>
        <w:bottom w:val="none" w:sz="0" w:space="0" w:color="auto"/>
        <w:right w:val="none" w:sz="0" w:space="0" w:color="auto"/>
      </w:divBdr>
    </w:div>
    <w:div w:id="238180710">
      <w:bodyDiv w:val="1"/>
      <w:marLeft w:val="0"/>
      <w:marRight w:val="0"/>
      <w:marTop w:val="0"/>
      <w:marBottom w:val="0"/>
      <w:divBdr>
        <w:top w:val="none" w:sz="0" w:space="0" w:color="auto"/>
        <w:left w:val="none" w:sz="0" w:space="0" w:color="auto"/>
        <w:bottom w:val="none" w:sz="0" w:space="0" w:color="auto"/>
        <w:right w:val="none" w:sz="0" w:space="0" w:color="auto"/>
      </w:divBdr>
    </w:div>
    <w:div w:id="240680073">
      <w:bodyDiv w:val="1"/>
      <w:marLeft w:val="0"/>
      <w:marRight w:val="0"/>
      <w:marTop w:val="0"/>
      <w:marBottom w:val="0"/>
      <w:divBdr>
        <w:top w:val="none" w:sz="0" w:space="0" w:color="auto"/>
        <w:left w:val="none" w:sz="0" w:space="0" w:color="auto"/>
        <w:bottom w:val="none" w:sz="0" w:space="0" w:color="auto"/>
        <w:right w:val="none" w:sz="0" w:space="0" w:color="auto"/>
      </w:divBdr>
    </w:div>
    <w:div w:id="244464044">
      <w:bodyDiv w:val="1"/>
      <w:marLeft w:val="0"/>
      <w:marRight w:val="0"/>
      <w:marTop w:val="0"/>
      <w:marBottom w:val="0"/>
      <w:divBdr>
        <w:top w:val="none" w:sz="0" w:space="0" w:color="auto"/>
        <w:left w:val="none" w:sz="0" w:space="0" w:color="auto"/>
        <w:bottom w:val="none" w:sz="0" w:space="0" w:color="auto"/>
        <w:right w:val="none" w:sz="0" w:space="0" w:color="auto"/>
      </w:divBdr>
    </w:div>
    <w:div w:id="247888182">
      <w:bodyDiv w:val="1"/>
      <w:marLeft w:val="0"/>
      <w:marRight w:val="0"/>
      <w:marTop w:val="0"/>
      <w:marBottom w:val="0"/>
      <w:divBdr>
        <w:top w:val="none" w:sz="0" w:space="0" w:color="auto"/>
        <w:left w:val="none" w:sz="0" w:space="0" w:color="auto"/>
        <w:bottom w:val="none" w:sz="0" w:space="0" w:color="auto"/>
        <w:right w:val="none" w:sz="0" w:space="0" w:color="auto"/>
      </w:divBdr>
    </w:div>
    <w:div w:id="249855991">
      <w:bodyDiv w:val="1"/>
      <w:marLeft w:val="0"/>
      <w:marRight w:val="0"/>
      <w:marTop w:val="0"/>
      <w:marBottom w:val="0"/>
      <w:divBdr>
        <w:top w:val="none" w:sz="0" w:space="0" w:color="auto"/>
        <w:left w:val="none" w:sz="0" w:space="0" w:color="auto"/>
        <w:bottom w:val="none" w:sz="0" w:space="0" w:color="auto"/>
        <w:right w:val="none" w:sz="0" w:space="0" w:color="auto"/>
      </w:divBdr>
    </w:div>
    <w:div w:id="262809127">
      <w:bodyDiv w:val="1"/>
      <w:marLeft w:val="0"/>
      <w:marRight w:val="0"/>
      <w:marTop w:val="0"/>
      <w:marBottom w:val="0"/>
      <w:divBdr>
        <w:top w:val="none" w:sz="0" w:space="0" w:color="auto"/>
        <w:left w:val="none" w:sz="0" w:space="0" w:color="auto"/>
        <w:bottom w:val="none" w:sz="0" w:space="0" w:color="auto"/>
        <w:right w:val="none" w:sz="0" w:space="0" w:color="auto"/>
      </w:divBdr>
    </w:div>
    <w:div w:id="263417407">
      <w:bodyDiv w:val="1"/>
      <w:marLeft w:val="0"/>
      <w:marRight w:val="0"/>
      <w:marTop w:val="0"/>
      <w:marBottom w:val="0"/>
      <w:divBdr>
        <w:top w:val="none" w:sz="0" w:space="0" w:color="auto"/>
        <w:left w:val="none" w:sz="0" w:space="0" w:color="auto"/>
        <w:bottom w:val="none" w:sz="0" w:space="0" w:color="auto"/>
        <w:right w:val="none" w:sz="0" w:space="0" w:color="auto"/>
      </w:divBdr>
    </w:div>
    <w:div w:id="263927586">
      <w:bodyDiv w:val="1"/>
      <w:marLeft w:val="0"/>
      <w:marRight w:val="0"/>
      <w:marTop w:val="0"/>
      <w:marBottom w:val="0"/>
      <w:divBdr>
        <w:top w:val="none" w:sz="0" w:space="0" w:color="auto"/>
        <w:left w:val="none" w:sz="0" w:space="0" w:color="auto"/>
        <w:bottom w:val="none" w:sz="0" w:space="0" w:color="auto"/>
        <w:right w:val="none" w:sz="0" w:space="0" w:color="auto"/>
      </w:divBdr>
    </w:div>
    <w:div w:id="265626139">
      <w:bodyDiv w:val="1"/>
      <w:marLeft w:val="0"/>
      <w:marRight w:val="0"/>
      <w:marTop w:val="0"/>
      <w:marBottom w:val="0"/>
      <w:divBdr>
        <w:top w:val="none" w:sz="0" w:space="0" w:color="auto"/>
        <w:left w:val="none" w:sz="0" w:space="0" w:color="auto"/>
        <w:bottom w:val="none" w:sz="0" w:space="0" w:color="auto"/>
        <w:right w:val="none" w:sz="0" w:space="0" w:color="auto"/>
      </w:divBdr>
    </w:div>
    <w:div w:id="267321869">
      <w:bodyDiv w:val="1"/>
      <w:marLeft w:val="0"/>
      <w:marRight w:val="0"/>
      <w:marTop w:val="0"/>
      <w:marBottom w:val="0"/>
      <w:divBdr>
        <w:top w:val="none" w:sz="0" w:space="0" w:color="auto"/>
        <w:left w:val="none" w:sz="0" w:space="0" w:color="auto"/>
        <w:bottom w:val="none" w:sz="0" w:space="0" w:color="auto"/>
        <w:right w:val="none" w:sz="0" w:space="0" w:color="auto"/>
      </w:divBdr>
    </w:div>
    <w:div w:id="267929583">
      <w:bodyDiv w:val="1"/>
      <w:marLeft w:val="0"/>
      <w:marRight w:val="0"/>
      <w:marTop w:val="0"/>
      <w:marBottom w:val="0"/>
      <w:divBdr>
        <w:top w:val="none" w:sz="0" w:space="0" w:color="auto"/>
        <w:left w:val="none" w:sz="0" w:space="0" w:color="auto"/>
        <w:bottom w:val="none" w:sz="0" w:space="0" w:color="auto"/>
        <w:right w:val="none" w:sz="0" w:space="0" w:color="auto"/>
      </w:divBdr>
    </w:div>
    <w:div w:id="268585566">
      <w:bodyDiv w:val="1"/>
      <w:marLeft w:val="0"/>
      <w:marRight w:val="0"/>
      <w:marTop w:val="0"/>
      <w:marBottom w:val="0"/>
      <w:divBdr>
        <w:top w:val="none" w:sz="0" w:space="0" w:color="auto"/>
        <w:left w:val="none" w:sz="0" w:space="0" w:color="auto"/>
        <w:bottom w:val="none" w:sz="0" w:space="0" w:color="auto"/>
        <w:right w:val="none" w:sz="0" w:space="0" w:color="auto"/>
      </w:divBdr>
    </w:div>
    <w:div w:id="276524252">
      <w:bodyDiv w:val="1"/>
      <w:marLeft w:val="0"/>
      <w:marRight w:val="0"/>
      <w:marTop w:val="0"/>
      <w:marBottom w:val="0"/>
      <w:divBdr>
        <w:top w:val="none" w:sz="0" w:space="0" w:color="auto"/>
        <w:left w:val="none" w:sz="0" w:space="0" w:color="auto"/>
        <w:bottom w:val="none" w:sz="0" w:space="0" w:color="auto"/>
        <w:right w:val="none" w:sz="0" w:space="0" w:color="auto"/>
      </w:divBdr>
    </w:div>
    <w:div w:id="279456265">
      <w:bodyDiv w:val="1"/>
      <w:marLeft w:val="0"/>
      <w:marRight w:val="0"/>
      <w:marTop w:val="0"/>
      <w:marBottom w:val="0"/>
      <w:divBdr>
        <w:top w:val="none" w:sz="0" w:space="0" w:color="auto"/>
        <w:left w:val="none" w:sz="0" w:space="0" w:color="auto"/>
        <w:bottom w:val="none" w:sz="0" w:space="0" w:color="auto"/>
        <w:right w:val="none" w:sz="0" w:space="0" w:color="auto"/>
      </w:divBdr>
    </w:div>
    <w:div w:id="280500294">
      <w:bodyDiv w:val="1"/>
      <w:marLeft w:val="0"/>
      <w:marRight w:val="0"/>
      <w:marTop w:val="0"/>
      <w:marBottom w:val="0"/>
      <w:divBdr>
        <w:top w:val="none" w:sz="0" w:space="0" w:color="auto"/>
        <w:left w:val="none" w:sz="0" w:space="0" w:color="auto"/>
        <w:bottom w:val="none" w:sz="0" w:space="0" w:color="auto"/>
        <w:right w:val="none" w:sz="0" w:space="0" w:color="auto"/>
      </w:divBdr>
    </w:div>
    <w:div w:id="287974671">
      <w:bodyDiv w:val="1"/>
      <w:marLeft w:val="0"/>
      <w:marRight w:val="0"/>
      <w:marTop w:val="0"/>
      <w:marBottom w:val="0"/>
      <w:divBdr>
        <w:top w:val="none" w:sz="0" w:space="0" w:color="auto"/>
        <w:left w:val="none" w:sz="0" w:space="0" w:color="auto"/>
        <w:bottom w:val="none" w:sz="0" w:space="0" w:color="auto"/>
        <w:right w:val="none" w:sz="0" w:space="0" w:color="auto"/>
      </w:divBdr>
    </w:div>
    <w:div w:id="288778031">
      <w:bodyDiv w:val="1"/>
      <w:marLeft w:val="0"/>
      <w:marRight w:val="0"/>
      <w:marTop w:val="0"/>
      <w:marBottom w:val="0"/>
      <w:divBdr>
        <w:top w:val="none" w:sz="0" w:space="0" w:color="auto"/>
        <w:left w:val="none" w:sz="0" w:space="0" w:color="auto"/>
        <w:bottom w:val="none" w:sz="0" w:space="0" w:color="auto"/>
        <w:right w:val="none" w:sz="0" w:space="0" w:color="auto"/>
      </w:divBdr>
    </w:div>
    <w:div w:id="290946191">
      <w:bodyDiv w:val="1"/>
      <w:marLeft w:val="0"/>
      <w:marRight w:val="0"/>
      <w:marTop w:val="0"/>
      <w:marBottom w:val="0"/>
      <w:divBdr>
        <w:top w:val="none" w:sz="0" w:space="0" w:color="auto"/>
        <w:left w:val="none" w:sz="0" w:space="0" w:color="auto"/>
        <w:bottom w:val="none" w:sz="0" w:space="0" w:color="auto"/>
        <w:right w:val="none" w:sz="0" w:space="0" w:color="auto"/>
      </w:divBdr>
    </w:div>
    <w:div w:id="292834116">
      <w:bodyDiv w:val="1"/>
      <w:marLeft w:val="0"/>
      <w:marRight w:val="0"/>
      <w:marTop w:val="0"/>
      <w:marBottom w:val="0"/>
      <w:divBdr>
        <w:top w:val="none" w:sz="0" w:space="0" w:color="auto"/>
        <w:left w:val="none" w:sz="0" w:space="0" w:color="auto"/>
        <w:bottom w:val="none" w:sz="0" w:space="0" w:color="auto"/>
        <w:right w:val="none" w:sz="0" w:space="0" w:color="auto"/>
      </w:divBdr>
    </w:div>
    <w:div w:id="293411386">
      <w:bodyDiv w:val="1"/>
      <w:marLeft w:val="0"/>
      <w:marRight w:val="0"/>
      <w:marTop w:val="0"/>
      <w:marBottom w:val="0"/>
      <w:divBdr>
        <w:top w:val="none" w:sz="0" w:space="0" w:color="auto"/>
        <w:left w:val="none" w:sz="0" w:space="0" w:color="auto"/>
        <w:bottom w:val="none" w:sz="0" w:space="0" w:color="auto"/>
        <w:right w:val="none" w:sz="0" w:space="0" w:color="auto"/>
      </w:divBdr>
    </w:div>
    <w:div w:id="294531861">
      <w:bodyDiv w:val="1"/>
      <w:marLeft w:val="0"/>
      <w:marRight w:val="0"/>
      <w:marTop w:val="0"/>
      <w:marBottom w:val="0"/>
      <w:divBdr>
        <w:top w:val="none" w:sz="0" w:space="0" w:color="auto"/>
        <w:left w:val="none" w:sz="0" w:space="0" w:color="auto"/>
        <w:bottom w:val="none" w:sz="0" w:space="0" w:color="auto"/>
        <w:right w:val="none" w:sz="0" w:space="0" w:color="auto"/>
      </w:divBdr>
    </w:div>
    <w:div w:id="300159073">
      <w:bodyDiv w:val="1"/>
      <w:marLeft w:val="0"/>
      <w:marRight w:val="0"/>
      <w:marTop w:val="0"/>
      <w:marBottom w:val="0"/>
      <w:divBdr>
        <w:top w:val="none" w:sz="0" w:space="0" w:color="auto"/>
        <w:left w:val="none" w:sz="0" w:space="0" w:color="auto"/>
        <w:bottom w:val="none" w:sz="0" w:space="0" w:color="auto"/>
        <w:right w:val="none" w:sz="0" w:space="0" w:color="auto"/>
      </w:divBdr>
    </w:div>
    <w:div w:id="301427395">
      <w:bodyDiv w:val="1"/>
      <w:marLeft w:val="0"/>
      <w:marRight w:val="0"/>
      <w:marTop w:val="0"/>
      <w:marBottom w:val="0"/>
      <w:divBdr>
        <w:top w:val="none" w:sz="0" w:space="0" w:color="auto"/>
        <w:left w:val="none" w:sz="0" w:space="0" w:color="auto"/>
        <w:bottom w:val="none" w:sz="0" w:space="0" w:color="auto"/>
        <w:right w:val="none" w:sz="0" w:space="0" w:color="auto"/>
      </w:divBdr>
    </w:div>
    <w:div w:id="304161100">
      <w:bodyDiv w:val="1"/>
      <w:marLeft w:val="0"/>
      <w:marRight w:val="0"/>
      <w:marTop w:val="0"/>
      <w:marBottom w:val="0"/>
      <w:divBdr>
        <w:top w:val="none" w:sz="0" w:space="0" w:color="auto"/>
        <w:left w:val="none" w:sz="0" w:space="0" w:color="auto"/>
        <w:bottom w:val="none" w:sz="0" w:space="0" w:color="auto"/>
        <w:right w:val="none" w:sz="0" w:space="0" w:color="auto"/>
      </w:divBdr>
    </w:div>
    <w:div w:id="304823190">
      <w:bodyDiv w:val="1"/>
      <w:marLeft w:val="0"/>
      <w:marRight w:val="0"/>
      <w:marTop w:val="0"/>
      <w:marBottom w:val="0"/>
      <w:divBdr>
        <w:top w:val="none" w:sz="0" w:space="0" w:color="auto"/>
        <w:left w:val="none" w:sz="0" w:space="0" w:color="auto"/>
        <w:bottom w:val="none" w:sz="0" w:space="0" w:color="auto"/>
        <w:right w:val="none" w:sz="0" w:space="0" w:color="auto"/>
      </w:divBdr>
    </w:div>
    <w:div w:id="308292133">
      <w:bodyDiv w:val="1"/>
      <w:marLeft w:val="0"/>
      <w:marRight w:val="0"/>
      <w:marTop w:val="0"/>
      <w:marBottom w:val="0"/>
      <w:divBdr>
        <w:top w:val="none" w:sz="0" w:space="0" w:color="auto"/>
        <w:left w:val="none" w:sz="0" w:space="0" w:color="auto"/>
        <w:bottom w:val="none" w:sz="0" w:space="0" w:color="auto"/>
        <w:right w:val="none" w:sz="0" w:space="0" w:color="auto"/>
      </w:divBdr>
    </w:div>
    <w:div w:id="319624053">
      <w:bodyDiv w:val="1"/>
      <w:marLeft w:val="0"/>
      <w:marRight w:val="0"/>
      <w:marTop w:val="0"/>
      <w:marBottom w:val="0"/>
      <w:divBdr>
        <w:top w:val="none" w:sz="0" w:space="0" w:color="auto"/>
        <w:left w:val="none" w:sz="0" w:space="0" w:color="auto"/>
        <w:bottom w:val="none" w:sz="0" w:space="0" w:color="auto"/>
        <w:right w:val="none" w:sz="0" w:space="0" w:color="auto"/>
      </w:divBdr>
    </w:div>
    <w:div w:id="321471222">
      <w:bodyDiv w:val="1"/>
      <w:marLeft w:val="0"/>
      <w:marRight w:val="0"/>
      <w:marTop w:val="0"/>
      <w:marBottom w:val="0"/>
      <w:divBdr>
        <w:top w:val="none" w:sz="0" w:space="0" w:color="auto"/>
        <w:left w:val="none" w:sz="0" w:space="0" w:color="auto"/>
        <w:bottom w:val="none" w:sz="0" w:space="0" w:color="auto"/>
        <w:right w:val="none" w:sz="0" w:space="0" w:color="auto"/>
      </w:divBdr>
    </w:div>
    <w:div w:id="325522217">
      <w:bodyDiv w:val="1"/>
      <w:marLeft w:val="0"/>
      <w:marRight w:val="0"/>
      <w:marTop w:val="0"/>
      <w:marBottom w:val="0"/>
      <w:divBdr>
        <w:top w:val="none" w:sz="0" w:space="0" w:color="auto"/>
        <w:left w:val="none" w:sz="0" w:space="0" w:color="auto"/>
        <w:bottom w:val="none" w:sz="0" w:space="0" w:color="auto"/>
        <w:right w:val="none" w:sz="0" w:space="0" w:color="auto"/>
      </w:divBdr>
    </w:div>
    <w:div w:id="325599270">
      <w:bodyDiv w:val="1"/>
      <w:marLeft w:val="0"/>
      <w:marRight w:val="0"/>
      <w:marTop w:val="0"/>
      <w:marBottom w:val="0"/>
      <w:divBdr>
        <w:top w:val="none" w:sz="0" w:space="0" w:color="auto"/>
        <w:left w:val="none" w:sz="0" w:space="0" w:color="auto"/>
        <w:bottom w:val="none" w:sz="0" w:space="0" w:color="auto"/>
        <w:right w:val="none" w:sz="0" w:space="0" w:color="auto"/>
      </w:divBdr>
    </w:div>
    <w:div w:id="332148677">
      <w:bodyDiv w:val="1"/>
      <w:marLeft w:val="0"/>
      <w:marRight w:val="0"/>
      <w:marTop w:val="0"/>
      <w:marBottom w:val="0"/>
      <w:divBdr>
        <w:top w:val="none" w:sz="0" w:space="0" w:color="auto"/>
        <w:left w:val="none" w:sz="0" w:space="0" w:color="auto"/>
        <w:bottom w:val="none" w:sz="0" w:space="0" w:color="auto"/>
        <w:right w:val="none" w:sz="0" w:space="0" w:color="auto"/>
      </w:divBdr>
    </w:div>
    <w:div w:id="333340748">
      <w:bodyDiv w:val="1"/>
      <w:marLeft w:val="0"/>
      <w:marRight w:val="0"/>
      <w:marTop w:val="0"/>
      <w:marBottom w:val="0"/>
      <w:divBdr>
        <w:top w:val="none" w:sz="0" w:space="0" w:color="auto"/>
        <w:left w:val="none" w:sz="0" w:space="0" w:color="auto"/>
        <w:bottom w:val="none" w:sz="0" w:space="0" w:color="auto"/>
        <w:right w:val="none" w:sz="0" w:space="0" w:color="auto"/>
      </w:divBdr>
    </w:div>
    <w:div w:id="340398705">
      <w:bodyDiv w:val="1"/>
      <w:marLeft w:val="0"/>
      <w:marRight w:val="0"/>
      <w:marTop w:val="0"/>
      <w:marBottom w:val="0"/>
      <w:divBdr>
        <w:top w:val="none" w:sz="0" w:space="0" w:color="auto"/>
        <w:left w:val="none" w:sz="0" w:space="0" w:color="auto"/>
        <w:bottom w:val="none" w:sz="0" w:space="0" w:color="auto"/>
        <w:right w:val="none" w:sz="0" w:space="0" w:color="auto"/>
      </w:divBdr>
    </w:div>
    <w:div w:id="345833897">
      <w:bodyDiv w:val="1"/>
      <w:marLeft w:val="0"/>
      <w:marRight w:val="0"/>
      <w:marTop w:val="0"/>
      <w:marBottom w:val="0"/>
      <w:divBdr>
        <w:top w:val="none" w:sz="0" w:space="0" w:color="auto"/>
        <w:left w:val="none" w:sz="0" w:space="0" w:color="auto"/>
        <w:bottom w:val="none" w:sz="0" w:space="0" w:color="auto"/>
        <w:right w:val="none" w:sz="0" w:space="0" w:color="auto"/>
      </w:divBdr>
    </w:div>
    <w:div w:id="351149089">
      <w:bodyDiv w:val="1"/>
      <w:marLeft w:val="0"/>
      <w:marRight w:val="0"/>
      <w:marTop w:val="0"/>
      <w:marBottom w:val="0"/>
      <w:divBdr>
        <w:top w:val="none" w:sz="0" w:space="0" w:color="auto"/>
        <w:left w:val="none" w:sz="0" w:space="0" w:color="auto"/>
        <w:bottom w:val="none" w:sz="0" w:space="0" w:color="auto"/>
        <w:right w:val="none" w:sz="0" w:space="0" w:color="auto"/>
      </w:divBdr>
    </w:div>
    <w:div w:id="353119341">
      <w:bodyDiv w:val="1"/>
      <w:marLeft w:val="0"/>
      <w:marRight w:val="0"/>
      <w:marTop w:val="0"/>
      <w:marBottom w:val="0"/>
      <w:divBdr>
        <w:top w:val="none" w:sz="0" w:space="0" w:color="auto"/>
        <w:left w:val="none" w:sz="0" w:space="0" w:color="auto"/>
        <w:bottom w:val="none" w:sz="0" w:space="0" w:color="auto"/>
        <w:right w:val="none" w:sz="0" w:space="0" w:color="auto"/>
      </w:divBdr>
    </w:div>
    <w:div w:id="355624006">
      <w:bodyDiv w:val="1"/>
      <w:marLeft w:val="0"/>
      <w:marRight w:val="0"/>
      <w:marTop w:val="0"/>
      <w:marBottom w:val="0"/>
      <w:divBdr>
        <w:top w:val="none" w:sz="0" w:space="0" w:color="auto"/>
        <w:left w:val="none" w:sz="0" w:space="0" w:color="auto"/>
        <w:bottom w:val="none" w:sz="0" w:space="0" w:color="auto"/>
        <w:right w:val="none" w:sz="0" w:space="0" w:color="auto"/>
      </w:divBdr>
    </w:div>
    <w:div w:id="360668668">
      <w:bodyDiv w:val="1"/>
      <w:marLeft w:val="0"/>
      <w:marRight w:val="0"/>
      <w:marTop w:val="0"/>
      <w:marBottom w:val="0"/>
      <w:divBdr>
        <w:top w:val="none" w:sz="0" w:space="0" w:color="auto"/>
        <w:left w:val="none" w:sz="0" w:space="0" w:color="auto"/>
        <w:bottom w:val="none" w:sz="0" w:space="0" w:color="auto"/>
        <w:right w:val="none" w:sz="0" w:space="0" w:color="auto"/>
      </w:divBdr>
    </w:div>
    <w:div w:id="360782342">
      <w:bodyDiv w:val="1"/>
      <w:marLeft w:val="0"/>
      <w:marRight w:val="0"/>
      <w:marTop w:val="0"/>
      <w:marBottom w:val="0"/>
      <w:divBdr>
        <w:top w:val="none" w:sz="0" w:space="0" w:color="auto"/>
        <w:left w:val="none" w:sz="0" w:space="0" w:color="auto"/>
        <w:bottom w:val="none" w:sz="0" w:space="0" w:color="auto"/>
        <w:right w:val="none" w:sz="0" w:space="0" w:color="auto"/>
      </w:divBdr>
    </w:div>
    <w:div w:id="361324604">
      <w:bodyDiv w:val="1"/>
      <w:marLeft w:val="0"/>
      <w:marRight w:val="0"/>
      <w:marTop w:val="0"/>
      <w:marBottom w:val="0"/>
      <w:divBdr>
        <w:top w:val="none" w:sz="0" w:space="0" w:color="auto"/>
        <w:left w:val="none" w:sz="0" w:space="0" w:color="auto"/>
        <w:bottom w:val="none" w:sz="0" w:space="0" w:color="auto"/>
        <w:right w:val="none" w:sz="0" w:space="0" w:color="auto"/>
      </w:divBdr>
    </w:div>
    <w:div w:id="366369273">
      <w:bodyDiv w:val="1"/>
      <w:marLeft w:val="0"/>
      <w:marRight w:val="0"/>
      <w:marTop w:val="0"/>
      <w:marBottom w:val="0"/>
      <w:divBdr>
        <w:top w:val="none" w:sz="0" w:space="0" w:color="auto"/>
        <w:left w:val="none" w:sz="0" w:space="0" w:color="auto"/>
        <w:bottom w:val="none" w:sz="0" w:space="0" w:color="auto"/>
        <w:right w:val="none" w:sz="0" w:space="0" w:color="auto"/>
      </w:divBdr>
    </w:div>
    <w:div w:id="366609859">
      <w:bodyDiv w:val="1"/>
      <w:marLeft w:val="0"/>
      <w:marRight w:val="0"/>
      <w:marTop w:val="0"/>
      <w:marBottom w:val="0"/>
      <w:divBdr>
        <w:top w:val="none" w:sz="0" w:space="0" w:color="auto"/>
        <w:left w:val="none" w:sz="0" w:space="0" w:color="auto"/>
        <w:bottom w:val="none" w:sz="0" w:space="0" w:color="auto"/>
        <w:right w:val="none" w:sz="0" w:space="0" w:color="auto"/>
      </w:divBdr>
    </w:div>
    <w:div w:id="368072242">
      <w:bodyDiv w:val="1"/>
      <w:marLeft w:val="0"/>
      <w:marRight w:val="0"/>
      <w:marTop w:val="0"/>
      <w:marBottom w:val="0"/>
      <w:divBdr>
        <w:top w:val="none" w:sz="0" w:space="0" w:color="auto"/>
        <w:left w:val="none" w:sz="0" w:space="0" w:color="auto"/>
        <w:bottom w:val="none" w:sz="0" w:space="0" w:color="auto"/>
        <w:right w:val="none" w:sz="0" w:space="0" w:color="auto"/>
      </w:divBdr>
    </w:div>
    <w:div w:id="368382219">
      <w:bodyDiv w:val="1"/>
      <w:marLeft w:val="0"/>
      <w:marRight w:val="0"/>
      <w:marTop w:val="0"/>
      <w:marBottom w:val="0"/>
      <w:divBdr>
        <w:top w:val="none" w:sz="0" w:space="0" w:color="auto"/>
        <w:left w:val="none" w:sz="0" w:space="0" w:color="auto"/>
        <w:bottom w:val="none" w:sz="0" w:space="0" w:color="auto"/>
        <w:right w:val="none" w:sz="0" w:space="0" w:color="auto"/>
      </w:divBdr>
    </w:div>
    <w:div w:id="369303778">
      <w:bodyDiv w:val="1"/>
      <w:marLeft w:val="0"/>
      <w:marRight w:val="0"/>
      <w:marTop w:val="0"/>
      <w:marBottom w:val="0"/>
      <w:divBdr>
        <w:top w:val="none" w:sz="0" w:space="0" w:color="auto"/>
        <w:left w:val="none" w:sz="0" w:space="0" w:color="auto"/>
        <w:bottom w:val="none" w:sz="0" w:space="0" w:color="auto"/>
        <w:right w:val="none" w:sz="0" w:space="0" w:color="auto"/>
      </w:divBdr>
    </w:div>
    <w:div w:id="371615019">
      <w:bodyDiv w:val="1"/>
      <w:marLeft w:val="0"/>
      <w:marRight w:val="0"/>
      <w:marTop w:val="0"/>
      <w:marBottom w:val="0"/>
      <w:divBdr>
        <w:top w:val="none" w:sz="0" w:space="0" w:color="auto"/>
        <w:left w:val="none" w:sz="0" w:space="0" w:color="auto"/>
        <w:bottom w:val="none" w:sz="0" w:space="0" w:color="auto"/>
        <w:right w:val="none" w:sz="0" w:space="0" w:color="auto"/>
      </w:divBdr>
    </w:div>
    <w:div w:id="371618073">
      <w:bodyDiv w:val="1"/>
      <w:marLeft w:val="0"/>
      <w:marRight w:val="0"/>
      <w:marTop w:val="0"/>
      <w:marBottom w:val="0"/>
      <w:divBdr>
        <w:top w:val="none" w:sz="0" w:space="0" w:color="auto"/>
        <w:left w:val="none" w:sz="0" w:space="0" w:color="auto"/>
        <w:bottom w:val="none" w:sz="0" w:space="0" w:color="auto"/>
        <w:right w:val="none" w:sz="0" w:space="0" w:color="auto"/>
      </w:divBdr>
    </w:div>
    <w:div w:id="380206122">
      <w:bodyDiv w:val="1"/>
      <w:marLeft w:val="0"/>
      <w:marRight w:val="0"/>
      <w:marTop w:val="0"/>
      <w:marBottom w:val="0"/>
      <w:divBdr>
        <w:top w:val="none" w:sz="0" w:space="0" w:color="auto"/>
        <w:left w:val="none" w:sz="0" w:space="0" w:color="auto"/>
        <w:bottom w:val="none" w:sz="0" w:space="0" w:color="auto"/>
        <w:right w:val="none" w:sz="0" w:space="0" w:color="auto"/>
      </w:divBdr>
    </w:div>
    <w:div w:id="392968044">
      <w:bodyDiv w:val="1"/>
      <w:marLeft w:val="0"/>
      <w:marRight w:val="0"/>
      <w:marTop w:val="0"/>
      <w:marBottom w:val="0"/>
      <w:divBdr>
        <w:top w:val="none" w:sz="0" w:space="0" w:color="auto"/>
        <w:left w:val="none" w:sz="0" w:space="0" w:color="auto"/>
        <w:bottom w:val="none" w:sz="0" w:space="0" w:color="auto"/>
        <w:right w:val="none" w:sz="0" w:space="0" w:color="auto"/>
      </w:divBdr>
    </w:div>
    <w:div w:id="395278020">
      <w:bodyDiv w:val="1"/>
      <w:marLeft w:val="0"/>
      <w:marRight w:val="0"/>
      <w:marTop w:val="0"/>
      <w:marBottom w:val="0"/>
      <w:divBdr>
        <w:top w:val="none" w:sz="0" w:space="0" w:color="auto"/>
        <w:left w:val="none" w:sz="0" w:space="0" w:color="auto"/>
        <w:bottom w:val="none" w:sz="0" w:space="0" w:color="auto"/>
        <w:right w:val="none" w:sz="0" w:space="0" w:color="auto"/>
      </w:divBdr>
    </w:div>
    <w:div w:id="397870702">
      <w:bodyDiv w:val="1"/>
      <w:marLeft w:val="0"/>
      <w:marRight w:val="0"/>
      <w:marTop w:val="0"/>
      <w:marBottom w:val="0"/>
      <w:divBdr>
        <w:top w:val="none" w:sz="0" w:space="0" w:color="auto"/>
        <w:left w:val="none" w:sz="0" w:space="0" w:color="auto"/>
        <w:bottom w:val="none" w:sz="0" w:space="0" w:color="auto"/>
        <w:right w:val="none" w:sz="0" w:space="0" w:color="auto"/>
      </w:divBdr>
    </w:div>
    <w:div w:id="398987312">
      <w:bodyDiv w:val="1"/>
      <w:marLeft w:val="0"/>
      <w:marRight w:val="0"/>
      <w:marTop w:val="0"/>
      <w:marBottom w:val="0"/>
      <w:divBdr>
        <w:top w:val="none" w:sz="0" w:space="0" w:color="auto"/>
        <w:left w:val="none" w:sz="0" w:space="0" w:color="auto"/>
        <w:bottom w:val="none" w:sz="0" w:space="0" w:color="auto"/>
        <w:right w:val="none" w:sz="0" w:space="0" w:color="auto"/>
      </w:divBdr>
    </w:div>
    <w:div w:id="400493136">
      <w:bodyDiv w:val="1"/>
      <w:marLeft w:val="0"/>
      <w:marRight w:val="0"/>
      <w:marTop w:val="0"/>
      <w:marBottom w:val="0"/>
      <w:divBdr>
        <w:top w:val="none" w:sz="0" w:space="0" w:color="auto"/>
        <w:left w:val="none" w:sz="0" w:space="0" w:color="auto"/>
        <w:bottom w:val="none" w:sz="0" w:space="0" w:color="auto"/>
        <w:right w:val="none" w:sz="0" w:space="0" w:color="auto"/>
      </w:divBdr>
    </w:div>
    <w:div w:id="402801508">
      <w:bodyDiv w:val="1"/>
      <w:marLeft w:val="0"/>
      <w:marRight w:val="0"/>
      <w:marTop w:val="0"/>
      <w:marBottom w:val="0"/>
      <w:divBdr>
        <w:top w:val="none" w:sz="0" w:space="0" w:color="auto"/>
        <w:left w:val="none" w:sz="0" w:space="0" w:color="auto"/>
        <w:bottom w:val="none" w:sz="0" w:space="0" w:color="auto"/>
        <w:right w:val="none" w:sz="0" w:space="0" w:color="auto"/>
      </w:divBdr>
    </w:div>
    <w:div w:id="403841537">
      <w:bodyDiv w:val="1"/>
      <w:marLeft w:val="0"/>
      <w:marRight w:val="0"/>
      <w:marTop w:val="0"/>
      <w:marBottom w:val="0"/>
      <w:divBdr>
        <w:top w:val="none" w:sz="0" w:space="0" w:color="auto"/>
        <w:left w:val="none" w:sz="0" w:space="0" w:color="auto"/>
        <w:bottom w:val="none" w:sz="0" w:space="0" w:color="auto"/>
        <w:right w:val="none" w:sz="0" w:space="0" w:color="auto"/>
      </w:divBdr>
    </w:div>
    <w:div w:id="407920339">
      <w:bodyDiv w:val="1"/>
      <w:marLeft w:val="0"/>
      <w:marRight w:val="0"/>
      <w:marTop w:val="0"/>
      <w:marBottom w:val="0"/>
      <w:divBdr>
        <w:top w:val="none" w:sz="0" w:space="0" w:color="auto"/>
        <w:left w:val="none" w:sz="0" w:space="0" w:color="auto"/>
        <w:bottom w:val="none" w:sz="0" w:space="0" w:color="auto"/>
        <w:right w:val="none" w:sz="0" w:space="0" w:color="auto"/>
      </w:divBdr>
    </w:div>
    <w:div w:id="408582630">
      <w:bodyDiv w:val="1"/>
      <w:marLeft w:val="0"/>
      <w:marRight w:val="0"/>
      <w:marTop w:val="0"/>
      <w:marBottom w:val="0"/>
      <w:divBdr>
        <w:top w:val="none" w:sz="0" w:space="0" w:color="auto"/>
        <w:left w:val="none" w:sz="0" w:space="0" w:color="auto"/>
        <w:bottom w:val="none" w:sz="0" w:space="0" w:color="auto"/>
        <w:right w:val="none" w:sz="0" w:space="0" w:color="auto"/>
      </w:divBdr>
    </w:div>
    <w:div w:id="410279016">
      <w:bodyDiv w:val="1"/>
      <w:marLeft w:val="0"/>
      <w:marRight w:val="0"/>
      <w:marTop w:val="0"/>
      <w:marBottom w:val="0"/>
      <w:divBdr>
        <w:top w:val="none" w:sz="0" w:space="0" w:color="auto"/>
        <w:left w:val="none" w:sz="0" w:space="0" w:color="auto"/>
        <w:bottom w:val="none" w:sz="0" w:space="0" w:color="auto"/>
        <w:right w:val="none" w:sz="0" w:space="0" w:color="auto"/>
      </w:divBdr>
    </w:div>
    <w:div w:id="412437332">
      <w:bodyDiv w:val="1"/>
      <w:marLeft w:val="0"/>
      <w:marRight w:val="0"/>
      <w:marTop w:val="0"/>
      <w:marBottom w:val="0"/>
      <w:divBdr>
        <w:top w:val="none" w:sz="0" w:space="0" w:color="auto"/>
        <w:left w:val="none" w:sz="0" w:space="0" w:color="auto"/>
        <w:bottom w:val="none" w:sz="0" w:space="0" w:color="auto"/>
        <w:right w:val="none" w:sz="0" w:space="0" w:color="auto"/>
      </w:divBdr>
    </w:div>
    <w:div w:id="412821261">
      <w:bodyDiv w:val="1"/>
      <w:marLeft w:val="0"/>
      <w:marRight w:val="0"/>
      <w:marTop w:val="0"/>
      <w:marBottom w:val="0"/>
      <w:divBdr>
        <w:top w:val="none" w:sz="0" w:space="0" w:color="auto"/>
        <w:left w:val="none" w:sz="0" w:space="0" w:color="auto"/>
        <w:bottom w:val="none" w:sz="0" w:space="0" w:color="auto"/>
        <w:right w:val="none" w:sz="0" w:space="0" w:color="auto"/>
      </w:divBdr>
    </w:div>
    <w:div w:id="413479052">
      <w:bodyDiv w:val="1"/>
      <w:marLeft w:val="0"/>
      <w:marRight w:val="0"/>
      <w:marTop w:val="0"/>
      <w:marBottom w:val="0"/>
      <w:divBdr>
        <w:top w:val="none" w:sz="0" w:space="0" w:color="auto"/>
        <w:left w:val="none" w:sz="0" w:space="0" w:color="auto"/>
        <w:bottom w:val="none" w:sz="0" w:space="0" w:color="auto"/>
        <w:right w:val="none" w:sz="0" w:space="0" w:color="auto"/>
      </w:divBdr>
    </w:div>
    <w:div w:id="420680459">
      <w:bodyDiv w:val="1"/>
      <w:marLeft w:val="0"/>
      <w:marRight w:val="0"/>
      <w:marTop w:val="0"/>
      <w:marBottom w:val="0"/>
      <w:divBdr>
        <w:top w:val="none" w:sz="0" w:space="0" w:color="auto"/>
        <w:left w:val="none" w:sz="0" w:space="0" w:color="auto"/>
        <w:bottom w:val="none" w:sz="0" w:space="0" w:color="auto"/>
        <w:right w:val="none" w:sz="0" w:space="0" w:color="auto"/>
      </w:divBdr>
    </w:div>
    <w:div w:id="426343411">
      <w:bodyDiv w:val="1"/>
      <w:marLeft w:val="0"/>
      <w:marRight w:val="0"/>
      <w:marTop w:val="0"/>
      <w:marBottom w:val="0"/>
      <w:divBdr>
        <w:top w:val="none" w:sz="0" w:space="0" w:color="auto"/>
        <w:left w:val="none" w:sz="0" w:space="0" w:color="auto"/>
        <w:bottom w:val="none" w:sz="0" w:space="0" w:color="auto"/>
        <w:right w:val="none" w:sz="0" w:space="0" w:color="auto"/>
      </w:divBdr>
    </w:div>
    <w:div w:id="427579079">
      <w:bodyDiv w:val="1"/>
      <w:marLeft w:val="0"/>
      <w:marRight w:val="0"/>
      <w:marTop w:val="0"/>
      <w:marBottom w:val="0"/>
      <w:divBdr>
        <w:top w:val="none" w:sz="0" w:space="0" w:color="auto"/>
        <w:left w:val="none" w:sz="0" w:space="0" w:color="auto"/>
        <w:bottom w:val="none" w:sz="0" w:space="0" w:color="auto"/>
        <w:right w:val="none" w:sz="0" w:space="0" w:color="auto"/>
      </w:divBdr>
    </w:div>
    <w:div w:id="432432730">
      <w:bodyDiv w:val="1"/>
      <w:marLeft w:val="0"/>
      <w:marRight w:val="0"/>
      <w:marTop w:val="0"/>
      <w:marBottom w:val="0"/>
      <w:divBdr>
        <w:top w:val="none" w:sz="0" w:space="0" w:color="auto"/>
        <w:left w:val="none" w:sz="0" w:space="0" w:color="auto"/>
        <w:bottom w:val="none" w:sz="0" w:space="0" w:color="auto"/>
        <w:right w:val="none" w:sz="0" w:space="0" w:color="auto"/>
      </w:divBdr>
    </w:div>
    <w:div w:id="433015102">
      <w:bodyDiv w:val="1"/>
      <w:marLeft w:val="0"/>
      <w:marRight w:val="0"/>
      <w:marTop w:val="0"/>
      <w:marBottom w:val="0"/>
      <w:divBdr>
        <w:top w:val="none" w:sz="0" w:space="0" w:color="auto"/>
        <w:left w:val="none" w:sz="0" w:space="0" w:color="auto"/>
        <w:bottom w:val="none" w:sz="0" w:space="0" w:color="auto"/>
        <w:right w:val="none" w:sz="0" w:space="0" w:color="auto"/>
      </w:divBdr>
    </w:div>
    <w:div w:id="443233327">
      <w:bodyDiv w:val="1"/>
      <w:marLeft w:val="0"/>
      <w:marRight w:val="0"/>
      <w:marTop w:val="0"/>
      <w:marBottom w:val="0"/>
      <w:divBdr>
        <w:top w:val="none" w:sz="0" w:space="0" w:color="auto"/>
        <w:left w:val="none" w:sz="0" w:space="0" w:color="auto"/>
        <w:bottom w:val="none" w:sz="0" w:space="0" w:color="auto"/>
        <w:right w:val="none" w:sz="0" w:space="0" w:color="auto"/>
      </w:divBdr>
    </w:div>
    <w:div w:id="452553456">
      <w:bodyDiv w:val="1"/>
      <w:marLeft w:val="0"/>
      <w:marRight w:val="0"/>
      <w:marTop w:val="0"/>
      <w:marBottom w:val="0"/>
      <w:divBdr>
        <w:top w:val="none" w:sz="0" w:space="0" w:color="auto"/>
        <w:left w:val="none" w:sz="0" w:space="0" w:color="auto"/>
        <w:bottom w:val="none" w:sz="0" w:space="0" w:color="auto"/>
        <w:right w:val="none" w:sz="0" w:space="0" w:color="auto"/>
      </w:divBdr>
    </w:div>
    <w:div w:id="453521776">
      <w:bodyDiv w:val="1"/>
      <w:marLeft w:val="0"/>
      <w:marRight w:val="0"/>
      <w:marTop w:val="0"/>
      <w:marBottom w:val="0"/>
      <w:divBdr>
        <w:top w:val="none" w:sz="0" w:space="0" w:color="auto"/>
        <w:left w:val="none" w:sz="0" w:space="0" w:color="auto"/>
        <w:bottom w:val="none" w:sz="0" w:space="0" w:color="auto"/>
        <w:right w:val="none" w:sz="0" w:space="0" w:color="auto"/>
      </w:divBdr>
    </w:div>
    <w:div w:id="454492257">
      <w:bodyDiv w:val="1"/>
      <w:marLeft w:val="0"/>
      <w:marRight w:val="0"/>
      <w:marTop w:val="0"/>
      <w:marBottom w:val="0"/>
      <w:divBdr>
        <w:top w:val="none" w:sz="0" w:space="0" w:color="auto"/>
        <w:left w:val="none" w:sz="0" w:space="0" w:color="auto"/>
        <w:bottom w:val="none" w:sz="0" w:space="0" w:color="auto"/>
        <w:right w:val="none" w:sz="0" w:space="0" w:color="auto"/>
      </w:divBdr>
    </w:div>
    <w:div w:id="455100666">
      <w:bodyDiv w:val="1"/>
      <w:marLeft w:val="0"/>
      <w:marRight w:val="0"/>
      <w:marTop w:val="0"/>
      <w:marBottom w:val="0"/>
      <w:divBdr>
        <w:top w:val="none" w:sz="0" w:space="0" w:color="auto"/>
        <w:left w:val="none" w:sz="0" w:space="0" w:color="auto"/>
        <w:bottom w:val="none" w:sz="0" w:space="0" w:color="auto"/>
        <w:right w:val="none" w:sz="0" w:space="0" w:color="auto"/>
      </w:divBdr>
    </w:div>
    <w:div w:id="464130337">
      <w:bodyDiv w:val="1"/>
      <w:marLeft w:val="0"/>
      <w:marRight w:val="0"/>
      <w:marTop w:val="0"/>
      <w:marBottom w:val="0"/>
      <w:divBdr>
        <w:top w:val="none" w:sz="0" w:space="0" w:color="auto"/>
        <w:left w:val="none" w:sz="0" w:space="0" w:color="auto"/>
        <w:bottom w:val="none" w:sz="0" w:space="0" w:color="auto"/>
        <w:right w:val="none" w:sz="0" w:space="0" w:color="auto"/>
      </w:divBdr>
    </w:div>
    <w:div w:id="469057942">
      <w:bodyDiv w:val="1"/>
      <w:marLeft w:val="0"/>
      <w:marRight w:val="0"/>
      <w:marTop w:val="0"/>
      <w:marBottom w:val="0"/>
      <w:divBdr>
        <w:top w:val="none" w:sz="0" w:space="0" w:color="auto"/>
        <w:left w:val="none" w:sz="0" w:space="0" w:color="auto"/>
        <w:bottom w:val="none" w:sz="0" w:space="0" w:color="auto"/>
        <w:right w:val="none" w:sz="0" w:space="0" w:color="auto"/>
      </w:divBdr>
    </w:div>
    <w:div w:id="473527639">
      <w:bodyDiv w:val="1"/>
      <w:marLeft w:val="0"/>
      <w:marRight w:val="0"/>
      <w:marTop w:val="0"/>
      <w:marBottom w:val="0"/>
      <w:divBdr>
        <w:top w:val="none" w:sz="0" w:space="0" w:color="auto"/>
        <w:left w:val="none" w:sz="0" w:space="0" w:color="auto"/>
        <w:bottom w:val="none" w:sz="0" w:space="0" w:color="auto"/>
        <w:right w:val="none" w:sz="0" w:space="0" w:color="auto"/>
      </w:divBdr>
    </w:div>
    <w:div w:id="474417021">
      <w:bodyDiv w:val="1"/>
      <w:marLeft w:val="0"/>
      <w:marRight w:val="0"/>
      <w:marTop w:val="0"/>
      <w:marBottom w:val="0"/>
      <w:divBdr>
        <w:top w:val="none" w:sz="0" w:space="0" w:color="auto"/>
        <w:left w:val="none" w:sz="0" w:space="0" w:color="auto"/>
        <w:bottom w:val="none" w:sz="0" w:space="0" w:color="auto"/>
        <w:right w:val="none" w:sz="0" w:space="0" w:color="auto"/>
      </w:divBdr>
    </w:div>
    <w:div w:id="475535098">
      <w:bodyDiv w:val="1"/>
      <w:marLeft w:val="0"/>
      <w:marRight w:val="0"/>
      <w:marTop w:val="0"/>
      <w:marBottom w:val="0"/>
      <w:divBdr>
        <w:top w:val="none" w:sz="0" w:space="0" w:color="auto"/>
        <w:left w:val="none" w:sz="0" w:space="0" w:color="auto"/>
        <w:bottom w:val="none" w:sz="0" w:space="0" w:color="auto"/>
        <w:right w:val="none" w:sz="0" w:space="0" w:color="auto"/>
      </w:divBdr>
    </w:div>
    <w:div w:id="478496536">
      <w:bodyDiv w:val="1"/>
      <w:marLeft w:val="0"/>
      <w:marRight w:val="0"/>
      <w:marTop w:val="0"/>
      <w:marBottom w:val="0"/>
      <w:divBdr>
        <w:top w:val="none" w:sz="0" w:space="0" w:color="auto"/>
        <w:left w:val="none" w:sz="0" w:space="0" w:color="auto"/>
        <w:bottom w:val="none" w:sz="0" w:space="0" w:color="auto"/>
        <w:right w:val="none" w:sz="0" w:space="0" w:color="auto"/>
      </w:divBdr>
    </w:div>
    <w:div w:id="483157986">
      <w:bodyDiv w:val="1"/>
      <w:marLeft w:val="0"/>
      <w:marRight w:val="0"/>
      <w:marTop w:val="0"/>
      <w:marBottom w:val="0"/>
      <w:divBdr>
        <w:top w:val="none" w:sz="0" w:space="0" w:color="auto"/>
        <w:left w:val="none" w:sz="0" w:space="0" w:color="auto"/>
        <w:bottom w:val="none" w:sz="0" w:space="0" w:color="auto"/>
        <w:right w:val="none" w:sz="0" w:space="0" w:color="auto"/>
      </w:divBdr>
    </w:div>
    <w:div w:id="483742093">
      <w:bodyDiv w:val="1"/>
      <w:marLeft w:val="0"/>
      <w:marRight w:val="0"/>
      <w:marTop w:val="0"/>
      <w:marBottom w:val="0"/>
      <w:divBdr>
        <w:top w:val="none" w:sz="0" w:space="0" w:color="auto"/>
        <w:left w:val="none" w:sz="0" w:space="0" w:color="auto"/>
        <w:bottom w:val="none" w:sz="0" w:space="0" w:color="auto"/>
        <w:right w:val="none" w:sz="0" w:space="0" w:color="auto"/>
      </w:divBdr>
    </w:div>
    <w:div w:id="487598521">
      <w:bodyDiv w:val="1"/>
      <w:marLeft w:val="0"/>
      <w:marRight w:val="0"/>
      <w:marTop w:val="0"/>
      <w:marBottom w:val="0"/>
      <w:divBdr>
        <w:top w:val="none" w:sz="0" w:space="0" w:color="auto"/>
        <w:left w:val="none" w:sz="0" w:space="0" w:color="auto"/>
        <w:bottom w:val="none" w:sz="0" w:space="0" w:color="auto"/>
        <w:right w:val="none" w:sz="0" w:space="0" w:color="auto"/>
      </w:divBdr>
    </w:div>
    <w:div w:id="488983006">
      <w:bodyDiv w:val="1"/>
      <w:marLeft w:val="0"/>
      <w:marRight w:val="0"/>
      <w:marTop w:val="0"/>
      <w:marBottom w:val="0"/>
      <w:divBdr>
        <w:top w:val="none" w:sz="0" w:space="0" w:color="auto"/>
        <w:left w:val="none" w:sz="0" w:space="0" w:color="auto"/>
        <w:bottom w:val="none" w:sz="0" w:space="0" w:color="auto"/>
        <w:right w:val="none" w:sz="0" w:space="0" w:color="auto"/>
      </w:divBdr>
    </w:div>
    <w:div w:id="489054783">
      <w:bodyDiv w:val="1"/>
      <w:marLeft w:val="0"/>
      <w:marRight w:val="0"/>
      <w:marTop w:val="0"/>
      <w:marBottom w:val="0"/>
      <w:divBdr>
        <w:top w:val="none" w:sz="0" w:space="0" w:color="auto"/>
        <w:left w:val="none" w:sz="0" w:space="0" w:color="auto"/>
        <w:bottom w:val="none" w:sz="0" w:space="0" w:color="auto"/>
        <w:right w:val="none" w:sz="0" w:space="0" w:color="auto"/>
      </w:divBdr>
    </w:div>
    <w:div w:id="492262577">
      <w:bodyDiv w:val="1"/>
      <w:marLeft w:val="0"/>
      <w:marRight w:val="0"/>
      <w:marTop w:val="0"/>
      <w:marBottom w:val="0"/>
      <w:divBdr>
        <w:top w:val="none" w:sz="0" w:space="0" w:color="auto"/>
        <w:left w:val="none" w:sz="0" w:space="0" w:color="auto"/>
        <w:bottom w:val="none" w:sz="0" w:space="0" w:color="auto"/>
        <w:right w:val="none" w:sz="0" w:space="0" w:color="auto"/>
      </w:divBdr>
    </w:div>
    <w:div w:id="493030488">
      <w:bodyDiv w:val="1"/>
      <w:marLeft w:val="0"/>
      <w:marRight w:val="0"/>
      <w:marTop w:val="0"/>
      <w:marBottom w:val="0"/>
      <w:divBdr>
        <w:top w:val="none" w:sz="0" w:space="0" w:color="auto"/>
        <w:left w:val="none" w:sz="0" w:space="0" w:color="auto"/>
        <w:bottom w:val="none" w:sz="0" w:space="0" w:color="auto"/>
        <w:right w:val="none" w:sz="0" w:space="0" w:color="auto"/>
      </w:divBdr>
    </w:div>
    <w:div w:id="493297153">
      <w:bodyDiv w:val="1"/>
      <w:marLeft w:val="0"/>
      <w:marRight w:val="0"/>
      <w:marTop w:val="0"/>
      <w:marBottom w:val="0"/>
      <w:divBdr>
        <w:top w:val="none" w:sz="0" w:space="0" w:color="auto"/>
        <w:left w:val="none" w:sz="0" w:space="0" w:color="auto"/>
        <w:bottom w:val="none" w:sz="0" w:space="0" w:color="auto"/>
        <w:right w:val="none" w:sz="0" w:space="0" w:color="auto"/>
      </w:divBdr>
    </w:div>
    <w:div w:id="496504387">
      <w:bodyDiv w:val="1"/>
      <w:marLeft w:val="0"/>
      <w:marRight w:val="0"/>
      <w:marTop w:val="0"/>
      <w:marBottom w:val="0"/>
      <w:divBdr>
        <w:top w:val="none" w:sz="0" w:space="0" w:color="auto"/>
        <w:left w:val="none" w:sz="0" w:space="0" w:color="auto"/>
        <w:bottom w:val="none" w:sz="0" w:space="0" w:color="auto"/>
        <w:right w:val="none" w:sz="0" w:space="0" w:color="auto"/>
      </w:divBdr>
    </w:div>
    <w:div w:id="503398401">
      <w:bodyDiv w:val="1"/>
      <w:marLeft w:val="0"/>
      <w:marRight w:val="0"/>
      <w:marTop w:val="0"/>
      <w:marBottom w:val="0"/>
      <w:divBdr>
        <w:top w:val="none" w:sz="0" w:space="0" w:color="auto"/>
        <w:left w:val="none" w:sz="0" w:space="0" w:color="auto"/>
        <w:bottom w:val="none" w:sz="0" w:space="0" w:color="auto"/>
        <w:right w:val="none" w:sz="0" w:space="0" w:color="auto"/>
      </w:divBdr>
    </w:div>
    <w:div w:id="504050783">
      <w:bodyDiv w:val="1"/>
      <w:marLeft w:val="0"/>
      <w:marRight w:val="0"/>
      <w:marTop w:val="0"/>
      <w:marBottom w:val="0"/>
      <w:divBdr>
        <w:top w:val="none" w:sz="0" w:space="0" w:color="auto"/>
        <w:left w:val="none" w:sz="0" w:space="0" w:color="auto"/>
        <w:bottom w:val="none" w:sz="0" w:space="0" w:color="auto"/>
        <w:right w:val="none" w:sz="0" w:space="0" w:color="auto"/>
      </w:divBdr>
    </w:div>
    <w:div w:id="506599211">
      <w:bodyDiv w:val="1"/>
      <w:marLeft w:val="0"/>
      <w:marRight w:val="0"/>
      <w:marTop w:val="0"/>
      <w:marBottom w:val="0"/>
      <w:divBdr>
        <w:top w:val="none" w:sz="0" w:space="0" w:color="auto"/>
        <w:left w:val="none" w:sz="0" w:space="0" w:color="auto"/>
        <w:bottom w:val="none" w:sz="0" w:space="0" w:color="auto"/>
        <w:right w:val="none" w:sz="0" w:space="0" w:color="auto"/>
      </w:divBdr>
    </w:div>
    <w:div w:id="508175587">
      <w:bodyDiv w:val="1"/>
      <w:marLeft w:val="0"/>
      <w:marRight w:val="0"/>
      <w:marTop w:val="0"/>
      <w:marBottom w:val="0"/>
      <w:divBdr>
        <w:top w:val="none" w:sz="0" w:space="0" w:color="auto"/>
        <w:left w:val="none" w:sz="0" w:space="0" w:color="auto"/>
        <w:bottom w:val="none" w:sz="0" w:space="0" w:color="auto"/>
        <w:right w:val="none" w:sz="0" w:space="0" w:color="auto"/>
      </w:divBdr>
    </w:div>
    <w:div w:id="508326952">
      <w:bodyDiv w:val="1"/>
      <w:marLeft w:val="0"/>
      <w:marRight w:val="0"/>
      <w:marTop w:val="0"/>
      <w:marBottom w:val="0"/>
      <w:divBdr>
        <w:top w:val="none" w:sz="0" w:space="0" w:color="auto"/>
        <w:left w:val="none" w:sz="0" w:space="0" w:color="auto"/>
        <w:bottom w:val="none" w:sz="0" w:space="0" w:color="auto"/>
        <w:right w:val="none" w:sz="0" w:space="0" w:color="auto"/>
      </w:divBdr>
    </w:div>
    <w:div w:id="509293382">
      <w:bodyDiv w:val="1"/>
      <w:marLeft w:val="0"/>
      <w:marRight w:val="0"/>
      <w:marTop w:val="0"/>
      <w:marBottom w:val="0"/>
      <w:divBdr>
        <w:top w:val="none" w:sz="0" w:space="0" w:color="auto"/>
        <w:left w:val="none" w:sz="0" w:space="0" w:color="auto"/>
        <w:bottom w:val="none" w:sz="0" w:space="0" w:color="auto"/>
        <w:right w:val="none" w:sz="0" w:space="0" w:color="auto"/>
      </w:divBdr>
    </w:div>
    <w:div w:id="509488310">
      <w:bodyDiv w:val="1"/>
      <w:marLeft w:val="0"/>
      <w:marRight w:val="0"/>
      <w:marTop w:val="0"/>
      <w:marBottom w:val="0"/>
      <w:divBdr>
        <w:top w:val="none" w:sz="0" w:space="0" w:color="auto"/>
        <w:left w:val="none" w:sz="0" w:space="0" w:color="auto"/>
        <w:bottom w:val="none" w:sz="0" w:space="0" w:color="auto"/>
        <w:right w:val="none" w:sz="0" w:space="0" w:color="auto"/>
      </w:divBdr>
    </w:div>
    <w:div w:id="511534852">
      <w:bodyDiv w:val="1"/>
      <w:marLeft w:val="0"/>
      <w:marRight w:val="0"/>
      <w:marTop w:val="0"/>
      <w:marBottom w:val="0"/>
      <w:divBdr>
        <w:top w:val="none" w:sz="0" w:space="0" w:color="auto"/>
        <w:left w:val="none" w:sz="0" w:space="0" w:color="auto"/>
        <w:bottom w:val="none" w:sz="0" w:space="0" w:color="auto"/>
        <w:right w:val="none" w:sz="0" w:space="0" w:color="auto"/>
      </w:divBdr>
    </w:div>
    <w:div w:id="522716325">
      <w:bodyDiv w:val="1"/>
      <w:marLeft w:val="0"/>
      <w:marRight w:val="0"/>
      <w:marTop w:val="0"/>
      <w:marBottom w:val="0"/>
      <w:divBdr>
        <w:top w:val="none" w:sz="0" w:space="0" w:color="auto"/>
        <w:left w:val="none" w:sz="0" w:space="0" w:color="auto"/>
        <w:bottom w:val="none" w:sz="0" w:space="0" w:color="auto"/>
        <w:right w:val="none" w:sz="0" w:space="0" w:color="auto"/>
      </w:divBdr>
    </w:div>
    <w:div w:id="524173390">
      <w:bodyDiv w:val="1"/>
      <w:marLeft w:val="0"/>
      <w:marRight w:val="0"/>
      <w:marTop w:val="0"/>
      <w:marBottom w:val="0"/>
      <w:divBdr>
        <w:top w:val="none" w:sz="0" w:space="0" w:color="auto"/>
        <w:left w:val="none" w:sz="0" w:space="0" w:color="auto"/>
        <w:bottom w:val="none" w:sz="0" w:space="0" w:color="auto"/>
        <w:right w:val="none" w:sz="0" w:space="0" w:color="auto"/>
      </w:divBdr>
    </w:div>
    <w:div w:id="531962614">
      <w:bodyDiv w:val="1"/>
      <w:marLeft w:val="0"/>
      <w:marRight w:val="0"/>
      <w:marTop w:val="0"/>
      <w:marBottom w:val="0"/>
      <w:divBdr>
        <w:top w:val="none" w:sz="0" w:space="0" w:color="auto"/>
        <w:left w:val="none" w:sz="0" w:space="0" w:color="auto"/>
        <w:bottom w:val="none" w:sz="0" w:space="0" w:color="auto"/>
        <w:right w:val="none" w:sz="0" w:space="0" w:color="auto"/>
      </w:divBdr>
    </w:div>
    <w:div w:id="533736464">
      <w:bodyDiv w:val="1"/>
      <w:marLeft w:val="0"/>
      <w:marRight w:val="0"/>
      <w:marTop w:val="0"/>
      <w:marBottom w:val="0"/>
      <w:divBdr>
        <w:top w:val="none" w:sz="0" w:space="0" w:color="auto"/>
        <w:left w:val="none" w:sz="0" w:space="0" w:color="auto"/>
        <w:bottom w:val="none" w:sz="0" w:space="0" w:color="auto"/>
        <w:right w:val="none" w:sz="0" w:space="0" w:color="auto"/>
      </w:divBdr>
    </w:div>
    <w:div w:id="537933183">
      <w:bodyDiv w:val="1"/>
      <w:marLeft w:val="0"/>
      <w:marRight w:val="0"/>
      <w:marTop w:val="0"/>
      <w:marBottom w:val="0"/>
      <w:divBdr>
        <w:top w:val="none" w:sz="0" w:space="0" w:color="auto"/>
        <w:left w:val="none" w:sz="0" w:space="0" w:color="auto"/>
        <w:bottom w:val="none" w:sz="0" w:space="0" w:color="auto"/>
        <w:right w:val="none" w:sz="0" w:space="0" w:color="auto"/>
      </w:divBdr>
    </w:div>
    <w:div w:id="540366068">
      <w:bodyDiv w:val="1"/>
      <w:marLeft w:val="0"/>
      <w:marRight w:val="0"/>
      <w:marTop w:val="0"/>
      <w:marBottom w:val="0"/>
      <w:divBdr>
        <w:top w:val="none" w:sz="0" w:space="0" w:color="auto"/>
        <w:left w:val="none" w:sz="0" w:space="0" w:color="auto"/>
        <w:bottom w:val="none" w:sz="0" w:space="0" w:color="auto"/>
        <w:right w:val="none" w:sz="0" w:space="0" w:color="auto"/>
      </w:divBdr>
    </w:div>
    <w:div w:id="542059698">
      <w:bodyDiv w:val="1"/>
      <w:marLeft w:val="0"/>
      <w:marRight w:val="0"/>
      <w:marTop w:val="0"/>
      <w:marBottom w:val="0"/>
      <w:divBdr>
        <w:top w:val="none" w:sz="0" w:space="0" w:color="auto"/>
        <w:left w:val="none" w:sz="0" w:space="0" w:color="auto"/>
        <w:bottom w:val="none" w:sz="0" w:space="0" w:color="auto"/>
        <w:right w:val="none" w:sz="0" w:space="0" w:color="auto"/>
      </w:divBdr>
    </w:div>
    <w:div w:id="551119029">
      <w:bodyDiv w:val="1"/>
      <w:marLeft w:val="0"/>
      <w:marRight w:val="0"/>
      <w:marTop w:val="0"/>
      <w:marBottom w:val="0"/>
      <w:divBdr>
        <w:top w:val="none" w:sz="0" w:space="0" w:color="auto"/>
        <w:left w:val="none" w:sz="0" w:space="0" w:color="auto"/>
        <w:bottom w:val="none" w:sz="0" w:space="0" w:color="auto"/>
        <w:right w:val="none" w:sz="0" w:space="0" w:color="auto"/>
      </w:divBdr>
    </w:div>
    <w:div w:id="555509138">
      <w:bodyDiv w:val="1"/>
      <w:marLeft w:val="0"/>
      <w:marRight w:val="0"/>
      <w:marTop w:val="0"/>
      <w:marBottom w:val="0"/>
      <w:divBdr>
        <w:top w:val="none" w:sz="0" w:space="0" w:color="auto"/>
        <w:left w:val="none" w:sz="0" w:space="0" w:color="auto"/>
        <w:bottom w:val="none" w:sz="0" w:space="0" w:color="auto"/>
        <w:right w:val="none" w:sz="0" w:space="0" w:color="auto"/>
      </w:divBdr>
    </w:div>
    <w:div w:id="555624359">
      <w:bodyDiv w:val="1"/>
      <w:marLeft w:val="0"/>
      <w:marRight w:val="0"/>
      <w:marTop w:val="0"/>
      <w:marBottom w:val="0"/>
      <w:divBdr>
        <w:top w:val="none" w:sz="0" w:space="0" w:color="auto"/>
        <w:left w:val="none" w:sz="0" w:space="0" w:color="auto"/>
        <w:bottom w:val="none" w:sz="0" w:space="0" w:color="auto"/>
        <w:right w:val="none" w:sz="0" w:space="0" w:color="auto"/>
      </w:divBdr>
    </w:div>
    <w:div w:id="556360313">
      <w:bodyDiv w:val="1"/>
      <w:marLeft w:val="0"/>
      <w:marRight w:val="0"/>
      <w:marTop w:val="0"/>
      <w:marBottom w:val="0"/>
      <w:divBdr>
        <w:top w:val="none" w:sz="0" w:space="0" w:color="auto"/>
        <w:left w:val="none" w:sz="0" w:space="0" w:color="auto"/>
        <w:bottom w:val="none" w:sz="0" w:space="0" w:color="auto"/>
        <w:right w:val="none" w:sz="0" w:space="0" w:color="auto"/>
      </w:divBdr>
    </w:div>
    <w:div w:id="557206690">
      <w:bodyDiv w:val="1"/>
      <w:marLeft w:val="0"/>
      <w:marRight w:val="0"/>
      <w:marTop w:val="0"/>
      <w:marBottom w:val="0"/>
      <w:divBdr>
        <w:top w:val="none" w:sz="0" w:space="0" w:color="auto"/>
        <w:left w:val="none" w:sz="0" w:space="0" w:color="auto"/>
        <w:bottom w:val="none" w:sz="0" w:space="0" w:color="auto"/>
        <w:right w:val="none" w:sz="0" w:space="0" w:color="auto"/>
      </w:divBdr>
    </w:div>
    <w:div w:id="559099261">
      <w:bodyDiv w:val="1"/>
      <w:marLeft w:val="0"/>
      <w:marRight w:val="0"/>
      <w:marTop w:val="0"/>
      <w:marBottom w:val="0"/>
      <w:divBdr>
        <w:top w:val="none" w:sz="0" w:space="0" w:color="auto"/>
        <w:left w:val="none" w:sz="0" w:space="0" w:color="auto"/>
        <w:bottom w:val="none" w:sz="0" w:space="0" w:color="auto"/>
        <w:right w:val="none" w:sz="0" w:space="0" w:color="auto"/>
      </w:divBdr>
    </w:div>
    <w:div w:id="559750211">
      <w:bodyDiv w:val="1"/>
      <w:marLeft w:val="0"/>
      <w:marRight w:val="0"/>
      <w:marTop w:val="0"/>
      <w:marBottom w:val="0"/>
      <w:divBdr>
        <w:top w:val="none" w:sz="0" w:space="0" w:color="auto"/>
        <w:left w:val="none" w:sz="0" w:space="0" w:color="auto"/>
        <w:bottom w:val="none" w:sz="0" w:space="0" w:color="auto"/>
        <w:right w:val="none" w:sz="0" w:space="0" w:color="auto"/>
      </w:divBdr>
    </w:div>
    <w:div w:id="565453219">
      <w:bodyDiv w:val="1"/>
      <w:marLeft w:val="0"/>
      <w:marRight w:val="0"/>
      <w:marTop w:val="0"/>
      <w:marBottom w:val="0"/>
      <w:divBdr>
        <w:top w:val="none" w:sz="0" w:space="0" w:color="auto"/>
        <w:left w:val="none" w:sz="0" w:space="0" w:color="auto"/>
        <w:bottom w:val="none" w:sz="0" w:space="0" w:color="auto"/>
        <w:right w:val="none" w:sz="0" w:space="0" w:color="auto"/>
      </w:divBdr>
    </w:div>
    <w:div w:id="572474903">
      <w:bodyDiv w:val="1"/>
      <w:marLeft w:val="0"/>
      <w:marRight w:val="0"/>
      <w:marTop w:val="0"/>
      <w:marBottom w:val="0"/>
      <w:divBdr>
        <w:top w:val="none" w:sz="0" w:space="0" w:color="auto"/>
        <w:left w:val="none" w:sz="0" w:space="0" w:color="auto"/>
        <w:bottom w:val="none" w:sz="0" w:space="0" w:color="auto"/>
        <w:right w:val="none" w:sz="0" w:space="0" w:color="auto"/>
      </w:divBdr>
    </w:div>
    <w:div w:id="575937710">
      <w:bodyDiv w:val="1"/>
      <w:marLeft w:val="0"/>
      <w:marRight w:val="0"/>
      <w:marTop w:val="0"/>
      <w:marBottom w:val="0"/>
      <w:divBdr>
        <w:top w:val="none" w:sz="0" w:space="0" w:color="auto"/>
        <w:left w:val="none" w:sz="0" w:space="0" w:color="auto"/>
        <w:bottom w:val="none" w:sz="0" w:space="0" w:color="auto"/>
        <w:right w:val="none" w:sz="0" w:space="0" w:color="auto"/>
      </w:divBdr>
    </w:div>
    <w:div w:id="581183946">
      <w:bodyDiv w:val="1"/>
      <w:marLeft w:val="0"/>
      <w:marRight w:val="0"/>
      <w:marTop w:val="0"/>
      <w:marBottom w:val="0"/>
      <w:divBdr>
        <w:top w:val="none" w:sz="0" w:space="0" w:color="auto"/>
        <w:left w:val="none" w:sz="0" w:space="0" w:color="auto"/>
        <w:bottom w:val="none" w:sz="0" w:space="0" w:color="auto"/>
        <w:right w:val="none" w:sz="0" w:space="0" w:color="auto"/>
      </w:divBdr>
    </w:div>
    <w:div w:id="592595796">
      <w:bodyDiv w:val="1"/>
      <w:marLeft w:val="0"/>
      <w:marRight w:val="0"/>
      <w:marTop w:val="0"/>
      <w:marBottom w:val="0"/>
      <w:divBdr>
        <w:top w:val="none" w:sz="0" w:space="0" w:color="auto"/>
        <w:left w:val="none" w:sz="0" w:space="0" w:color="auto"/>
        <w:bottom w:val="none" w:sz="0" w:space="0" w:color="auto"/>
        <w:right w:val="none" w:sz="0" w:space="0" w:color="auto"/>
      </w:divBdr>
    </w:div>
    <w:div w:id="598291271">
      <w:bodyDiv w:val="1"/>
      <w:marLeft w:val="0"/>
      <w:marRight w:val="0"/>
      <w:marTop w:val="0"/>
      <w:marBottom w:val="0"/>
      <w:divBdr>
        <w:top w:val="none" w:sz="0" w:space="0" w:color="auto"/>
        <w:left w:val="none" w:sz="0" w:space="0" w:color="auto"/>
        <w:bottom w:val="none" w:sz="0" w:space="0" w:color="auto"/>
        <w:right w:val="none" w:sz="0" w:space="0" w:color="auto"/>
      </w:divBdr>
    </w:div>
    <w:div w:id="599877102">
      <w:bodyDiv w:val="1"/>
      <w:marLeft w:val="0"/>
      <w:marRight w:val="0"/>
      <w:marTop w:val="0"/>
      <w:marBottom w:val="0"/>
      <w:divBdr>
        <w:top w:val="none" w:sz="0" w:space="0" w:color="auto"/>
        <w:left w:val="none" w:sz="0" w:space="0" w:color="auto"/>
        <w:bottom w:val="none" w:sz="0" w:space="0" w:color="auto"/>
        <w:right w:val="none" w:sz="0" w:space="0" w:color="auto"/>
      </w:divBdr>
    </w:div>
    <w:div w:id="600069880">
      <w:bodyDiv w:val="1"/>
      <w:marLeft w:val="0"/>
      <w:marRight w:val="0"/>
      <w:marTop w:val="0"/>
      <w:marBottom w:val="0"/>
      <w:divBdr>
        <w:top w:val="none" w:sz="0" w:space="0" w:color="auto"/>
        <w:left w:val="none" w:sz="0" w:space="0" w:color="auto"/>
        <w:bottom w:val="none" w:sz="0" w:space="0" w:color="auto"/>
        <w:right w:val="none" w:sz="0" w:space="0" w:color="auto"/>
      </w:divBdr>
    </w:div>
    <w:div w:id="601187571">
      <w:bodyDiv w:val="1"/>
      <w:marLeft w:val="0"/>
      <w:marRight w:val="0"/>
      <w:marTop w:val="0"/>
      <w:marBottom w:val="0"/>
      <w:divBdr>
        <w:top w:val="none" w:sz="0" w:space="0" w:color="auto"/>
        <w:left w:val="none" w:sz="0" w:space="0" w:color="auto"/>
        <w:bottom w:val="none" w:sz="0" w:space="0" w:color="auto"/>
        <w:right w:val="none" w:sz="0" w:space="0" w:color="auto"/>
      </w:divBdr>
    </w:div>
    <w:div w:id="604308289">
      <w:bodyDiv w:val="1"/>
      <w:marLeft w:val="0"/>
      <w:marRight w:val="0"/>
      <w:marTop w:val="0"/>
      <w:marBottom w:val="0"/>
      <w:divBdr>
        <w:top w:val="none" w:sz="0" w:space="0" w:color="auto"/>
        <w:left w:val="none" w:sz="0" w:space="0" w:color="auto"/>
        <w:bottom w:val="none" w:sz="0" w:space="0" w:color="auto"/>
        <w:right w:val="none" w:sz="0" w:space="0" w:color="auto"/>
      </w:divBdr>
    </w:div>
    <w:div w:id="610476993">
      <w:bodyDiv w:val="1"/>
      <w:marLeft w:val="0"/>
      <w:marRight w:val="0"/>
      <w:marTop w:val="0"/>
      <w:marBottom w:val="0"/>
      <w:divBdr>
        <w:top w:val="none" w:sz="0" w:space="0" w:color="auto"/>
        <w:left w:val="none" w:sz="0" w:space="0" w:color="auto"/>
        <w:bottom w:val="none" w:sz="0" w:space="0" w:color="auto"/>
        <w:right w:val="none" w:sz="0" w:space="0" w:color="auto"/>
      </w:divBdr>
    </w:div>
    <w:div w:id="611061225">
      <w:bodyDiv w:val="1"/>
      <w:marLeft w:val="0"/>
      <w:marRight w:val="0"/>
      <w:marTop w:val="0"/>
      <w:marBottom w:val="0"/>
      <w:divBdr>
        <w:top w:val="none" w:sz="0" w:space="0" w:color="auto"/>
        <w:left w:val="none" w:sz="0" w:space="0" w:color="auto"/>
        <w:bottom w:val="none" w:sz="0" w:space="0" w:color="auto"/>
        <w:right w:val="none" w:sz="0" w:space="0" w:color="auto"/>
      </w:divBdr>
    </w:div>
    <w:div w:id="615063161">
      <w:bodyDiv w:val="1"/>
      <w:marLeft w:val="0"/>
      <w:marRight w:val="0"/>
      <w:marTop w:val="0"/>
      <w:marBottom w:val="0"/>
      <w:divBdr>
        <w:top w:val="none" w:sz="0" w:space="0" w:color="auto"/>
        <w:left w:val="none" w:sz="0" w:space="0" w:color="auto"/>
        <w:bottom w:val="none" w:sz="0" w:space="0" w:color="auto"/>
        <w:right w:val="none" w:sz="0" w:space="0" w:color="auto"/>
      </w:divBdr>
    </w:div>
    <w:div w:id="615524019">
      <w:bodyDiv w:val="1"/>
      <w:marLeft w:val="0"/>
      <w:marRight w:val="0"/>
      <w:marTop w:val="0"/>
      <w:marBottom w:val="0"/>
      <w:divBdr>
        <w:top w:val="none" w:sz="0" w:space="0" w:color="auto"/>
        <w:left w:val="none" w:sz="0" w:space="0" w:color="auto"/>
        <w:bottom w:val="none" w:sz="0" w:space="0" w:color="auto"/>
        <w:right w:val="none" w:sz="0" w:space="0" w:color="auto"/>
      </w:divBdr>
    </w:div>
    <w:div w:id="616837022">
      <w:bodyDiv w:val="1"/>
      <w:marLeft w:val="0"/>
      <w:marRight w:val="0"/>
      <w:marTop w:val="0"/>
      <w:marBottom w:val="0"/>
      <w:divBdr>
        <w:top w:val="none" w:sz="0" w:space="0" w:color="auto"/>
        <w:left w:val="none" w:sz="0" w:space="0" w:color="auto"/>
        <w:bottom w:val="none" w:sz="0" w:space="0" w:color="auto"/>
        <w:right w:val="none" w:sz="0" w:space="0" w:color="auto"/>
      </w:divBdr>
    </w:div>
    <w:div w:id="620260453">
      <w:bodyDiv w:val="1"/>
      <w:marLeft w:val="0"/>
      <w:marRight w:val="0"/>
      <w:marTop w:val="0"/>
      <w:marBottom w:val="0"/>
      <w:divBdr>
        <w:top w:val="none" w:sz="0" w:space="0" w:color="auto"/>
        <w:left w:val="none" w:sz="0" w:space="0" w:color="auto"/>
        <w:bottom w:val="none" w:sz="0" w:space="0" w:color="auto"/>
        <w:right w:val="none" w:sz="0" w:space="0" w:color="auto"/>
      </w:divBdr>
    </w:div>
    <w:div w:id="623848728">
      <w:bodyDiv w:val="1"/>
      <w:marLeft w:val="0"/>
      <w:marRight w:val="0"/>
      <w:marTop w:val="0"/>
      <w:marBottom w:val="0"/>
      <w:divBdr>
        <w:top w:val="none" w:sz="0" w:space="0" w:color="auto"/>
        <w:left w:val="none" w:sz="0" w:space="0" w:color="auto"/>
        <w:bottom w:val="none" w:sz="0" w:space="0" w:color="auto"/>
        <w:right w:val="none" w:sz="0" w:space="0" w:color="auto"/>
      </w:divBdr>
    </w:div>
    <w:div w:id="628321707">
      <w:bodyDiv w:val="1"/>
      <w:marLeft w:val="0"/>
      <w:marRight w:val="0"/>
      <w:marTop w:val="0"/>
      <w:marBottom w:val="0"/>
      <w:divBdr>
        <w:top w:val="none" w:sz="0" w:space="0" w:color="auto"/>
        <w:left w:val="none" w:sz="0" w:space="0" w:color="auto"/>
        <w:bottom w:val="none" w:sz="0" w:space="0" w:color="auto"/>
        <w:right w:val="none" w:sz="0" w:space="0" w:color="auto"/>
      </w:divBdr>
    </w:div>
    <w:div w:id="634797808">
      <w:bodyDiv w:val="1"/>
      <w:marLeft w:val="0"/>
      <w:marRight w:val="0"/>
      <w:marTop w:val="0"/>
      <w:marBottom w:val="0"/>
      <w:divBdr>
        <w:top w:val="none" w:sz="0" w:space="0" w:color="auto"/>
        <w:left w:val="none" w:sz="0" w:space="0" w:color="auto"/>
        <w:bottom w:val="none" w:sz="0" w:space="0" w:color="auto"/>
        <w:right w:val="none" w:sz="0" w:space="0" w:color="auto"/>
      </w:divBdr>
    </w:div>
    <w:div w:id="638802167">
      <w:bodyDiv w:val="1"/>
      <w:marLeft w:val="0"/>
      <w:marRight w:val="0"/>
      <w:marTop w:val="0"/>
      <w:marBottom w:val="0"/>
      <w:divBdr>
        <w:top w:val="none" w:sz="0" w:space="0" w:color="auto"/>
        <w:left w:val="none" w:sz="0" w:space="0" w:color="auto"/>
        <w:bottom w:val="none" w:sz="0" w:space="0" w:color="auto"/>
        <w:right w:val="none" w:sz="0" w:space="0" w:color="auto"/>
      </w:divBdr>
    </w:div>
    <w:div w:id="639072165">
      <w:bodyDiv w:val="1"/>
      <w:marLeft w:val="0"/>
      <w:marRight w:val="0"/>
      <w:marTop w:val="0"/>
      <w:marBottom w:val="0"/>
      <w:divBdr>
        <w:top w:val="none" w:sz="0" w:space="0" w:color="auto"/>
        <w:left w:val="none" w:sz="0" w:space="0" w:color="auto"/>
        <w:bottom w:val="none" w:sz="0" w:space="0" w:color="auto"/>
        <w:right w:val="none" w:sz="0" w:space="0" w:color="auto"/>
      </w:divBdr>
    </w:div>
    <w:div w:id="640114607">
      <w:bodyDiv w:val="1"/>
      <w:marLeft w:val="0"/>
      <w:marRight w:val="0"/>
      <w:marTop w:val="0"/>
      <w:marBottom w:val="0"/>
      <w:divBdr>
        <w:top w:val="none" w:sz="0" w:space="0" w:color="auto"/>
        <w:left w:val="none" w:sz="0" w:space="0" w:color="auto"/>
        <w:bottom w:val="none" w:sz="0" w:space="0" w:color="auto"/>
        <w:right w:val="none" w:sz="0" w:space="0" w:color="auto"/>
      </w:divBdr>
    </w:div>
    <w:div w:id="646517227">
      <w:bodyDiv w:val="1"/>
      <w:marLeft w:val="0"/>
      <w:marRight w:val="0"/>
      <w:marTop w:val="0"/>
      <w:marBottom w:val="0"/>
      <w:divBdr>
        <w:top w:val="none" w:sz="0" w:space="0" w:color="auto"/>
        <w:left w:val="none" w:sz="0" w:space="0" w:color="auto"/>
        <w:bottom w:val="none" w:sz="0" w:space="0" w:color="auto"/>
        <w:right w:val="none" w:sz="0" w:space="0" w:color="auto"/>
      </w:divBdr>
    </w:div>
    <w:div w:id="649215758">
      <w:bodyDiv w:val="1"/>
      <w:marLeft w:val="0"/>
      <w:marRight w:val="0"/>
      <w:marTop w:val="0"/>
      <w:marBottom w:val="0"/>
      <w:divBdr>
        <w:top w:val="none" w:sz="0" w:space="0" w:color="auto"/>
        <w:left w:val="none" w:sz="0" w:space="0" w:color="auto"/>
        <w:bottom w:val="none" w:sz="0" w:space="0" w:color="auto"/>
        <w:right w:val="none" w:sz="0" w:space="0" w:color="auto"/>
      </w:divBdr>
    </w:div>
    <w:div w:id="653609392">
      <w:bodyDiv w:val="1"/>
      <w:marLeft w:val="0"/>
      <w:marRight w:val="0"/>
      <w:marTop w:val="0"/>
      <w:marBottom w:val="0"/>
      <w:divBdr>
        <w:top w:val="none" w:sz="0" w:space="0" w:color="auto"/>
        <w:left w:val="none" w:sz="0" w:space="0" w:color="auto"/>
        <w:bottom w:val="none" w:sz="0" w:space="0" w:color="auto"/>
        <w:right w:val="none" w:sz="0" w:space="0" w:color="auto"/>
      </w:divBdr>
    </w:div>
    <w:div w:id="655497527">
      <w:bodyDiv w:val="1"/>
      <w:marLeft w:val="0"/>
      <w:marRight w:val="0"/>
      <w:marTop w:val="0"/>
      <w:marBottom w:val="0"/>
      <w:divBdr>
        <w:top w:val="none" w:sz="0" w:space="0" w:color="auto"/>
        <w:left w:val="none" w:sz="0" w:space="0" w:color="auto"/>
        <w:bottom w:val="none" w:sz="0" w:space="0" w:color="auto"/>
        <w:right w:val="none" w:sz="0" w:space="0" w:color="auto"/>
      </w:divBdr>
    </w:div>
    <w:div w:id="662393305">
      <w:bodyDiv w:val="1"/>
      <w:marLeft w:val="0"/>
      <w:marRight w:val="0"/>
      <w:marTop w:val="0"/>
      <w:marBottom w:val="0"/>
      <w:divBdr>
        <w:top w:val="none" w:sz="0" w:space="0" w:color="auto"/>
        <w:left w:val="none" w:sz="0" w:space="0" w:color="auto"/>
        <w:bottom w:val="none" w:sz="0" w:space="0" w:color="auto"/>
        <w:right w:val="none" w:sz="0" w:space="0" w:color="auto"/>
      </w:divBdr>
    </w:div>
    <w:div w:id="665472413">
      <w:bodyDiv w:val="1"/>
      <w:marLeft w:val="0"/>
      <w:marRight w:val="0"/>
      <w:marTop w:val="0"/>
      <w:marBottom w:val="0"/>
      <w:divBdr>
        <w:top w:val="none" w:sz="0" w:space="0" w:color="auto"/>
        <w:left w:val="none" w:sz="0" w:space="0" w:color="auto"/>
        <w:bottom w:val="none" w:sz="0" w:space="0" w:color="auto"/>
        <w:right w:val="none" w:sz="0" w:space="0" w:color="auto"/>
      </w:divBdr>
    </w:div>
    <w:div w:id="665667694">
      <w:bodyDiv w:val="1"/>
      <w:marLeft w:val="0"/>
      <w:marRight w:val="0"/>
      <w:marTop w:val="0"/>
      <w:marBottom w:val="0"/>
      <w:divBdr>
        <w:top w:val="none" w:sz="0" w:space="0" w:color="auto"/>
        <w:left w:val="none" w:sz="0" w:space="0" w:color="auto"/>
        <w:bottom w:val="none" w:sz="0" w:space="0" w:color="auto"/>
        <w:right w:val="none" w:sz="0" w:space="0" w:color="auto"/>
      </w:divBdr>
    </w:div>
    <w:div w:id="675694898">
      <w:bodyDiv w:val="1"/>
      <w:marLeft w:val="0"/>
      <w:marRight w:val="0"/>
      <w:marTop w:val="0"/>
      <w:marBottom w:val="0"/>
      <w:divBdr>
        <w:top w:val="none" w:sz="0" w:space="0" w:color="auto"/>
        <w:left w:val="none" w:sz="0" w:space="0" w:color="auto"/>
        <w:bottom w:val="none" w:sz="0" w:space="0" w:color="auto"/>
        <w:right w:val="none" w:sz="0" w:space="0" w:color="auto"/>
      </w:divBdr>
    </w:div>
    <w:div w:id="679896111">
      <w:bodyDiv w:val="1"/>
      <w:marLeft w:val="0"/>
      <w:marRight w:val="0"/>
      <w:marTop w:val="0"/>
      <w:marBottom w:val="0"/>
      <w:divBdr>
        <w:top w:val="none" w:sz="0" w:space="0" w:color="auto"/>
        <w:left w:val="none" w:sz="0" w:space="0" w:color="auto"/>
        <w:bottom w:val="none" w:sz="0" w:space="0" w:color="auto"/>
        <w:right w:val="none" w:sz="0" w:space="0" w:color="auto"/>
      </w:divBdr>
    </w:div>
    <w:div w:id="681709084">
      <w:bodyDiv w:val="1"/>
      <w:marLeft w:val="0"/>
      <w:marRight w:val="0"/>
      <w:marTop w:val="0"/>
      <w:marBottom w:val="0"/>
      <w:divBdr>
        <w:top w:val="none" w:sz="0" w:space="0" w:color="auto"/>
        <w:left w:val="none" w:sz="0" w:space="0" w:color="auto"/>
        <w:bottom w:val="none" w:sz="0" w:space="0" w:color="auto"/>
        <w:right w:val="none" w:sz="0" w:space="0" w:color="auto"/>
      </w:divBdr>
    </w:div>
    <w:div w:id="685135231">
      <w:bodyDiv w:val="1"/>
      <w:marLeft w:val="0"/>
      <w:marRight w:val="0"/>
      <w:marTop w:val="0"/>
      <w:marBottom w:val="0"/>
      <w:divBdr>
        <w:top w:val="none" w:sz="0" w:space="0" w:color="auto"/>
        <w:left w:val="none" w:sz="0" w:space="0" w:color="auto"/>
        <w:bottom w:val="none" w:sz="0" w:space="0" w:color="auto"/>
        <w:right w:val="none" w:sz="0" w:space="0" w:color="auto"/>
      </w:divBdr>
    </w:div>
    <w:div w:id="688407387">
      <w:bodyDiv w:val="1"/>
      <w:marLeft w:val="0"/>
      <w:marRight w:val="0"/>
      <w:marTop w:val="0"/>
      <w:marBottom w:val="0"/>
      <w:divBdr>
        <w:top w:val="none" w:sz="0" w:space="0" w:color="auto"/>
        <w:left w:val="none" w:sz="0" w:space="0" w:color="auto"/>
        <w:bottom w:val="none" w:sz="0" w:space="0" w:color="auto"/>
        <w:right w:val="none" w:sz="0" w:space="0" w:color="auto"/>
      </w:divBdr>
    </w:div>
    <w:div w:id="690227943">
      <w:bodyDiv w:val="1"/>
      <w:marLeft w:val="0"/>
      <w:marRight w:val="0"/>
      <w:marTop w:val="0"/>
      <w:marBottom w:val="0"/>
      <w:divBdr>
        <w:top w:val="none" w:sz="0" w:space="0" w:color="auto"/>
        <w:left w:val="none" w:sz="0" w:space="0" w:color="auto"/>
        <w:bottom w:val="none" w:sz="0" w:space="0" w:color="auto"/>
        <w:right w:val="none" w:sz="0" w:space="0" w:color="auto"/>
      </w:divBdr>
    </w:div>
    <w:div w:id="695276218">
      <w:bodyDiv w:val="1"/>
      <w:marLeft w:val="0"/>
      <w:marRight w:val="0"/>
      <w:marTop w:val="0"/>
      <w:marBottom w:val="0"/>
      <w:divBdr>
        <w:top w:val="none" w:sz="0" w:space="0" w:color="auto"/>
        <w:left w:val="none" w:sz="0" w:space="0" w:color="auto"/>
        <w:bottom w:val="none" w:sz="0" w:space="0" w:color="auto"/>
        <w:right w:val="none" w:sz="0" w:space="0" w:color="auto"/>
      </w:divBdr>
    </w:div>
    <w:div w:id="695421004">
      <w:bodyDiv w:val="1"/>
      <w:marLeft w:val="0"/>
      <w:marRight w:val="0"/>
      <w:marTop w:val="0"/>
      <w:marBottom w:val="0"/>
      <w:divBdr>
        <w:top w:val="none" w:sz="0" w:space="0" w:color="auto"/>
        <w:left w:val="none" w:sz="0" w:space="0" w:color="auto"/>
        <w:bottom w:val="none" w:sz="0" w:space="0" w:color="auto"/>
        <w:right w:val="none" w:sz="0" w:space="0" w:color="auto"/>
      </w:divBdr>
    </w:div>
    <w:div w:id="699286699">
      <w:bodyDiv w:val="1"/>
      <w:marLeft w:val="0"/>
      <w:marRight w:val="0"/>
      <w:marTop w:val="0"/>
      <w:marBottom w:val="0"/>
      <w:divBdr>
        <w:top w:val="none" w:sz="0" w:space="0" w:color="auto"/>
        <w:left w:val="none" w:sz="0" w:space="0" w:color="auto"/>
        <w:bottom w:val="none" w:sz="0" w:space="0" w:color="auto"/>
        <w:right w:val="none" w:sz="0" w:space="0" w:color="auto"/>
      </w:divBdr>
    </w:div>
    <w:div w:id="705906696">
      <w:bodyDiv w:val="1"/>
      <w:marLeft w:val="0"/>
      <w:marRight w:val="0"/>
      <w:marTop w:val="0"/>
      <w:marBottom w:val="0"/>
      <w:divBdr>
        <w:top w:val="none" w:sz="0" w:space="0" w:color="auto"/>
        <w:left w:val="none" w:sz="0" w:space="0" w:color="auto"/>
        <w:bottom w:val="none" w:sz="0" w:space="0" w:color="auto"/>
        <w:right w:val="none" w:sz="0" w:space="0" w:color="auto"/>
      </w:divBdr>
    </w:div>
    <w:div w:id="706565417">
      <w:bodyDiv w:val="1"/>
      <w:marLeft w:val="0"/>
      <w:marRight w:val="0"/>
      <w:marTop w:val="0"/>
      <w:marBottom w:val="0"/>
      <w:divBdr>
        <w:top w:val="none" w:sz="0" w:space="0" w:color="auto"/>
        <w:left w:val="none" w:sz="0" w:space="0" w:color="auto"/>
        <w:bottom w:val="none" w:sz="0" w:space="0" w:color="auto"/>
        <w:right w:val="none" w:sz="0" w:space="0" w:color="auto"/>
      </w:divBdr>
    </w:div>
    <w:div w:id="707219235">
      <w:bodyDiv w:val="1"/>
      <w:marLeft w:val="0"/>
      <w:marRight w:val="0"/>
      <w:marTop w:val="0"/>
      <w:marBottom w:val="0"/>
      <w:divBdr>
        <w:top w:val="none" w:sz="0" w:space="0" w:color="auto"/>
        <w:left w:val="none" w:sz="0" w:space="0" w:color="auto"/>
        <w:bottom w:val="none" w:sz="0" w:space="0" w:color="auto"/>
        <w:right w:val="none" w:sz="0" w:space="0" w:color="auto"/>
      </w:divBdr>
    </w:div>
    <w:div w:id="713650828">
      <w:bodyDiv w:val="1"/>
      <w:marLeft w:val="0"/>
      <w:marRight w:val="0"/>
      <w:marTop w:val="0"/>
      <w:marBottom w:val="0"/>
      <w:divBdr>
        <w:top w:val="none" w:sz="0" w:space="0" w:color="auto"/>
        <w:left w:val="none" w:sz="0" w:space="0" w:color="auto"/>
        <w:bottom w:val="none" w:sz="0" w:space="0" w:color="auto"/>
        <w:right w:val="none" w:sz="0" w:space="0" w:color="auto"/>
      </w:divBdr>
    </w:div>
    <w:div w:id="717244339">
      <w:bodyDiv w:val="1"/>
      <w:marLeft w:val="0"/>
      <w:marRight w:val="0"/>
      <w:marTop w:val="0"/>
      <w:marBottom w:val="0"/>
      <w:divBdr>
        <w:top w:val="none" w:sz="0" w:space="0" w:color="auto"/>
        <w:left w:val="none" w:sz="0" w:space="0" w:color="auto"/>
        <w:bottom w:val="none" w:sz="0" w:space="0" w:color="auto"/>
        <w:right w:val="none" w:sz="0" w:space="0" w:color="auto"/>
      </w:divBdr>
    </w:div>
    <w:div w:id="717516289">
      <w:bodyDiv w:val="1"/>
      <w:marLeft w:val="0"/>
      <w:marRight w:val="0"/>
      <w:marTop w:val="0"/>
      <w:marBottom w:val="0"/>
      <w:divBdr>
        <w:top w:val="none" w:sz="0" w:space="0" w:color="auto"/>
        <w:left w:val="none" w:sz="0" w:space="0" w:color="auto"/>
        <w:bottom w:val="none" w:sz="0" w:space="0" w:color="auto"/>
        <w:right w:val="none" w:sz="0" w:space="0" w:color="auto"/>
      </w:divBdr>
    </w:div>
    <w:div w:id="719984349">
      <w:bodyDiv w:val="1"/>
      <w:marLeft w:val="0"/>
      <w:marRight w:val="0"/>
      <w:marTop w:val="0"/>
      <w:marBottom w:val="0"/>
      <w:divBdr>
        <w:top w:val="none" w:sz="0" w:space="0" w:color="auto"/>
        <w:left w:val="none" w:sz="0" w:space="0" w:color="auto"/>
        <w:bottom w:val="none" w:sz="0" w:space="0" w:color="auto"/>
        <w:right w:val="none" w:sz="0" w:space="0" w:color="auto"/>
      </w:divBdr>
    </w:div>
    <w:div w:id="723798154">
      <w:bodyDiv w:val="1"/>
      <w:marLeft w:val="0"/>
      <w:marRight w:val="0"/>
      <w:marTop w:val="0"/>
      <w:marBottom w:val="0"/>
      <w:divBdr>
        <w:top w:val="none" w:sz="0" w:space="0" w:color="auto"/>
        <w:left w:val="none" w:sz="0" w:space="0" w:color="auto"/>
        <w:bottom w:val="none" w:sz="0" w:space="0" w:color="auto"/>
        <w:right w:val="none" w:sz="0" w:space="0" w:color="auto"/>
      </w:divBdr>
    </w:div>
    <w:div w:id="730081053">
      <w:bodyDiv w:val="1"/>
      <w:marLeft w:val="0"/>
      <w:marRight w:val="0"/>
      <w:marTop w:val="0"/>
      <w:marBottom w:val="0"/>
      <w:divBdr>
        <w:top w:val="none" w:sz="0" w:space="0" w:color="auto"/>
        <w:left w:val="none" w:sz="0" w:space="0" w:color="auto"/>
        <w:bottom w:val="none" w:sz="0" w:space="0" w:color="auto"/>
        <w:right w:val="none" w:sz="0" w:space="0" w:color="auto"/>
      </w:divBdr>
    </w:div>
    <w:div w:id="738476423">
      <w:bodyDiv w:val="1"/>
      <w:marLeft w:val="0"/>
      <w:marRight w:val="0"/>
      <w:marTop w:val="0"/>
      <w:marBottom w:val="0"/>
      <w:divBdr>
        <w:top w:val="none" w:sz="0" w:space="0" w:color="auto"/>
        <w:left w:val="none" w:sz="0" w:space="0" w:color="auto"/>
        <w:bottom w:val="none" w:sz="0" w:space="0" w:color="auto"/>
        <w:right w:val="none" w:sz="0" w:space="0" w:color="auto"/>
      </w:divBdr>
    </w:div>
    <w:div w:id="738868695">
      <w:bodyDiv w:val="1"/>
      <w:marLeft w:val="0"/>
      <w:marRight w:val="0"/>
      <w:marTop w:val="0"/>
      <w:marBottom w:val="0"/>
      <w:divBdr>
        <w:top w:val="none" w:sz="0" w:space="0" w:color="auto"/>
        <w:left w:val="none" w:sz="0" w:space="0" w:color="auto"/>
        <w:bottom w:val="none" w:sz="0" w:space="0" w:color="auto"/>
        <w:right w:val="none" w:sz="0" w:space="0" w:color="auto"/>
      </w:divBdr>
    </w:div>
    <w:div w:id="740755017">
      <w:bodyDiv w:val="1"/>
      <w:marLeft w:val="0"/>
      <w:marRight w:val="0"/>
      <w:marTop w:val="0"/>
      <w:marBottom w:val="0"/>
      <w:divBdr>
        <w:top w:val="none" w:sz="0" w:space="0" w:color="auto"/>
        <w:left w:val="none" w:sz="0" w:space="0" w:color="auto"/>
        <w:bottom w:val="none" w:sz="0" w:space="0" w:color="auto"/>
        <w:right w:val="none" w:sz="0" w:space="0" w:color="auto"/>
      </w:divBdr>
    </w:div>
    <w:div w:id="747969810">
      <w:bodyDiv w:val="1"/>
      <w:marLeft w:val="0"/>
      <w:marRight w:val="0"/>
      <w:marTop w:val="0"/>
      <w:marBottom w:val="0"/>
      <w:divBdr>
        <w:top w:val="none" w:sz="0" w:space="0" w:color="auto"/>
        <w:left w:val="none" w:sz="0" w:space="0" w:color="auto"/>
        <w:bottom w:val="none" w:sz="0" w:space="0" w:color="auto"/>
        <w:right w:val="none" w:sz="0" w:space="0" w:color="auto"/>
      </w:divBdr>
    </w:div>
    <w:div w:id="749887482">
      <w:bodyDiv w:val="1"/>
      <w:marLeft w:val="0"/>
      <w:marRight w:val="0"/>
      <w:marTop w:val="0"/>
      <w:marBottom w:val="0"/>
      <w:divBdr>
        <w:top w:val="none" w:sz="0" w:space="0" w:color="auto"/>
        <w:left w:val="none" w:sz="0" w:space="0" w:color="auto"/>
        <w:bottom w:val="none" w:sz="0" w:space="0" w:color="auto"/>
        <w:right w:val="none" w:sz="0" w:space="0" w:color="auto"/>
      </w:divBdr>
    </w:div>
    <w:div w:id="752169121">
      <w:bodyDiv w:val="1"/>
      <w:marLeft w:val="0"/>
      <w:marRight w:val="0"/>
      <w:marTop w:val="0"/>
      <w:marBottom w:val="0"/>
      <w:divBdr>
        <w:top w:val="none" w:sz="0" w:space="0" w:color="auto"/>
        <w:left w:val="none" w:sz="0" w:space="0" w:color="auto"/>
        <w:bottom w:val="none" w:sz="0" w:space="0" w:color="auto"/>
        <w:right w:val="none" w:sz="0" w:space="0" w:color="auto"/>
      </w:divBdr>
    </w:div>
    <w:div w:id="755980163">
      <w:bodyDiv w:val="1"/>
      <w:marLeft w:val="0"/>
      <w:marRight w:val="0"/>
      <w:marTop w:val="0"/>
      <w:marBottom w:val="0"/>
      <w:divBdr>
        <w:top w:val="none" w:sz="0" w:space="0" w:color="auto"/>
        <w:left w:val="none" w:sz="0" w:space="0" w:color="auto"/>
        <w:bottom w:val="none" w:sz="0" w:space="0" w:color="auto"/>
        <w:right w:val="none" w:sz="0" w:space="0" w:color="auto"/>
      </w:divBdr>
    </w:div>
    <w:div w:id="761224554">
      <w:bodyDiv w:val="1"/>
      <w:marLeft w:val="0"/>
      <w:marRight w:val="0"/>
      <w:marTop w:val="0"/>
      <w:marBottom w:val="0"/>
      <w:divBdr>
        <w:top w:val="none" w:sz="0" w:space="0" w:color="auto"/>
        <w:left w:val="none" w:sz="0" w:space="0" w:color="auto"/>
        <w:bottom w:val="none" w:sz="0" w:space="0" w:color="auto"/>
        <w:right w:val="none" w:sz="0" w:space="0" w:color="auto"/>
      </w:divBdr>
    </w:div>
    <w:div w:id="771363147">
      <w:bodyDiv w:val="1"/>
      <w:marLeft w:val="0"/>
      <w:marRight w:val="0"/>
      <w:marTop w:val="0"/>
      <w:marBottom w:val="0"/>
      <w:divBdr>
        <w:top w:val="none" w:sz="0" w:space="0" w:color="auto"/>
        <w:left w:val="none" w:sz="0" w:space="0" w:color="auto"/>
        <w:bottom w:val="none" w:sz="0" w:space="0" w:color="auto"/>
        <w:right w:val="none" w:sz="0" w:space="0" w:color="auto"/>
      </w:divBdr>
    </w:div>
    <w:div w:id="776408577">
      <w:bodyDiv w:val="1"/>
      <w:marLeft w:val="0"/>
      <w:marRight w:val="0"/>
      <w:marTop w:val="0"/>
      <w:marBottom w:val="0"/>
      <w:divBdr>
        <w:top w:val="none" w:sz="0" w:space="0" w:color="auto"/>
        <w:left w:val="none" w:sz="0" w:space="0" w:color="auto"/>
        <w:bottom w:val="none" w:sz="0" w:space="0" w:color="auto"/>
        <w:right w:val="none" w:sz="0" w:space="0" w:color="auto"/>
      </w:divBdr>
    </w:div>
    <w:div w:id="777070234">
      <w:bodyDiv w:val="1"/>
      <w:marLeft w:val="0"/>
      <w:marRight w:val="0"/>
      <w:marTop w:val="0"/>
      <w:marBottom w:val="0"/>
      <w:divBdr>
        <w:top w:val="none" w:sz="0" w:space="0" w:color="auto"/>
        <w:left w:val="none" w:sz="0" w:space="0" w:color="auto"/>
        <w:bottom w:val="none" w:sz="0" w:space="0" w:color="auto"/>
        <w:right w:val="none" w:sz="0" w:space="0" w:color="auto"/>
      </w:divBdr>
    </w:div>
    <w:div w:id="780611493">
      <w:bodyDiv w:val="1"/>
      <w:marLeft w:val="0"/>
      <w:marRight w:val="0"/>
      <w:marTop w:val="0"/>
      <w:marBottom w:val="0"/>
      <w:divBdr>
        <w:top w:val="none" w:sz="0" w:space="0" w:color="auto"/>
        <w:left w:val="none" w:sz="0" w:space="0" w:color="auto"/>
        <w:bottom w:val="none" w:sz="0" w:space="0" w:color="auto"/>
        <w:right w:val="none" w:sz="0" w:space="0" w:color="auto"/>
      </w:divBdr>
    </w:div>
    <w:div w:id="787898983">
      <w:bodyDiv w:val="1"/>
      <w:marLeft w:val="0"/>
      <w:marRight w:val="0"/>
      <w:marTop w:val="0"/>
      <w:marBottom w:val="0"/>
      <w:divBdr>
        <w:top w:val="none" w:sz="0" w:space="0" w:color="auto"/>
        <w:left w:val="none" w:sz="0" w:space="0" w:color="auto"/>
        <w:bottom w:val="none" w:sz="0" w:space="0" w:color="auto"/>
        <w:right w:val="none" w:sz="0" w:space="0" w:color="auto"/>
      </w:divBdr>
    </w:div>
    <w:div w:id="788663206">
      <w:bodyDiv w:val="1"/>
      <w:marLeft w:val="0"/>
      <w:marRight w:val="0"/>
      <w:marTop w:val="0"/>
      <w:marBottom w:val="0"/>
      <w:divBdr>
        <w:top w:val="none" w:sz="0" w:space="0" w:color="auto"/>
        <w:left w:val="none" w:sz="0" w:space="0" w:color="auto"/>
        <w:bottom w:val="none" w:sz="0" w:space="0" w:color="auto"/>
        <w:right w:val="none" w:sz="0" w:space="0" w:color="auto"/>
      </w:divBdr>
    </w:div>
    <w:div w:id="790704832">
      <w:bodyDiv w:val="1"/>
      <w:marLeft w:val="0"/>
      <w:marRight w:val="0"/>
      <w:marTop w:val="0"/>
      <w:marBottom w:val="0"/>
      <w:divBdr>
        <w:top w:val="none" w:sz="0" w:space="0" w:color="auto"/>
        <w:left w:val="none" w:sz="0" w:space="0" w:color="auto"/>
        <w:bottom w:val="none" w:sz="0" w:space="0" w:color="auto"/>
        <w:right w:val="none" w:sz="0" w:space="0" w:color="auto"/>
      </w:divBdr>
    </w:div>
    <w:div w:id="799962319">
      <w:bodyDiv w:val="1"/>
      <w:marLeft w:val="0"/>
      <w:marRight w:val="0"/>
      <w:marTop w:val="0"/>
      <w:marBottom w:val="0"/>
      <w:divBdr>
        <w:top w:val="none" w:sz="0" w:space="0" w:color="auto"/>
        <w:left w:val="none" w:sz="0" w:space="0" w:color="auto"/>
        <w:bottom w:val="none" w:sz="0" w:space="0" w:color="auto"/>
        <w:right w:val="none" w:sz="0" w:space="0" w:color="auto"/>
      </w:divBdr>
    </w:div>
    <w:div w:id="804659100">
      <w:bodyDiv w:val="1"/>
      <w:marLeft w:val="0"/>
      <w:marRight w:val="0"/>
      <w:marTop w:val="0"/>
      <w:marBottom w:val="0"/>
      <w:divBdr>
        <w:top w:val="none" w:sz="0" w:space="0" w:color="auto"/>
        <w:left w:val="none" w:sz="0" w:space="0" w:color="auto"/>
        <w:bottom w:val="none" w:sz="0" w:space="0" w:color="auto"/>
        <w:right w:val="none" w:sz="0" w:space="0" w:color="auto"/>
      </w:divBdr>
    </w:div>
    <w:div w:id="809246325">
      <w:bodyDiv w:val="1"/>
      <w:marLeft w:val="0"/>
      <w:marRight w:val="0"/>
      <w:marTop w:val="0"/>
      <w:marBottom w:val="0"/>
      <w:divBdr>
        <w:top w:val="none" w:sz="0" w:space="0" w:color="auto"/>
        <w:left w:val="none" w:sz="0" w:space="0" w:color="auto"/>
        <w:bottom w:val="none" w:sz="0" w:space="0" w:color="auto"/>
        <w:right w:val="none" w:sz="0" w:space="0" w:color="auto"/>
      </w:divBdr>
    </w:div>
    <w:div w:id="810900608">
      <w:bodyDiv w:val="1"/>
      <w:marLeft w:val="0"/>
      <w:marRight w:val="0"/>
      <w:marTop w:val="0"/>
      <w:marBottom w:val="0"/>
      <w:divBdr>
        <w:top w:val="none" w:sz="0" w:space="0" w:color="auto"/>
        <w:left w:val="none" w:sz="0" w:space="0" w:color="auto"/>
        <w:bottom w:val="none" w:sz="0" w:space="0" w:color="auto"/>
        <w:right w:val="none" w:sz="0" w:space="0" w:color="auto"/>
      </w:divBdr>
    </w:div>
    <w:div w:id="816529557">
      <w:bodyDiv w:val="1"/>
      <w:marLeft w:val="0"/>
      <w:marRight w:val="0"/>
      <w:marTop w:val="0"/>
      <w:marBottom w:val="0"/>
      <w:divBdr>
        <w:top w:val="none" w:sz="0" w:space="0" w:color="auto"/>
        <w:left w:val="none" w:sz="0" w:space="0" w:color="auto"/>
        <w:bottom w:val="none" w:sz="0" w:space="0" w:color="auto"/>
        <w:right w:val="none" w:sz="0" w:space="0" w:color="auto"/>
      </w:divBdr>
    </w:div>
    <w:div w:id="817382884">
      <w:bodyDiv w:val="1"/>
      <w:marLeft w:val="0"/>
      <w:marRight w:val="0"/>
      <w:marTop w:val="0"/>
      <w:marBottom w:val="0"/>
      <w:divBdr>
        <w:top w:val="none" w:sz="0" w:space="0" w:color="auto"/>
        <w:left w:val="none" w:sz="0" w:space="0" w:color="auto"/>
        <w:bottom w:val="none" w:sz="0" w:space="0" w:color="auto"/>
        <w:right w:val="none" w:sz="0" w:space="0" w:color="auto"/>
      </w:divBdr>
    </w:div>
    <w:div w:id="820196563">
      <w:bodyDiv w:val="1"/>
      <w:marLeft w:val="0"/>
      <w:marRight w:val="0"/>
      <w:marTop w:val="0"/>
      <w:marBottom w:val="0"/>
      <w:divBdr>
        <w:top w:val="none" w:sz="0" w:space="0" w:color="auto"/>
        <w:left w:val="none" w:sz="0" w:space="0" w:color="auto"/>
        <w:bottom w:val="none" w:sz="0" w:space="0" w:color="auto"/>
        <w:right w:val="none" w:sz="0" w:space="0" w:color="auto"/>
      </w:divBdr>
    </w:div>
    <w:div w:id="820653508">
      <w:bodyDiv w:val="1"/>
      <w:marLeft w:val="0"/>
      <w:marRight w:val="0"/>
      <w:marTop w:val="0"/>
      <w:marBottom w:val="0"/>
      <w:divBdr>
        <w:top w:val="none" w:sz="0" w:space="0" w:color="auto"/>
        <w:left w:val="none" w:sz="0" w:space="0" w:color="auto"/>
        <w:bottom w:val="none" w:sz="0" w:space="0" w:color="auto"/>
        <w:right w:val="none" w:sz="0" w:space="0" w:color="auto"/>
      </w:divBdr>
    </w:div>
    <w:div w:id="833498875">
      <w:bodyDiv w:val="1"/>
      <w:marLeft w:val="0"/>
      <w:marRight w:val="0"/>
      <w:marTop w:val="0"/>
      <w:marBottom w:val="0"/>
      <w:divBdr>
        <w:top w:val="none" w:sz="0" w:space="0" w:color="auto"/>
        <w:left w:val="none" w:sz="0" w:space="0" w:color="auto"/>
        <w:bottom w:val="none" w:sz="0" w:space="0" w:color="auto"/>
        <w:right w:val="none" w:sz="0" w:space="0" w:color="auto"/>
      </w:divBdr>
    </w:div>
    <w:div w:id="841242773">
      <w:bodyDiv w:val="1"/>
      <w:marLeft w:val="0"/>
      <w:marRight w:val="0"/>
      <w:marTop w:val="0"/>
      <w:marBottom w:val="0"/>
      <w:divBdr>
        <w:top w:val="none" w:sz="0" w:space="0" w:color="auto"/>
        <w:left w:val="none" w:sz="0" w:space="0" w:color="auto"/>
        <w:bottom w:val="none" w:sz="0" w:space="0" w:color="auto"/>
        <w:right w:val="none" w:sz="0" w:space="0" w:color="auto"/>
      </w:divBdr>
    </w:div>
    <w:div w:id="841896417">
      <w:bodyDiv w:val="1"/>
      <w:marLeft w:val="0"/>
      <w:marRight w:val="0"/>
      <w:marTop w:val="0"/>
      <w:marBottom w:val="0"/>
      <w:divBdr>
        <w:top w:val="none" w:sz="0" w:space="0" w:color="auto"/>
        <w:left w:val="none" w:sz="0" w:space="0" w:color="auto"/>
        <w:bottom w:val="none" w:sz="0" w:space="0" w:color="auto"/>
        <w:right w:val="none" w:sz="0" w:space="0" w:color="auto"/>
      </w:divBdr>
    </w:div>
    <w:div w:id="845364337">
      <w:bodyDiv w:val="1"/>
      <w:marLeft w:val="0"/>
      <w:marRight w:val="0"/>
      <w:marTop w:val="0"/>
      <w:marBottom w:val="0"/>
      <w:divBdr>
        <w:top w:val="none" w:sz="0" w:space="0" w:color="auto"/>
        <w:left w:val="none" w:sz="0" w:space="0" w:color="auto"/>
        <w:bottom w:val="none" w:sz="0" w:space="0" w:color="auto"/>
        <w:right w:val="none" w:sz="0" w:space="0" w:color="auto"/>
      </w:divBdr>
    </w:div>
    <w:div w:id="845943169">
      <w:bodyDiv w:val="1"/>
      <w:marLeft w:val="0"/>
      <w:marRight w:val="0"/>
      <w:marTop w:val="0"/>
      <w:marBottom w:val="0"/>
      <w:divBdr>
        <w:top w:val="none" w:sz="0" w:space="0" w:color="auto"/>
        <w:left w:val="none" w:sz="0" w:space="0" w:color="auto"/>
        <w:bottom w:val="none" w:sz="0" w:space="0" w:color="auto"/>
        <w:right w:val="none" w:sz="0" w:space="0" w:color="auto"/>
      </w:divBdr>
    </w:div>
    <w:div w:id="848102591">
      <w:bodyDiv w:val="1"/>
      <w:marLeft w:val="0"/>
      <w:marRight w:val="0"/>
      <w:marTop w:val="0"/>
      <w:marBottom w:val="0"/>
      <w:divBdr>
        <w:top w:val="none" w:sz="0" w:space="0" w:color="auto"/>
        <w:left w:val="none" w:sz="0" w:space="0" w:color="auto"/>
        <w:bottom w:val="none" w:sz="0" w:space="0" w:color="auto"/>
        <w:right w:val="none" w:sz="0" w:space="0" w:color="auto"/>
      </w:divBdr>
    </w:div>
    <w:div w:id="850492563">
      <w:bodyDiv w:val="1"/>
      <w:marLeft w:val="0"/>
      <w:marRight w:val="0"/>
      <w:marTop w:val="0"/>
      <w:marBottom w:val="0"/>
      <w:divBdr>
        <w:top w:val="none" w:sz="0" w:space="0" w:color="auto"/>
        <w:left w:val="none" w:sz="0" w:space="0" w:color="auto"/>
        <w:bottom w:val="none" w:sz="0" w:space="0" w:color="auto"/>
        <w:right w:val="none" w:sz="0" w:space="0" w:color="auto"/>
      </w:divBdr>
    </w:div>
    <w:div w:id="853761185">
      <w:bodyDiv w:val="1"/>
      <w:marLeft w:val="0"/>
      <w:marRight w:val="0"/>
      <w:marTop w:val="0"/>
      <w:marBottom w:val="0"/>
      <w:divBdr>
        <w:top w:val="none" w:sz="0" w:space="0" w:color="auto"/>
        <w:left w:val="none" w:sz="0" w:space="0" w:color="auto"/>
        <w:bottom w:val="none" w:sz="0" w:space="0" w:color="auto"/>
        <w:right w:val="none" w:sz="0" w:space="0" w:color="auto"/>
      </w:divBdr>
    </w:div>
    <w:div w:id="858663061">
      <w:bodyDiv w:val="1"/>
      <w:marLeft w:val="0"/>
      <w:marRight w:val="0"/>
      <w:marTop w:val="0"/>
      <w:marBottom w:val="0"/>
      <w:divBdr>
        <w:top w:val="none" w:sz="0" w:space="0" w:color="auto"/>
        <w:left w:val="none" w:sz="0" w:space="0" w:color="auto"/>
        <w:bottom w:val="none" w:sz="0" w:space="0" w:color="auto"/>
        <w:right w:val="none" w:sz="0" w:space="0" w:color="auto"/>
      </w:divBdr>
    </w:div>
    <w:div w:id="859202236">
      <w:bodyDiv w:val="1"/>
      <w:marLeft w:val="0"/>
      <w:marRight w:val="0"/>
      <w:marTop w:val="0"/>
      <w:marBottom w:val="0"/>
      <w:divBdr>
        <w:top w:val="none" w:sz="0" w:space="0" w:color="auto"/>
        <w:left w:val="none" w:sz="0" w:space="0" w:color="auto"/>
        <w:bottom w:val="none" w:sz="0" w:space="0" w:color="auto"/>
        <w:right w:val="none" w:sz="0" w:space="0" w:color="auto"/>
      </w:divBdr>
    </w:div>
    <w:div w:id="863250741">
      <w:bodyDiv w:val="1"/>
      <w:marLeft w:val="0"/>
      <w:marRight w:val="0"/>
      <w:marTop w:val="0"/>
      <w:marBottom w:val="0"/>
      <w:divBdr>
        <w:top w:val="none" w:sz="0" w:space="0" w:color="auto"/>
        <w:left w:val="none" w:sz="0" w:space="0" w:color="auto"/>
        <w:bottom w:val="none" w:sz="0" w:space="0" w:color="auto"/>
        <w:right w:val="none" w:sz="0" w:space="0" w:color="auto"/>
      </w:divBdr>
    </w:div>
    <w:div w:id="864441659">
      <w:bodyDiv w:val="1"/>
      <w:marLeft w:val="0"/>
      <w:marRight w:val="0"/>
      <w:marTop w:val="0"/>
      <w:marBottom w:val="0"/>
      <w:divBdr>
        <w:top w:val="none" w:sz="0" w:space="0" w:color="auto"/>
        <w:left w:val="none" w:sz="0" w:space="0" w:color="auto"/>
        <w:bottom w:val="none" w:sz="0" w:space="0" w:color="auto"/>
        <w:right w:val="none" w:sz="0" w:space="0" w:color="auto"/>
      </w:divBdr>
    </w:div>
    <w:div w:id="865867829">
      <w:bodyDiv w:val="1"/>
      <w:marLeft w:val="0"/>
      <w:marRight w:val="0"/>
      <w:marTop w:val="0"/>
      <w:marBottom w:val="0"/>
      <w:divBdr>
        <w:top w:val="none" w:sz="0" w:space="0" w:color="auto"/>
        <w:left w:val="none" w:sz="0" w:space="0" w:color="auto"/>
        <w:bottom w:val="none" w:sz="0" w:space="0" w:color="auto"/>
        <w:right w:val="none" w:sz="0" w:space="0" w:color="auto"/>
      </w:divBdr>
    </w:div>
    <w:div w:id="868955147">
      <w:bodyDiv w:val="1"/>
      <w:marLeft w:val="0"/>
      <w:marRight w:val="0"/>
      <w:marTop w:val="0"/>
      <w:marBottom w:val="0"/>
      <w:divBdr>
        <w:top w:val="none" w:sz="0" w:space="0" w:color="auto"/>
        <w:left w:val="none" w:sz="0" w:space="0" w:color="auto"/>
        <w:bottom w:val="none" w:sz="0" w:space="0" w:color="auto"/>
        <w:right w:val="none" w:sz="0" w:space="0" w:color="auto"/>
      </w:divBdr>
    </w:div>
    <w:div w:id="873539443">
      <w:bodyDiv w:val="1"/>
      <w:marLeft w:val="0"/>
      <w:marRight w:val="0"/>
      <w:marTop w:val="0"/>
      <w:marBottom w:val="0"/>
      <w:divBdr>
        <w:top w:val="none" w:sz="0" w:space="0" w:color="auto"/>
        <w:left w:val="none" w:sz="0" w:space="0" w:color="auto"/>
        <w:bottom w:val="none" w:sz="0" w:space="0" w:color="auto"/>
        <w:right w:val="none" w:sz="0" w:space="0" w:color="auto"/>
      </w:divBdr>
    </w:div>
    <w:div w:id="875042969">
      <w:bodyDiv w:val="1"/>
      <w:marLeft w:val="0"/>
      <w:marRight w:val="0"/>
      <w:marTop w:val="0"/>
      <w:marBottom w:val="0"/>
      <w:divBdr>
        <w:top w:val="none" w:sz="0" w:space="0" w:color="auto"/>
        <w:left w:val="none" w:sz="0" w:space="0" w:color="auto"/>
        <w:bottom w:val="none" w:sz="0" w:space="0" w:color="auto"/>
        <w:right w:val="none" w:sz="0" w:space="0" w:color="auto"/>
      </w:divBdr>
    </w:div>
    <w:div w:id="881132554">
      <w:bodyDiv w:val="1"/>
      <w:marLeft w:val="0"/>
      <w:marRight w:val="0"/>
      <w:marTop w:val="0"/>
      <w:marBottom w:val="0"/>
      <w:divBdr>
        <w:top w:val="none" w:sz="0" w:space="0" w:color="auto"/>
        <w:left w:val="none" w:sz="0" w:space="0" w:color="auto"/>
        <w:bottom w:val="none" w:sz="0" w:space="0" w:color="auto"/>
        <w:right w:val="none" w:sz="0" w:space="0" w:color="auto"/>
      </w:divBdr>
    </w:div>
    <w:div w:id="885335787">
      <w:bodyDiv w:val="1"/>
      <w:marLeft w:val="0"/>
      <w:marRight w:val="0"/>
      <w:marTop w:val="0"/>
      <w:marBottom w:val="0"/>
      <w:divBdr>
        <w:top w:val="none" w:sz="0" w:space="0" w:color="auto"/>
        <w:left w:val="none" w:sz="0" w:space="0" w:color="auto"/>
        <w:bottom w:val="none" w:sz="0" w:space="0" w:color="auto"/>
        <w:right w:val="none" w:sz="0" w:space="0" w:color="auto"/>
      </w:divBdr>
    </w:div>
    <w:div w:id="886525242">
      <w:bodyDiv w:val="1"/>
      <w:marLeft w:val="0"/>
      <w:marRight w:val="0"/>
      <w:marTop w:val="0"/>
      <w:marBottom w:val="0"/>
      <w:divBdr>
        <w:top w:val="none" w:sz="0" w:space="0" w:color="auto"/>
        <w:left w:val="none" w:sz="0" w:space="0" w:color="auto"/>
        <w:bottom w:val="none" w:sz="0" w:space="0" w:color="auto"/>
        <w:right w:val="none" w:sz="0" w:space="0" w:color="auto"/>
      </w:divBdr>
    </w:div>
    <w:div w:id="889267275">
      <w:bodyDiv w:val="1"/>
      <w:marLeft w:val="0"/>
      <w:marRight w:val="0"/>
      <w:marTop w:val="0"/>
      <w:marBottom w:val="0"/>
      <w:divBdr>
        <w:top w:val="none" w:sz="0" w:space="0" w:color="auto"/>
        <w:left w:val="none" w:sz="0" w:space="0" w:color="auto"/>
        <w:bottom w:val="none" w:sz="0" w:space="0" w:color="auto"/>
        <w:right w:val="none" w:sz="0" w:space="0" w:color="auto"/>
      </w:divBdr>
    </w:div>
    <w:div w:id="890728475">
      <w:bodyDiv w:val="1"/>
      <w:marLeft w:val="0"/>
      <w:marRight w:val="0"/>
      <w:marTop w:val="0"/>
      <w:marBottom w:val="0"/>
      <w:divBdr>
        <w:top w:val="none" w:sz="0" w:space="0" w:color="auto"/>
        <w:left w:val="none" w:sz="0" w:space="0" w:color="auto"/>
        <w:bottom w:val="none" w:sz="0" w:space="0" w:color="auto"/>
        <w:right w:val="none" w:sz="0" w:space="0" w:color="auto"/>
      </w:divBdr>
    </w:div>
    <w:div w:id="895314366">
      <w:bodyDiv w:val="1"/>
      <w:marLeft w:val="0"/>
      <w:marRight w:val="0"/>
      <w:marTop w:val="0"/>
      <w:marBottom w:val="0"/>
      <w:divBdr>
        <w:top w:val="none" w:sz="0" w:space="0" w:color="auto"/>
        <w:left w:val="none" w:sz="0" w:space="0" w:color="auto"/>
        <w:bottom w:val="none" w:sz="0" w:space="0" w:color="auto"/>
        <w:right w:val="none" w:sz="0" w:space="0" w:color="auto"/>
      </w:divBdr>
    </w:div>
    <w:div w:id="895705401">
      <w:bodyDiv w:val="1"/>
      <w:marLeft w:val="0"/>
      <w:marRight w:val="0"/>
      <w:marTop w:val="0"/>
      <w:marBottom w:val="0"/>
      <w:divBdr>
        <w:top w:val="none" w:sz="0" w:space="0" w:color="auto"/>
        <w:left w:val="none" w:sz="0" w:space="0" w:color="auto"/>
        <w:bottom w:val="none" w:sz="0" w:space="0" w:color="auto"/>
        <w:right w:val="none" w:sz="0" w:space="0" w:color="auto"/>
      </w:divBdr>
    </w:div>
    <w:div w:id="899940514">
      <w:bodyDiv w:val="1"/>
      <w:marLeft w:val="0"/>
      <w:marRight w:val="0"/>
      <w:marTop w:val="0"/>
      <w:marBottom w:val="0"/>
      <w:divBdr>
        <w:top w:val="none" w:sz="0" w:space="0" w:color="auto"/>
        <w:left w:val="none" w:sz="0" w:space="0" w:color="auto"/>
        <w:bottom w:val="none" w:sz="0" w:space="0" w:color="auto"/>
        <w:right w:val="none" w:sz="0" w:space="0" w:color="auto"/>
      </w:divBdr>
    </w:div>
    <w:div w:id="900675116">
      <w:bodyDiv w:val="1"/>
      <w:marLeft w:val="0"/>
      <w:marRight w:val="0"/>
      <w:marTop w:val="0"/>
      <w:marBottom w:val="0"/>
      <w:divBdr>
        <w:top w:val="none" w:sz="0" w:space="0" w:color="auto"/>
        <w:left w:val="none" w:sz="0" w:space="0" w:color="auto"/>
        <w:bottom w:val="none" w:sz="0" w:space="0" w:color="auto"/>
        <w:right w:val="none" w:sz="0" w:space="0" w:color="auto"/>
      </w:divBdr>
    </w:div>
    <w:div w:id="906382307">
      <w:bodyDiv w:val="1"/>
      <w:marLeft w:val="0"/>
      <w:marRight w:val="0"/>
      <w:marTop w:val="0"/>
      <w:marBottom w:val="0"/>
      <w:divBdr>
        <w:top w:val="none" w:sz="0" w:space="0" w:color="auto"/>
        <w:left w:val="none" w:sz="0" w:space="0" w:color="auto"/>
        <w:bottom w:val="none" w:sz="0" w:space="0" w:color="auto"/>
        <w:right w:val="none" w:sz="0" w:space="0" w:color="auto"/>
      </w:divBdr>
    </w:div>
    <w:div w:id="908929224">
      <w:bodyDiv w:val="1"/>
      <w:marLeft w:val="0"/>
      <w:marRight w:val="0"/>
      <w:marTop w:val="0"/>
      <w:marBottom w:val="0"/>
      <w:divBdr>
        <w:top w:val="none" w:sz="0" w:space="0" w:color="auto"/>
        <w:left w:val="none" w:sz="0" w:space="0" w:color="auto"/>
        <w:bottom w:val="none" w:sz="0" w:space="0" w:color="auto"/>
        <w:right w:val="none" w:sz="0" w:space="0" w:color="auto"/>
      </w:divBdr>
    </w:div>
    <w:div w:id="909465891">
      <w:bodyDiv w:val="1"/>
      <w:marLeft w:val="0"/>
      <w:marRight w:val="0"/>
      <w:marTop w:val="0"/>
      <w:marBottom w:val="0"/>
      <w:divBdr>
        <w:top w:val="none" w:sz="0" w:space="0" w:color="auto"/>
        <w:left w:val="none" w:sz="0" w:space="0" w:color="auto"/>
        <w:bottom w:val="none" w:sz="0" w:space="0" w:color="auto"/>
        <w:right w:val="none" w:sz="0" w:space="0" w:color="auto"/>
      </w:divBdr>
    </w:div>
    <w:div w:id="912159531">
      <w:bodyDiv w:val="1"/>
      <w:marLeft w:val="0"/>
      <w:marRight w:val="0"/>
      <w:marTop w:val="0"/>
      <w:marBottom w:val="0"/>
      <w:divBdr>
        <w:top w:val="none" w:sz="0" w:space="0" w:color="auto"/>
        <w:left w:val="none" w:sz="0" w:space="0" w:color="auto"/>
        <w:bottom w:val="none" w:sz="0" w:space="0" w:color="auto"/>
        <w:right w:val="none" w:sz="0" w:space="0" w:color="auto"/>
      </w:divBdr>
    </w:div>
    <w:div w:id="915673542">
      <w:bodyDiv w:val="1"/>
      <w:marLeft w:val="0"/>
      <w:marRight w:val="0"/>
      <w:marTop w:val="0"/>
      <w:marBottom w:val="0"/>
      <w:divBdr>
        <w:top w:val="none" w:sz="0" w:space="0" w:color="auto"/>
        <w:left w:val="none" w:sz="0" w:space="0" w:color="auto"/>
        <w:bottom w:val="none" w:sz="0" w:space="0" w:color="auto"/>
        <w:right w:val="none" w:sz="0" w:space="0" w:color="auto"/>
      </w:divBdr>
    </w:div>
    <w:div w:id="916281595">
      <w:bodyDiv w:val="1"/>
      <w:marLeft w:val="0"/>
      <w:marRight w:val="0"/>
      <w:marTop w:val="0"/>
      <w:marBottom w:val="0"/>
      <w:divBdr>
        <w:top w:val="none" w:sz="0" w:space="0" w:color="auto"/>
        <w:left w:val="none" w:sz="0" w:space="0" w:color="auto"/>
        <w:bottom w:val="none" w:sz="0" w:space="0" w:color="auto"/>
        <w:right w:val="none" w:sz="0" w:space="0" w:color="auto"/>
      </w:divBdr>
    </w:div>
    <w:div w:id="919828105">
      <w:bodyDiv w:val="1"/>
      <w:marLeft w:val="0"/>
      <w:marRight w:val="0"/>
      <w:marTop w:val="0"/>
      <w:marBottom w:val="0"/>
      <w:divBdr>
        <w:top w:val="none" w:sz="0" w:space="0" w:color="auto"/>
        <w:left w:val="none" w:sz="0" w:space="0" w:color="auto"/>
        <w:bottom w:val="none" w:sz="0" w:space="0" w:color="auto"/>
        <w:right w:val="none" w:sz="0" w:space="0" w:color="auto"/>
      </w:divBdr>
    </w:div>
    <w:div w:id="920868776">
      <w:bodyDiv w:val="1"/>
      <w:marLeft w:val="0"/>
      <w:marRight w:val="0"/>
      <w:marTop w:val="0"/>
      <w:marBottom w:val="0"/>
      <w:divBdr>
        <w:top w:val="none" w:sz="0" w:space="0" w:color="auto"/>
        <w:left w:val="none" w:sz="0" w:space="0" w:color="auto"/>
        <w:bottom w:val="none" w:sz="0" w:space="0" w:color="auto"/>
        <w:right w:val="none" w:sz="0" w:space="0" w:color="auto"/>
      </w:divBdr>
    </w:div>
    <w:div w:id="922182022">
      <w:bodyDiv w:val="1"/>
      <w:marLeft w:val="0"/>
      <w:marRight w:val="0"/>
      <w:marTop w:val="0"/>
      <w:marBottom w:val="0"/>
      <w:divBdr>
        <w:top w:val="none" w:sz="0" w:space="0" w:color="auto"/>
        <w:left w:val="none" w:sz="0" w:space="0" w:color="auto"/>
        <w:bottom w:val="none" w:sz="0" w:space="0" w:color="auto"/>
        <w:right w:val="none" w:sz="0" w:space="0" w:color="auto"/>
      </w:divBdr>
    </w:div>
    <w:div w:id="922951639">
      <w:bodyDiv w:val="1"/>
      <w:marLeft w:val="0"/>
      <w:marRight w:val="0"/>
      <w:marTop w:val="0"/>
      <w:marBottom w:val="0"/>
      <w:divBdr>
        <w:top w:val="none" w:sz="0" w:space="0" w:color="auto"/>
        <w:left w:val="none" w:sz="0" w:space="0" w:color="auto"/>
        <w:bottom w:val="none" w:sz="0" w:space="0" w:color="auto"/>
        <w:right w:val="none" w:sz="0" w:space="0" w:color="auto"/>
      </w:divBdr>
    </w:div>
    <w:div w:id="931430245">
      <w:bodyDiv w:val="1"/>
      <w:marLeft w:val="0"/>
      <w:marRight w:val="0"/>
      <w:marTop w:val="0"/>
      <w:marBottom w:val="0"/>
      <w:divBdr>
        <w:top w:val="none" w:sz="0" w:space="0" w:color="auto"/>
        <w:left w:val="none" w:sz="0" w:space="0" w:color="auto"/>
        <w:bottom w:val="none" w:sz="0" w:space="0" w:color="auto"/>
        <w:right w:val="none" w:sz="0" w:space="0" w:color="auto"/>
      </w:divBdr>
    </w:div>
    <w:div w:id="931668335">
      <w:bodyDiv w:val="1"/>
      <w:marLeft w:val="0"/>
      <w:marRight w:val="0"/>
      <w:marTop w:val="0"/>
      <w:marBottom w:val="0"/>
      <w:divBdr>
        <w:top w:val="none" w:sz="0" w:space="0" w:color="auto"/>
        <w:left w:val="none" w:sz="0" w:space="0" w:color="auto"/>
        <w:bottom w:val="none" w:sz="0" w:space="0" w:color="auto"/>
        <w:right w:val="none" w:sz="0" w:space="0" w:color="auto"/>
      </w:divBdr>
    </w:div>
    <w:div w:id="931935488">
      <w:bodyDiv w:val="1"/>
      <w:marLeft w:val="0"/>
      <w:marRight w:val="0"/>
      <w:marTop w:val="0"/>
      <w:marBottom w:val="0"/>
      <w:divBdr>
        <w:top w:val="none" w:sz="0" w:space="0" w:color="auto"/>
        <w:left w:val="none" w:sz="0" w:space="0" w:color="auto"/>
        <w:bottom w:val="none" w:sz="0" w:space="0" w:color="auto"/>
        <w:right w:val="none" w:sz="0" w:space="0" w:color="auto"/>
      </w:divBdr>
    </w:div>
    <w:div w:id="937060370">
      <w:bodyDiv w:val="1"/>
      <w:marLeft w:val="0"/>
      <w:marRight w:val="0"/>
      <w:marTop w:val="0"/>
      <w:marBottom w:val="0"/>
      <w:divBdr>
        <w:top w:val="none" w:sz="0" w:space="0" w:color="auto"/>
        <w:left w:val="none" w:sz="0" w:space="0" w:color="auto"/>
        <w:bottom w:val="none" w:sz="0" w:space="0" w:color="auto"/>
        <w:right w:val="none" w:sz="0" w:space="0" w:color="auto"/>
      </w:divBdr>
    </w:div>
    <w:div w:id="953172531">
      <w:bodyDiv w:val="1"/>
      <w:marLeft w:val="0"/>
      <w:marRight w:val="0"/>
      <w:marTop w:val="0"/>
      <w:marBottom w:val="0"/>
      <w:divBdr>
        <w:top w:val="none" w:sz="0" w:space="0" w:color="auto"/>
        <w:left w:val="none" w:sz="0" w:space="0" w:color="auto"/>
        <w:bottom w:val="none" w:sz="0" w:space="0" w:color="auto"/>
        <w:right w:val="none" w:sz="0" w:space="0" w:color="auto"/>
      </w:divBdr>
    </w:div>
    <w:div w:id="954405162">
      <w:bodyDiv w:val="1"/>
      <w:marLeft w:val="0"/>
      <w:marRight w:val="0"/>
      <w:marTop w:val="0"/>
      <w:marBottom w:val="0"/>
      <w:divBdr>
        <w:top w:val="none" w:sz="0" w:space="0" w:color="auto"/>
        <w:left w:val="none" w:sz="0" w:space="0" w:color="auto"/>
        <w:bottom w:val="none" w:sz="0" w:space="0" w:color="auto"/>
        <w:right w:val="none" w:sz="0" w:space="0" w:color="auto"/>
      </w:divBdr>
    </w:div>
    <w:div w:id="958531929">
      <w:bodyDiv w:val="1"/>
      <w:marLeft w:val="0"/>
      <w:marRight w:val="0"/>
      <w:marTop w:val="0"/>
      <w:marBottom w:val="0"/>
      <w:divBdr>
        <w:top w:val="none" w:sz="0" w:space="0" w:color="auto"/>
        <w:left w:val="none" w:sz="0" w:space="0" w:color="auto"/>
        <w:bottom w:val="none" w:sz="0" w:space="0" w:color="auto"/>
        <w:right w:val="none" w:sz="0" w:space="0" w:color="auto"/>
      </w:divBdr>
    </w:div>
    <w:div w:id="958758896">
      <w:bodyDiv w:val="1"/>
      <w:marLeft w:val="0"/>
      <w:marRight w:val="0"/>
      <w:marTop w:val="0"/>
      <w:marBottom w:val="0"/>
      <w:divBdr>
        <w:top w:val="none" w:sz="0" w:space="0" w:color="auto"/>
        <w:left w:val="none" w:sz="0" w:space="0" w:color="auto"/>
        <w:bottom w:val="none" w:sz="0" w:space="0" w:color="auto"/>
        <w:right w:val="none" w:sz="0" w:space="0" w:color="auto"/>
      </w:divBdr>
    </w:div>
    <w:div w:id="958803001">
      <w:bodyDiv w:val="1"/>
      <w:marLeft w:val="0"/>
      <w:marRight w:val="0"/>
      <w:marTop w:val="0"/>
      <w:marBottom w:val="0"/>
      <w:divBdr>
        <w:top w:val="none" w:sz="0" w:space="0" w:color="auto"/>
        <w:left w:val="none" w:sz="0" w:space="0" w:color="auto"/>
        <w:bottom w:val="none" w:sz="0" w:space="0" w:color="auto"/>
        <w:right w:val="none" w:sz="0" w:space="0" w:color="auto"/>
      </w:divBdr>
    </w:div>
    <w:div w:id="960186881">
      <w:bodyDiv w:val="1"/>
      <w:marLeft w:val="0"/>
      <w:marRight w:val="0"/>
      <w:marTop w:val="0"/>
      <w:marBottom w:val="0"/>
      <w:divBdr>
        <w:top w:val="none" w:sz="0" w:space="0" w:color="auto"/>
        <w:left w:val="none" w:sz="0" w:space="0" w:color="auto"/>
        <w:bottom w:val="none" w:sz="0" w:space="0" w:color="auto"/>
        <w:right w:val="none" w:sz="0" w:space="0" w:color="auto"/>
      </w:divBdr>
    </w:div>
    <w:div w:id="965966909">
      <w:bodyDiv w:val="1"/>
      <w:marLeft w:val="0"/>
      <w:marRight w:val="0"/>
      <w:marTop w:val="0"/>
      <w:marBottom w:val="0"/>
      <w:divBdr>
        <w:top w:val="none" w:sz="0" w:space="0" w:color="auto"/>
        <w:left w:val="none" w:sz="0" w:space="0" w:color="auto"/>
        <w:bottom w:val="none" w:sz="0" w:space="0" w:color="auto"/>
        <w:right w:val="none" w:sz="0" w:space="0" w:color="auto"/>
      </w:divBdr>
    </w:div>
    <w:div w:id="967321670">
      <w:bodyDiv w:val="1"/>
      <w:marLeft w:val="0"/>
      <w:marRight w:val="0"/>
      <w:marTop w:val="0"/>
      <w:marBottom w:val="0"/>
      <w:divBdr>
        <w:top w:val="none" w:sz="0" w:space="0" w:color="auto"/>
        <w:left w:val="none" w:sz="0" w:space="0" w:color="auto"/>
        <w:bottom w:val="none" w:sz="0" w:space="0" w:color="auto"/>
        <w:right w:val="none" w:sz="0" w:space="0" w:color="auto"/>
      </w:divBdr>
    </w:div>
    <w:div w:id="972367751">
      <w:bodyDiv w:val="1"/>
      <w:marLeft w:val="0"/>
      <w:marRight w:val="0"/>
      <w:marTop w:val="0"/>
      <w:marBottom w:val="0"/>
      <w:divBdr>
        <w:top w:val="none" w:sz="0" w:space="0" w:color="auto"/>
        <w:left w:val="none" w:sz="0" w:space="0" w:color="auto"/>
        <w:bottom w:val="none" w:sz="0" w:space="0" w:color="auto"/>
        <w:right w:val="none" w:sz="0" w:space="0" w:color="auto"/>
      </w:divBdr>
    </w:div>
    <w:div w:id="977956975">
      <w:bodyDiv w:val="1"/>
      <w:marLeft w:val="0"/>
      <w:marRight w:val="0"/>
      <w:marTop w:val="0"/>
      <w:marBottom w:val="0"/>
      <w:divBdr>
        <w:top w:val="none" w:sz="0" w:space="0" w:color="auto"/>
        <w:left w:val="none" w:sz="0" w:space="0" w:color="auto"/>
        <w:bottom w:val="none" w:sz="0" w:space="0" w:color="auto"/>
        <w:right w:val="none" w:sz="0" w:space="0" w:color="auto"/>
      </w:divBdr>
    </w:div>
    <w:div w:id="980420639">
      <w:bodyDiv w:val="1"/>
      <w:marLeft w:val="0"/>
      <w:marRight w:val="0"/>
      <w:marTop w:val="0"/>
      <w:marBottom w:val="0"/>
      <w:divBdr>
        <w:top w:val="none" w:sz="0" w:space="0" w:color="auto"/>
        <w:left w:val="none" w:sz="0" w:space="0" w:color="auto"/>
        <w:bottom w:val="none" w:sz="0" w:space="0" w:color="auto"/>
        <w:right w:val="none" w:sz="0" w:space="0" w:color="auto"/>
      </w:divBdr>
    </w:div>
    <w:div w:id="986010662">
      <w:bodyDiv w:val="1"/>
      <w:marLeft w:val="0"/>
      <w:marRight w:val="0"/>
      <w:marTop w:val="0"/>
      <w:marBottom w:val="0"/>
      <w:divBdr>
        <w:top w:val="none" w:sz="0" w:space="0" w:color="auto"/>
        <w:left w:val="none" w:sz="0" w:space="0" w:color="auto"/>
        <w:bottom w:val="none" w:sz="0" w:space="0" w:color="auto"/>
        <w:right w:val="none" w:sz="0" w:space="0" w:color="auto"/>
      </w:divBdr>
    </w:div>
    <w:div w:id="990208482">
      <w:bodyDiv w:val="1"/>
      <w:marLeft w:val="0"/>
      <w:marRight w:val="0"/>
      <w:marTop w:val="0"/>
      <w:marBottom w:val="0"/>
      <w:divBdr>
        <w:top w:val="none" w:sz="0" w:space="0" w:color="auto"/>
        <w:left w:val="none" w:sz="0" w:space="0" w:color="auto"/>
        <w:bottom w:val="none" w:sz="0" w:space="0" w:color="auto"/>
        <w:right w:val="none" w:sz="0" w:space="0" w:color="auto"/>
      </w:divBdr>
    </w:div>
    <w:div w:id="999650251">
      <w:bodyDiv w:val="1"/>
      <w:marLeft w:val="0"/>
      <w:marRight w:val="0"/>
      <w:marTop w:val="0"/>
      <w:marBottom w:val="0"/>
      <w:divBdr>
        <w:top w:val="none" w:sz="0" w:space="0" w:color="auto"/>
        <w:left w:val="none" w:sz="0" w:space="0" w:color="auto"/>
        <w:bottom w:val="none" w:sz="0" w:space="0" w:color="auto"/>
        <w:right w:val="none" w:sz="0" w:space="0" w:color="auto"/>
      </w:divBdr>
    </w:div>
    <w:div w:id="1000087193">
      <w:bodyDiv w:val="1"/>
      <w:marLeft w:val="0"/>
      <w:marRight w:val="0"/>
      <w:marTop w:val="0"/>
      <w:marBottom w:val="0"/>
      <w:divBdr>
        <w:top w:val="none" w:sz="0" w:space="0" w:color="auto"/>
        <w:left w:val="none" w:sz="0" w:space="0" w:color="auto"/>
        <w:bottom w:val="none" w:sz="0" w:space="0" w:color="auto"/>
        <w:right w:val="none" w:sz="0" w:space="0" w:color="auto"/>
      </w:divBdr>
    </w:div>
    <w:div w:id="1002198565">
      <w:bodyDiv w:val="1"/>
      <w:marLeft w:val="0"/>
      <w:marRight w:val="0"/>
      <w:marTop w:val="0"/>
      <w:marBottom w:val="0"/>
      <w:divBdr>
        <w:top w:val="none" w:sz="0" w:space="0" w:color="auto"/>
        <w:left w:val="none" w:sz="0" w:space="0" w:color="auto"/>
        <w:bottom w:val="none" w:sz="0" w:space="0" w:color="auto"/>
        <w:right w:val="none" w:sz="0" w:space="0" w:color="auto"/>
      </w:divBdr>
    </w:div>
    <w:div w:id="1002204731">
      <w:bodyDiv w:val="1"/>
      <w:marLeft w:val="0"/>
      <w:marRight w:val="0"/>
      <w:marTop w:val="0"/>
      <w:marBottom w:val="0"/>
      <w:divBdr>
        <w:top w:val="none" w:sz="0" w:space="0" w:color="auto"/>
        <w:left w:val="none" w:sz="0" w:space="0" w:color="auto"/>
        <w:bottom w:val="none" w:sz="0" w:space="0" w:color="auto"/>
        <w:right w:val="none" w:sz="0" w:space="0" w:color="auto"/>
      </w:divBdr>
    </w:div>
    <w:div w:id="1007098745">
      <w:bodyDiv w:val="1"/>
      <w:marLeft w:val="0"/>
      <w:marRight w:val="0"/>
      <w:marTop w:val="0"/>
      <w:marBottom w:val="0"/>
      <w:divBdr>
        <w:top w:val="none" w:sz="0" w:space="0" w:color="auto"/>
        <w:left w:val="none" w:sz="0" w:space="0" w:color="auto"/>
        <w:bottom w:val="none" w:sz="0" w:space="0" w:color="auto"/>
        <w:right w:val="none" w:sz="0" w:space="0" w:color="auto"/>
      </w:divBdr>
    </w:div>
    <w:div w:id="1008676982">
      <w:bodyDiv w:val="1"/>
      <w:marLeft w:val="0"/>
      <w:marRight w:val="0"/>
      <w:marTop w:val="0"/>
      <w:marBottom w:val="0"/>
      <w:divBdr>
        <w:top w:val="none" w:sz="0" w:space="0" w:color="auto"/>
        <w:left w:val="none" w:sz="0" w:space="0" w:color="auto"/>
        <w:bottom w:val="none" w:sz="0" w:space="0" w:color="auto"/>
        <w:right w:val="none" w:sz="0" w:space="0" w:color="auto"/>
      </w:divBdr>
    </w:div>
    <w:div w:id="1010646421">
      <w:bodyDiv w:val="1"/>
      <w:marLeft w:val="0"/>
      <w:marRight w:val="0"/>
      <w:marTop w:val="0"/>
      <w:marBottom w:val="0"/>
      <w:divBdr>
        <w:top w:val="none" w:sz="0" w:space="0" w:color="auto"/>
        <w:left w:val="none" w:sz="0" w:space="0" w:color="auto"/>
        <w:bottom w:val="none" w:sz="0" w:space="0" w:color="auto"/>
        <w:right w:val="none" w:sz="0" w:space="0" w:color="auto"/>
      </w:divBdr>
    </w:div>
    <w:div w:id="1010913673">
      <w:bodyDiv w:val="1"/>
      <w:marLeft w:val="0"/>
      <w:marRight w:val="0"/>
      <w:marTop w:val="0"/>
      <w:marBottom w:val="0"/>
      <w:divBdr>
        <w:top w:val="none" w:sz="0" w:space="0" w:color="auto"/>
        <w:left w:val="none" w:sz="0" w:space="0" w:color="auto"/>
        <w:bottom w:val="none" w:sz="0" w:space="0" w:color="auto"/>
        <w:right w:val="none" w:sz="0" w:space="0" w:color="auto"/>
      </w:divBdr>
    </w:div>
    <w:div w:id="1012296740">
      <w:bodyDiv w:val="1"/>
      <w:marLeft w:val="0"/>
      <w:marRight w:val="0"/>
      <w:marTop w:val="0"/>
      <w:marBottom w:val="0"/>
      <w:divBdr>
        <w:top w:val="none" w:sz="0" w:space="0" w:color="auto"/>
        <w:left w:val="none" w:sz="0" w:space="0" w:color="auto"/>
        <w:bottom w:val="none" w:sz="0" w:space="0" w:color="auto"/>
        <w:right w:val="none" w:sz="0" w:space="0" w:color="auto"/>
      </w:divBdr>
    </w:div>
    <w:div w:id="1037194735">
      <w:bodyDiv w:val="1"/>
      <w:marLeft w:val="0"/>
      <w:marRight w:val="0"/>
      <w:marTop w:val="0"/>
      <w:marBottom w:val="0"/>
      <w:divBdr>
        <w:top w:val="none" w:sz="0" w:space="0" w:color="auto"/>
        <w:left w:val="none" w:sz="0" w:space="0" w:color="auto"/>
        <w:bottom w:val="none" w:sz="0" w:space="0" w:color="auto"/>
        <w:right w:val="none" w:sz="0" w:space="0" w:color="auto"/>
      </w:divBdr>
    </w:div>
    <w:div w:id="1041126511">
      <w:bodyDiv w:val="1"/>
      <w:marLeft w:val="0"/>
      <w:marRight w:val="0"/>
      <w:marTop w:val="0"/>
      <w:marBottom w:val="0"/>
      <w:divBdr>
        <w:top w:val="none" w:sz="0" w:space="0" w:color="auto"/>
        <w:left w:val="none" w:sz="0" w:space="0" w:color="auto"/>
        <w:bottom w:val="none" w:sz="0" w:space="0" w:color="auto"/>
        <w:right w:val="none" w:sz="0" w:space="0" w:color="auto"/>
      </w:divBdr>
    </w:div>
    <w:div w:id="1042362827">
      <w:bodyDiv w:val="1"/>
      <w:marLeft w:val="0"/>
      <w:marRight w:val="0"/>
      <w:marTop w:val="0"/>
      <w:marBottom w:val="0"/>
      <w:divBdr>
        <w:top w:val="none" w:sz="0" w:space="0" w:color="auto"/>
        <w:left w:val="none" w:sz="0" w:space="0" w:color="auto"/>
        <w:bottom w:val="none" w:sz="0" w:space="0" w:color="auto"/>
        <w:right w:val="none" w:sz="0" w:space="0" w:color="auto"/>
      </w:divBdr>
    </w:div>
    <w:div w:id="1048380200">
      <w:bodyDiv w:val="1"/>
      <w:marLeft w:val="0"/>
      <w:marRight w:val="0"/>
      <w:marTop w:val="0"/>
      <w:marBottom w:val="0"/>
      <w:divBdr>
        <w:top w:val="none" w:sz="0" w:space="0" w:color="auto"/>
        <w:left w:val="none" w:sz="0" w:space="0" w:color="auto"/>
        <w:bottom w:val="none" w:sz="0" w:space="0" w:color="auto"/>
        <w:right w:val="none" w:sz="0" w:space="0" w:color="auto"/>
      </w:divBdr>
    </w:div>
    <w:div w:id="1049454325">
      <w:bodyDiv w:val="1"/>
      <w:marLeft w:val="0"/>
      <w:marRight w:val="0"/>
      <w:marTop w:val="0"/>
      <w:marBottom w:val="0"/>
      <w:divBdr>
        <w:top w:val="none" w:sz="0" w:space="0" w:color="auto"/>
        <w:left w:val="none" w:sz="0" w:space="0" w:color="auto"/>
        <w:bottom w:val="none" w:sz="0" w:space="0" w:color="auto"/>
        <w:right w:val="none" w:sz="0" w:space="0" w:color="auto"/>
      </w:divBdr>
    </w:div>
    <w:div w:id="1052726740">
      <w:bodyDiv w:val="1"/>
      <w:marLeft w:val="0"/>
      <w:marRight w:val="0"/>
      <w:marTop w:val="0"/>
      <w:marBottom w:val="0"/>
      <w:divBdr>
        <w:top w:val="none" w:sz="0" w:space="0" w:color="auto"/>
        <w:left w:val="none" w:sz="0" w:space="0" w:color="auto"/>
        <w:bottom w:val="none" w:sz="0" w:space="0" w:color="auto"/>
        <w:right w:val="none" w:sz="0" w:space="0" w:color="auto"/>
      </w:divBdr>
    </w:div>
    <w:div w:id="1060321618">
      <w:bodyDiv w:val="1"/>
      <w:marLeft w:val="0"/>
      <w:marRight w:val="0"/>
      <w:marTop w:val="0"/>
      <w:marBottom w:val="0"/>
      <w:divBdr>
        <w:top w:val="none" w:sz="0" w:space="0" w:color="auto"/>
        <w:left w:val="none" w:sz="0" w:space="0" w:color="auto"/>
        <w:bottom w:val="none" w:sz="0" w:space="0" w:color="auto"/>
        <w:right w:val="none" w:sz="0" w:space="0" w:color="auto"/>
      </w:divBdr>
    </w:div>
    <w:div w:id="1062020423">
      <w:bodyDiv w:val="1"/>
      <w:marLeft w:val="0"/>
      <w:marRight w:val="0"/>
      <w:marTop w:val="0"/>
      <w:marBottom w:val="0"/>
      <w:divBdr>
        <w:top w:val="none" w:sz="0" w:space="0" w:color="auto"/>
        <w:left w:val="none" w:sz="0" w:space="0" w:color="auto"/>
        <w:bottom w:val="none" w:sz="0" w:space="0" w:color="auto"/>
        <w:right w:val="none" w:sz="0" w:space="0" w:color="auto"/>
      </w:divBdr>
    </w:div>
    <w:div w:id="1063219478">
      <w:bodyDiv w:val="1"/>
      <w:marLeft w:val="0"/>
      <w:marRight w:val="0"/>
      <w:marTop w:val="0"/>
      <w:marBottom w:val="0"/>
      <w:divBdr>
        <w:top w:val="none" w:sz="0" w:space="0" w:color="auto"/>
        <w:left w:val="none" w:sz="0" w:space="0" w:color="auto"/>
        <w:bottom w:val="none" w:sz="0" w:space="0" w:color="auto"/>
        <w:right w:val="none" w:sz="0" w:space="0" w:color="auto"/>
      </w:divBdr>
    </w:div>
    <w:div w:id="1078862936">
      <w:bodyDiv w:val="1"/>
      <w:marLeft w:val="0"/>
      <w:marRight w:val="0"/>
      <w:marTop w:val="0"/>
      <w:marBottom w:val="0"/>
      <w:divBdr>
        <w:top w:val="none" w:sz="0" w:space="0" w:color="auto"/>
        <w:left w:val="none" w:sz="0" w:space="0" w:color="auto"/>
        <w:bottom w:val="none" w:sz="0" w:space="0" w:color="auto"/>
        <w:right w:val="none" w:sz="0" w:space="0" w:color="auto"/>
      </w:divBdr>
    </w:div>
    <w:div w:id="1081413939">
      <w:bodyDiv w:val="1"/>
      <w:marLeft w:val="0"/>
      <w:marRight w:val="0"/>
      <w:marTop w:val="0"/>
      <w:marBottom w:val="0"/>
      <w:divBdr>
        <w:top w:val="none" w:sz="0" w:space="0" w:color="auto"/>
        <w:left w:val="none" w:sz="0" w:space="0" w:color="auto"/>
        <w:bottom w:val="none" w:sz="0" w:space="0" w:color="auto"/>
        <w:right w:val="none" w:sz="0" w:space="0" w:color="auto"/>
      </w:divBdr>
    </w:div>
    <w:div w:id="1082485031">
      <w:bodyDiv w:val="1"/>
      <w:marLeft w:val="0"/>
      <w:marRight w:val="0"/>
      <w:marTop w:val="0"/>
      <w:marBottom w:val="0"/>
      <w:divBdr>
        <w:top w:val="none" w:sz="0" w:space="0" w:color="auto"/>
        <w:left w:val="none" w:sz="0" w:space="0" w:color="auto"/>
        <w:bottom w:val="none" w:sz="0" w:space="0" w:color="auto"/>
        <w:right w:val="none" w:sz="0" w:space="0" w:color="auto"/>
      </w:divBdr>
    </w:div>
    <w:div w:id="1082722212">
      <w:bodyDiv w:val="1"/>
      <w:marLeft w:val="0"/>
      <w:marRight w:val="0"/>
      <w:marTop w:val="0"/>
      <w:marBottom w:val="0"/>
      <w:divBdr>
        <w:top w:val="none" w:sz="0" w:space="0" w:color="auto"/>
        <w:left w:val="none" w:sz="0" w:space="0" w:color="auto"/>
        <w:bottom w:val="none" w:sz="0" w:space="0" w:color="auto"/>
        <w:right w:val="none" w:sz="0" w:space="0" w:color="auto"/>
      </w:divBdr>
    </w:div>
    <w:div w:id="1092823786">
      <w:bodyDiv w:val="1"/>
      <w:marLeft w:val="0"/>
      <w:marRight w:val="0"/>
      <w:marTop w:val="0"/>
      <w:marBottom w:val="0"/>
      <w:divBdr>
        <w:top w:val="none" w:sz="0" w:space="0" w:color="auto"/>
        <w:left w:val="none" w:sz="0" w:space="0" w:color="auto"/>
        <w:bottom w:val="none" w:sz="0" w:space="0" w:color="auto"/>
        <w:right w:val="none" w:sz="0" w:space="0" w:color="auto"/>
      </w:divBdr>
    </w:div>
    <w:div w:id="1098329375">
      <w:bodyDiv w:val="1"/>
      <w:marLeft w:val="0"/>
      <w:marRight w:val="0"/>
      <w:marTop w:val="0"/>
      <w:marBottom w:val="0"/>
      <w:divBdr>
        <w:top w:val="none" w:sz="0" w:space="0" w:color="auto"/>
        <w:left w:val="none" w:sz="0" w:space="0" w:color="auto"/>
        <w:bottom w:val="none" w:sz="0" w:space="0" w:color="auto"/>
        <w:right w:val="none" w:sz="0" w:space="0" w:color="auto"/>
      </w:divBdr>
    </w:div>
    <w:div w:id="1104153131">
      <w:bodyDiv w:val="1"/>
      <w:marLeft w:val="0"/>
      <w:marRight w:val="0"/>
      <w:marTop w:val="0"/>
      <w:marBottom w:val="0"/>
      <w:divBdr>
        <w:top w:val="none" w:sz="0" w:space="0" w:color="auto"/>
        <w:left w:val="none" w:sz="0" w:space="0" w:color="auto"/>
        <w:bottom w:val="none" w:sz="0" w:space="0" w:color="auto"/>
        <w:right w:val="none" w:sz="0" w:space="0" w:color="auto"/>
      </w:divBdr>
    </w:div>
    <w:div w:id="1106849430">
      <w:bodyDiv w:val="1"/>
      <w:marLeft w:val="0"/>
      <w:marRight w:val="0"/>
      <w:marTop w:val="0"/>
      <w:marBottom w:val="0"/>
      <w:divBdr>
        <w:top w:val="none" w:sz="0" w:space="0" w:color="auto"/>
        <w:left w:val="none" w:sz="0" w:space="0" w:color="auto"/>
        <w:bottom w:val="none" w:sz="0" w:space="0" w:color="auto"/>
        <w:right w:val="none" w:sz="0" w:space="0" w:color="auto"/>
      </w:divBdr>
    </w:div>
    <w:div w:id="1107387392">
      <w:bodyDiv w:val="1"/>
      <w:marLeft w:val="0"/>
      <w:marRight w:val="0"/>
      <w:marTop w:val="0"/>
      <w:marBottom w:val="0"/>
      <w:divBdr>
        <w:top w:val="none" w:sz="0" w:space="0" w:color="auto"/>
        <w:left w:val="none" w:sz="0" w:space="0" w:color="auto"/>
        <w:bottom w:val="none" w:sz="0" w:space="0" w:color="auto"/>
        <w:right w:val="none" w:sz="0" w:space="0" w:color="auto"/>
      </w:divBdr>
    </w:div>
    <w:div w:id="1115365915">
      <w:bodyDiv w:val="1"/>
      <w:marLeft w:val="0"/>
      <w:marRight w:val="0"/>
      <w:marTop w:val="0"/>
      <w:marBottom w:val="0"/>
      <w:divBdr>
        <w:top w:val="none" w:sz="0" w:space="0" w:color="auto"/>
        <w:left w:val="none" w:sz="0" w:space="0" w:color="auto"/>
        <w:bottom w:val="none" w:sz="0" w:space="0" w:color="auto"/>
        <w:right w:val="none" w:sz="0" w:space="0" w:color="auto"/>
      </w:divBdr>
    </w:div>
    <w:div w:id="1116220602">
      <w:bodyDiv w:val="1"/>
      <w:marLeft w:val="0"/>
      <w:marRight w:val="0"/>
      <w:marTop w:val="0"/>
      <w:marBottom w:val="0"/>
      <w:divBdr>
        <w:top w:val="none" w:sz="0" w:space="0" w:color="auto"/>
        <w:left w:val="none" w:sz="0" w:space="0" w:color="auto"/>
        <w:bottom w:val="none" w:sz="0" w:space="0" w:color="auto"/>
        <w:right w:val="none" w:sz="0" w:space="0" w:color="auto"/>
      </w:divBdr>
    </w:div>
    <w:div w:id="1123811559">
      <w:bodyDiv w:val="1"/>
      <w:marLeft w:val="0"/>
      <w:marRight w:val="0"/>
      <w:marTop w:val="0"/>
      <w:marBottom w:val="0"/>
      <w:divBdr>
        <w:top w:val="none" w:sz="0" w:space="0" w:color="auto"/>
        <w:left w:val="none" w:sz="0" w:space="0" w:color="auto"/>
        <w:bottom w:val="none" w:sz="0" w:space="0" w:color="auto"/>
        <w:right w:val="none" w:sz="0" w:space="0" w:color="auto"/>
      </w:divBdr>
    </w:div>
    <w:div w:id="1125544769">
      <w:bodyDiv w:val="1"/>
      <w:marLeft w:val="0"/>
      <w:marRight w:val="0"/>
      <w:marTop w:val="0"/>
      <w:marBottom w:val="0"/>
      <w:divBdr>
        <w:top w:val="none" w:sz="0" w:space="0" w:color="auto"/>
        <w:left w:val="none" w:sz="0" w:space="0" w:color="auto"/>
        <w:bottom w:val="none" w:sz="0" w:space="0" w:color="auto"/>
        <w:right w:val="none" w:sz="0" w:space="0" w:color="auto"/>
      </w:divBdr>
    </w:div>
    <w:div w:id="1125809390">
      <w:bodyDiv w:val="1"/>
      <w:marLeft w:val="0"/>
      <w:marRight w:val="0"/>
      <w:marTop w:val="0"/>
      <w:marBottom w:val="0"/>
      <w:divBdr>
        <w:top w:val="none" w:sz="0" w:space="0" w:color="auto"/>
        <w:left w:val="none" w:sz="0" w:space="0" w:color="auto"/>
        <w:bottom w:val="none" w:sz="0" w:space="0" w:color="auto"/>
        <w:right w:val="none" w:sz="0" w:space="0" w:color="auto"/>
      </w:divBdr>
    </w:div>
    <w:div w:id="1130057099">
      <w:bodyDiv w:val="1"/>
      <w:marLeft w:val="0"/>
      <w:marRight w:val="0"/>
      <w:marTop w:val="0"/>
      <w:marBottom w:val="0"/>
      <w:divBdr>
        <w:top w:val="none" w:sz="0" w:space="0" w:color="auto"/>
        <w:left w:val="none" w:sz="0" w:space="0" w:color="auto"/>
        <w:bottom w:val="none" w:sz="0" w:space="0" w:color="auto"/>
        <w:right w:val="none" w:sz="0" w:space="0" w:color="auto"/>
      </w:divBdr>
    </w:div>
    <w:div w:id="1132866897">
      <w:bodyDiv w:val="1"/>
      <w:marLeft w:val="0"/>
      <w:marRight w:val="0"/>
      <w:marTop w:val="0"/>
      <w:marBottom w:val="0"/>
      <w:divBdr>
        <w:top w:val="none" w:sz="0" w:space="0" w:color="auto"/>
        <w:left w:val="none" w:sz="0" w:space="0" w:color="auto"/>
        <w:bottom w:val="none" w:sz="0" w:space="0" w:color="auto"/>
        <w:right w:val="none" w:sz="0" w:space="0" w:color="auto"/>
      </w:divBdr>
    </w:div>
    <w:div w:id="1133719813">
      <w:bodyDiv w:val="1"/>
      <w:marLeft w:val="0"/>
      <w:marRight w:val="0"/>
      <w:marTop w:val="0"/>
      <w:marBottom w:val="0"/>
      <w:divBdr>
        <w:top w:val="none" w:sz="0" w:space="0" w:color="auto"/>
        <w:left w:val="none" w:sz="0" w:space="0" w:color="auto"/>
        <w:bottom w:val="none" w:sz="0" w:space="0" w:color="auto"/>
        <w:right w:val="none" w:sz="0" w:space="0" w:color="auto"/>
      </w:divBdr>
    </w:div>
    <w:div w:id="1148665114">
      <w:bodyDiv w:val="1"/>
      <w:marLeft w:val="0"/>
      <w:marRight w:val="0"/>
      <w:marTop w:val="0"/>
      <w:marBottom w:val="0"/>
      <w:divBdr>
        <w:top w:val="none" w:sz="0" w:space="0" w:color="auto"/>
        <w:left w:val="none" w:sz="0" w:space="0" w:color="auto"/>
        <w:bottom w:val="none" w:sz="0" w:space="0" w:color="auto"/>
        <w:right w:val="none" w:sz="0" w:space="0" w:color="auto"/>
      </w:divBdr>
    </w:div>
    <w:div w:id="1154907949">
      <w:bodyDiv w:val="1"/>
      <w:marLeft w:val="0"/>
      <w:marRight w:val="0"/>
      <w:marTop w:val="0"/>
      <w:marBottom w:val="0"/>
      <w:divBdr>
        <w:top w:val="none" w:sz="0" w:space="0" w:color="auto"/>
        <w:left w:val="none" w:sz="0" w:space="0" w:color="auto"/>
        <w:bottom w:val="none" w:sz="0" w:space="0" w:color="auto"/>
        <w:right w:val="none" w:sz="0" w:space="0" w:color="auto"/>
      </w:divBdr>
    </w:div>
    <w:div w:id="1155026273">
      <w:bodyDiv w:val="1"/>
      <w:marLeft w:val="0"/>
      <w:marRight w:val="0"/>
      <w:marTop w:val="0"/>
      <w:marBottom w:val="0"/>
      <w:divBdr>
        <w:top w:val="none" w:sz="0" w:space="0" w:color="auto"/>
        <w:left w:val="none" w:sz="0" w:space="0" w:color="auto"/>
        <w:bottom w:val="none" w:sz="0" w:space="0" w:color="auto"/>
        <w:right w:val="none" w:sz="0" w:space="0" w:color="auto"/>
      </w:divBdr>
    </w:div>
    <w:div w:id="1158885923">
      <w:bodyDiv w:val="1"/>
      <w:marLeft w:val="0"/>
      <w:marRight w:val="0"/>
      <w:marTop w:val="0"/>
      <w:marBottom w:val="0"/>
      <w:divBdr>
        <w:top w:val="none" w:sz="0" w:space="0" w:color="auto"/>
        <w:left w:val="none" w:sz="0" w:space="0" w:color="auto"/>
        <w:bottom w:val="none" w:sz="0" w:space="0" w:color="auto"/>
        <w:right w:val="none" w:sz="0" w:space="0" w:color="auto"/>
      </w:divBdr>
    </w:div>
    <w:div w:id="1160853418">
      <w:bodyDiv w:val="1"/>
      <w:marLeft w:val="0"/>
      <w:marRight w:val="0"/>
      <w:marTop w:val="0"/>
      <w:marBottom w:val="0"/>
      <w:divBdr>
        <w:top w:val="none" w:sz="0" w:space="0" w:color="auto"/>
        <w:left w:val="none" w:sz="0" w:space="0" w:color="auto"/>
        <w:bottom w:val="none" w:sz="0" w:space="0" w:color="auto"/>
        <w:right w:val="none" w:sz="0" w:space="0" w:color="auto"/>
      </w:divBdr>
    </w:div>
    <w:div w:id="1162816880">
      <w:bodyDiv w:val="1"/>
      <w:marLeft w:val="0"/>
      <w:marRight w:val="0"/>
      <w:marTop w:val="0"/>
      <w:marBottom w:val="0"/>
      <w:divBdr>
        <w:top w:val="none" w:sz="0" w:space="0" w:color="auto"/>
        <w:left w:val="none" w:sz="0" w:space="0" w:color="auto"/>
        <w:bottom w:val="none" w:sz="0" w:space="0" w:color="auto"/>
        <w:right w:val="none" w:sz="0" w:space="0" w:color="auto"/>
      </w:divBdr>
    </w:div>
    <w:div w:id="1164009455">
      <w:bodyDiv w:val="1"/>
      <w:marLeft w:val="0"/>
      <w:marRight w:val="0"/>
      <w:marTop w:val="0"/>
      <w:marBottom w:val="0"/>
      <w:divBdr>
        <w:top w:val="none" w:sz="0" w:space="0" w:color="auto"/>
        <w:left w:val="none" w:sz="0" w:space="0" w:color="auto"/>
        <w:bottom w:val="none" w:sz="0" w:space="0" w:color="auto"/>
        <w:right w:val="none" w:sz="0" w:space="0" w:color="auto"/>
      </w:divBdr>
    </w:div>
    <w:div w:id="1167285763">
      <w:bodyDiv w:val="1"/>
      <w:marLeft w:val="0"/>
      <w:marRight w:val="0"/>
      <w:marTop w:val="0"/>
      <w:marBottom w:val="0"/>
      <w:divBdr>
        <w:top w:val="none" w:sz="0" w:space="0" w:color="auto"/>
        <w:left w:val="none" w:sz="0" w:space="0" w:color="auto"/>
        <w:bottom w:val="none" w:sz="0" w:space="0" w:color="auto"/>
        <w:right w:val="none" w:sz="0" w:space="0" w:color="auto"/>
      </w:divBdr>
    </w:div>
    <w:div w:id="1177496082">
      <w:bodyDiv w:val="1"/>
      <w:marLeft w:val="0"/>
      <w:marRight w:val="0"/>
      <w:marTop w:val="0"/>
      <w:marBottom w:val="0"/>
      <w:divBdr>
        <w:top w:val="none" w:sz="0" w:space="0" w:color="auto"/>
        <w:left w:val="none" w:sz="0" w:space="0" w:color="auto"/>
        <w:bottom w:val="none" w:sz="0" w:space="0" w:color="auto"/>
        <w:right w:val="none" w:sz="0" w:space="0" w:color="auto"/>
      </w:divBdr>
    </w:div>
    <w:div w:id="1179930734">
      <w:bodyDiv w:val="1"/>
      <w:marLeft w:val="0"/>
      <w:marRight w:val="0"/>
      <w:marTop w:val="0"/>
      <w:marBottom w:val="0"/>
      <w:divBdr>
        <w:top w:val="none" w:sz="0" w:space="0" w:color="auto"/>
        <w:left w:val="none" w:sz="0" w:space="0" w:color="auto"/>
        <w:bottom w:val="none" w:sz="0" w:space="0" w:color="auto"/>
        <w:right w:val="none" w:sz="0" w:space="0" w:color="auto"/>
      </w:divBdr>
    </w:div>
    <w:div w:id="1184436484">
      <w:bodyDiv w:val="1"/>
      <w:marLeft w:val="0"/>
      <w:marRight w:val="0"/>
      <w:marTop w:val="0"/>
      <w:marBottom w:val="0"/>
      <w:divBdr>
        <w:top w:val="none" w:sz="0" w:space="0" w:color="auto"/>
        <w:left w:val="none" w:sz="0" w:space="0" w:color="auto"/>
        <w:bottom w:val="none" w:sz="0" w:space="0" w:color="auto"/>
        <w:right w:val="none" w:sz="0" w:space="0" w:color="auto"/>
      </w:divBdr>
    </w:div>
    <w:div w:id="1190296364">
      <w:bodyDiv w:val="1"/>
      <w:marLeft w:val="0"/>
      <w:marRight w:val="0"/>
      <w:marTop w:val="0"/>
      <w:marBottom w:val="0"/>
      <w:divBdr>
        <w:top w:val="none" w:sz="0" w:space="0" w:color="auto"/>
        <w:left w:val="none" w:sz="0" w:space="0" w:color="auto"/>
        <w:bottom w:val="none" w:sz="0" w:space="0" w:color="auto"/>
        <w:right w:val="none" w:sz="0" w:space="0" w:color="auto"/>
      </w:divBdr>
    </w:div>
    <w:div w:id="1190797685">
      <w:bodyDiv w:val="1"/>
      <w:marLeft w:val="0"/>
      <w:marRight w:val="0"/>
      <w:marTop w:val="0"/>
      <w:marBottom w:val="0"/>
      <w:divBdr>
        <w:top w:val="none" w:sz="0" w:space="0" w:color="auto"/>
        <w:left w:val="none" w:sz="0" w:space="0" w:color="auto"/>
        <w:bottom w:val="none" w:sz="0" w:space="0" w:color="auto"/>
        <w:right w:val="none" w:sz="0" w:space="0" w:color="auto"/>
      </w:divBdr>
    </w:div>
    <w:div w:id="1202746283">
      <w:bodyDiv w:val="1"/>
      <w:marLeft w:val="0"/>
      <w:marRight w:val="0"/>
      <w:marTop w:val="0"/>
      <w:marBottom w:val="0"/>
      <w:divBdr>
        <w:top w:val="none" w:sz="0" w:space="0" w:color="auto"/>
        <w:left w:val="none" w:sz="0" w:space="0" w:color="auto"/>
        <w:bottom w:val="none" w:sz="0" w:space="0" w:color="auto"/>
        <w:right w:val="none" w:sz="0" w:space="0" w:color="auto"/>
      </w:divBdr>
    </w:div>
    <w:div w:id="1203057108">
      <w:bodyDiv w:val="1"/>
      <w:marLeft w:val="0"/>
      <w:marRight w:val="0"/>
      <w:marTop w:val="0"/>
      <w:marBottom w:val="0"/>
      <w:divBdr>
        <w:top w:val="none" w:sz="0" w:space="0" w:color="auto"/>
        <w:left w:val="none" w:sz="0" w:space="0" w:color="auto"/>
        <w:bottom w:val="none" w:sz="0" w:space="0" w:color="auto"/>
        <w:right w:val="none" w:sz="0" w:space="0" w:color="auto"/>
      </w:divBdr>
    </w:div>
    <w:div w:id="1206219353">
      <w:bodyDiv w:val="1"/>
      <w:marLeft w:val="0"/>
      <w:marRight w:val="0"/>
      <w:marTop w:val="0"/>
      <w:marBottom w:val="0"/>
      <w:divBdr>
        <w:top w:val="none" w:sz="0" w:space="0" w:color="auto"/>
        <w:left w:val="none" w:sz="0" w:space="0" w:color="auto"/>
        <w:bottom w:val="none" w:sz="0" w:space="0" w:color="auto"/>
        <w:right w:val="none" w:sz="0" w:space="0" w:color="auto"/>
      </w:divBdr>
    </w:div>
    <w:div w:id="1211577908">
      <w:bodyDiv w:val="1"/>
      <w:marLeft w:val="0"/>
      <w:marRight w:val="0"/>
      <w:marTop w:val="0"/>
      <w:marBottom w:val="0"/>
      <w:divBdr>
        <w:top w:val="none" w:sz="0" w:space="0" w:color="auto"/>
        <w:left w:val="none" w:sz="0" w:space="0" w:color="auto"/>
        <w:bottom w:val="none" w:sz="0" w:space="0" w:color="auto"/>
        <w:right w:val="none" w:sz="0" w:space="0" w:color="auto"/>
      </w:divBdr>
    </w:div>
    <w:div w:id="1213343132">
      <w:bodyDiv w:val="1"/>
      <w:marLeft w:val="0"/>
      <w:marRight w:val="0"/>
      <w:marTop w:val="0"/>
      <w:marBottom w:val="0"/>
      <w:divBdr>
        <w:top w:val="none" w:sz="0" w:space="0" w:color="auto"/>
        <w:left w:val="none" w:sz="0" w:space="0" w:color="auto"/>
        <w:bottom w:val="none" w:sz="0" w:space="0" w:color="auto"/>
        <w:right w:val="none" w:sz="0" w:space="0" w:color="auto"/>
      </w:divBdr>
    </w:div>
    <w:div w:id="1215190847">
      <w:bodyDiv w:val="1"/>
      <w:marLeft w:val="0"/>
      <w:marRight w:val="0"/>
      <w:marTop w:val="0"/>
      <w:marBottom w:val="0"/>
      <w:divBdr>
        <w:top w:val="none" w:sz="0" w:space="0" w:color="auto"/>
        <w:left w:val="none" w:sz="0" w:space="0" w:color="auto"/>
        <w:bottom w:val="none" w:sz="0" w:space="0" w:color="auto"/>
        <w:right w:val="none" w:sz="0" w:space="0" w:color="auto"/>
      </w:divBdr>
    </w:div>
    <w:div w:id="1221789294">
      <w:bodyDiv w:val="1"/>
      <w:marLeft w:val="0"/>
      <w:marRight w:val="0"/>
      <w:marTop w:val="0"/>
      <w:marBottom w:val="0"/>
      <w:divBdr>
        <w:top w:val="none" w:sz="0" w:space="0" w:color="auto"/>
        <w:left w:val="none" w:sz="0" w:space="0" w:color="auto"/>
        <w:bottom w:val="none" w:sz="0" w:space="0" w:color="auto"/>
        <w:right w:val="none" w:sz="0" w:space="0" w:color="auto"/>
      </w:divBdr>
    </w:div>
    <w:div w:id="1222716015">
      <w:bodyDiv w:val="1"/>
      <w:marLeft w:val="0"/>
      <w:marRight w:val="0"/>
      <w:marTop w:val="0"/>
      <w:marBottom w:val="0"/>
      <w:divBdr>
        <w:top w:val="none" w:sz="0" w:space="0" w:color="auto"/>
        <w:left w:val="none" w:sz="0" w:space="0" w:color="auto"/>
        <w:bottom w:val="none" w:sz="0" w:space="0" w:color="auto"/>
        <w:right w:val="none" w:sz="0" w:space="0" w:color="auto"/>
      </w:divBdr>
    </w:div>
    <w:div w:id="1223443007">
      <w:bodyDiv w:val="1"/>
      <w:marLeft w:val="0"/>
      <w:marRight w:val="0"/>
      <w:marTop w:val="0"/>
      <w:marBottom w:val="0"/>
      <w:divBdr>
        <w:top w:val="none" w:sz="0" w:space="0" w:color="auto"/>
        <w:left w:val="none" w:sz="0" w:space="0" w:color="auto"/>
        <w:bottom w:val="none" w:sz="0" w:space="0" w:color="auto"/>
        <w:right w:val="none" w:sz="0" w:space="0" w:color="auto"/>
      </w:divBdr>
    </w:div>
    <w:div w:id="1224562987">
      <w:bodyDiv w:val="1"/>
      <w:marLeft w:val="0"/>
      <w:marRight w:val="0"/>
      <w:marTop w:val="0"/>
      <w:marBottom w:val="0"/>
      <w:divBdr>
        <w:top w:val="none" w:sz="0" w:space="0" w:color="auto"/>
        <w:left w:val="none" w:sz="0" w:space="0" w:color="auto"/>
        <w:bottom w:val="none" w:sz="0" w:space="0" w:color="auto"/>
        <w:right w:val="none" w:sz="0" w:space="0" w:color="auto"/>
      </w:divBdr>
    </w:div>
    <w:div w:id="1225068436">
      <w:bodyDiv w:val="1"/>
      <w:marLeft w:val="0"/>
      <w:marRight w:val="0"/>
      <w:marTop w:val="0"/>
      <w:marBottom w:val="0"/>
      <w:divBdr>
        <w:top w:val="none" w:sz="0" w:space="0" w:color="auto"/>
        <w:left w:val="none" w:sz="0" w:space="0" w:color="auto"/>
        <w:bottom w:val="none" w:sz="0" w:space="0" w:color="auto"/>
        <w:right w:val="none" w:sz="0" w:space="0" w:color="auto"/>
      </w:divBdr>
    </w:div>
    <w:div w:id="1226837975">
      <w:bodyDiv w:val="1"/>
      <w:marLeft w:val="0"/>
      <w:marRight w:val="0"/>
      <w:marTop w:val="0"/>
      <w:marBottom w:val="0"/>
      <w:divBdr>
        <w:top w:val="none" w:sz="0" w:space="0" w:color="auto"/>
        <w:left w:val="none" w:sz="0" w:space="0" w:color="auto"/>
        <w:bottom w:val="none" w:sz="0" w:space="0" w:color="auto"/>
        <w:right w:val="none" w:sz="0" w:space="0" w:color="auto"/>
      </w:divBdr>
    </w:div>
    <w:div w:id="1229146370">
      <w:bodyDiv w:val="1"/>
      <w:marLeft w:val="0"/>
      <w:marRight w:val="0"/>
      <w:marTop w:val="0"/>
      <w:marBottom w:val="0"/>
      <w:divBdr>
        <w:top w:val="none" w:sz="0" w:space="0" w:color="auto"/>
        <w:left w:val="none" w:sz="0" w:space="0" w:color="auto"/>
        <w:bottom w:val="none" w:sz="0" w:space="0" w:color="auto"/>
        <w:right w:val="none" w:sz="0" w:space="0" w:color="auto"/>
      </w:divBdr>
    </w:div>
    <w:div w:id="1232043178">
      <w:bodyDiv w:val="1"/>
      <w:marLeft w:val="0"/>
      <w:marRight w:val="0"/>
      <w:marTop w:val="0"/>
      <w:marBottom w:val="0"/>
      <w:divBdr>
        <w:top w:val="none" w:sz="0" w:space="0" w:color="auto"/>
        <w:left w:val="none" w:sz="0" w:space="0" w:color="auto"/>
        <w:bottom w:val="none" w:sz="0" w:space="0" w:color="auto"/>
        <w:right w:val="none" w:sz="0" w:space="0" w:color="auto"/>
      </w:divBdr>
    </w:div>
    <w:div w:id="1234320092">
      <w:bodyDiv w:val="1"/>
      <w:marLeft w:val="0"/>
      <w:marRight w:val="0"/>
      <w:marTop w:val="0"/>
      <w:marBottom w:val="0"/>
      <w:divBdr>
        <w:top w:val="none" w:sz="0" w:space="0" w:color="auto"/>
        <w:left w:val="none" w:sz="0" w:space="0" w:color="auto"/>
        <w:bottom w:val="none" w:sz="0" w:space="0" w:color="auto"/>
        <w:right w:val="none" w:sz="0" w:space="0" w:color="auto"/>
      </w:divBdr>
    </w:div>
    <w:div w:id="1235821312">
      <w:bodyDiv w:val="1"/>
      <w:marLeft w:val="0"/>
      <w:marRight w:val="0"/>
      <w:marTop w:val="0"/>
      <w:marBottom w:val="0"/>
      <w:divBdr>
        <w:top w:val="none" w:sz="0" w:space="0" w:color="auto"/>
        <w:left w:val="none" w:sz="0" w:space="0" w:color="auto"/>
        <w:bottom w:val="none" w:sz="0" w:space="0" w:color="auto"/>
        <w:right w:val="none" w:sz="0" w:space="0" w:color="auto"/>
      </w:divBdr>
    </w:div>
    <w:div w:id="1247105610">
      <w:bodyDiv w:val="1"/>
      <w:marLeft w:val="0"/>
      <w:marRight w:val="0"/>
      <w:marTop w:val="0"/>
      <w:marBottom w:val="0"/>
      <w:divBdr>
        <w:top w:val="none" w:sz="0" w:space="0" w:color="auto"/>
        <w:left w:val="none" w:sz="0" w:space="0" w:color="auto"/>
        <w:bottom w:val="none" w:sz="0" w:space="0" w:color="auto"/>
        <w:right w:val="none" w:sz="0" w:space="0" w:color="auto"/>
      </w:divBdr>
    </w:div>
    <w:div w:id="1248348763">
      <w:bodyDiv w:val="1"/>
      <w:marLeft w:val="0"/>
      <w:marRight w:val="0"/>
      <w:marTop w:val="0"/>
      <w:marBottom w:val="0"/>
      <w:divBdr>
        <w:top w:val="none" w:sz="0" w:space="0" w:color="auto"/>
        <w:left w:val="none" w:sz="0" w:space="0" w:color="auto"/>
        <w:bottom w:val="none" w:sz="0" w:space="0" w:color="auto"/>
        <w:right w:val="none" w:sz="0" w:space="0" w:color="auto"/>
      </w:divBdr>
    </w:div>
    <w:div w:id="1249390511">
      <w:bodyDiv w:val="1"/>
      <w:marLeft w:val="0"/>
      <w:marRight w:val="0"/>
      <w:marTop w:val="0"/>
      <w:marBottom w:val="0"/>
      <w:divBdr>
        <w:top w:val="none" w:sz="0" w:space="0" w:color="auto"/>
        <w:left w:val="none" w:sz="0" w:space="0" w:color="auto"/>
        <w:bottom w:val="none" w:sz="0" w:space="0" w:color="auto"/>
        <w:right w:val="none" w:sz="0" w:space="0" w:color="auto"/>
      </w:divBdr>
    </w:div>
    <w:div w:id="1264872856">
      <w:bodyDiv w:val="1"/>
      <w:marLeft w:val="0"/>
      <w:marRight w:val="0"/>
      <w:marTop w:val="0"/>
      <w:marBottom w:val="0"/>
      <w:divBdr>
        <w:top w:val="none" w:sz="0" w:space="0" w:color="auto"/>
        <w:left w:val="none" w:sz="0" w:space="0" w:color="auto"/>
        <w:bottom w:val="none" w:sz="0" w:space="0" w:color="auto"/>
        <w:right w:val="none" w:sz="0" w:space="0" w:color="auto"/>
      </w:divBdr>
    </w:div>
    <w:div w:id="1268467185">
      <w:bodyDiv w:val="1"/>
      <w:marLeft w:val="0"/>
      <w:marRight w:val="0"/>
      <w:marTop w:val="0"/>
      <w:marBottom w:val="0"/>
      <w:divBdr>
        <w:top w:val="none" w:sz="0" w:space="0" w:color="auto"/>
        <w:left w:val="none" w:sz="0" w:space="0" w:color="auto"/>
        <w:bottom w:val="none" w:sz="0" w:space="0" w:color="auto"/>
        <w:right w:val="none" w:sz="0" w:space="0" w:color="auto"/>
      </w:divBdr>
    </w:div>
    <w:div w:id="1278180523">
      <w:bodyDiv w:val="1"/>
      <w:marLeft w:val="0"/>
      <w:marRight w:val="0"/>
      <w:marTop w:val="0"/>
      <w:marBottom w:val="0"/>
      <w:divBdr>
        <w:top w:val="none" w:sz="0" w:space="0" w:color="auto"/>
        <w:left w:val="none" w:sz="0" w:space="0" w:color="auto"/>
        <w:bottom w:val="none" w:sz="0" w:space="0" w:color="auto"/>
        <w:right w:val="none" w:sz="0" w:space="0" w:color="auto"/>
      </w:divBdr>
    </w:div>
    <w:div w:id="1281573040">
      <w:bodyDiv w:val="1"/>
      <w:marLeft w:val="0"/>
      <w:marRight w:val="0"/>
      <w:marTop w:val="0"/>
      <w:marBottom w:val="0"/>
      <w:divBdr>
        <w:top w:val="none" w:sz="0" w:space="0" w:color="auto"/>
        <w:left w:val="none" w:sz="0" w:space="0" w:color="auto"/>
        <w:bottom w:val="none" w:sz="0" w:space="0" w:color="auto"/>
        <w:right w:val="none" w:sz="0" w:space="0" w:color="auto"/>
      </w:divBdr>
    </w:div>
    <w:div w:id="1283998413">
      <w:bodyDiv w:val="1"/>
      <w:marLeft w:val="0"/>
      <w:marRight w:val="0"/>
      <w:marTop w:val="0"/>
      <w:marBottom w:val="0"/>
      <w:divBdr>
        <w:top w:val="none" w:sz="0" w:space="0" w:color="auto"/>
        <w:left w:val="none" w:sz="0" w:space="0" w:color="auto"/>
        <w:bottom w:val="none" w:sz="0" w:space="0" w:color="auto"/>
        <w:right w:val="none" w:sz="0" w:space="0" w:color="auto"/>
      </w:divBdr>
    </w:div>
    <w:div w:id="1284381131">
      <w:bodyDiv w:val="1"/>
      <w:marLeft w:val="0"/>
      <w:marRight w:val="0"/>
      <w:marTop w:val="0"/>
      <w:marBottom w:val="0"/>
      <w:divBdr>
        <w:top w:val="none" w:sz="0" w:space="0" w:color="auto"/>
        <w:left w:val="none" w:sz="0" w:space="0" w:color="auto"/>
        <w:bottom w:val="none" w:sz="0" w:space="0" w:color="auto"/>
        <w:right w:val="none" w:sz="0" w:space="0" w:color="auto"/>
      </w:divBdr>
    </w:div>
    <w:div w:id="1284389635">
      <w:bodyDiv w:val="1"/>
      <w:marLeft w:val="0"/>
      <w:marRight w:val="0"/>
      <w:marTop w:val="0"/>
      <w:marBottom w:val="0"/>
      <w:divBdr>
        <w:top w:val="none" w:sz="0" w:space="0" w:color="auto"/>
        <w:left w:val="none" w:sz="0" w:space="0" w:color="auto"/>
        <w:bottom w:val="none" w:sz="0" w:space="0" w:color="auto"/>
        <w:right w:val="none" w:sz="0" w:space="0" w:color="auto"/>
      </w:divBdr>
    </w:div>
    <w:div w:id="1285648262">
      <w:bodyDiv w:val="1"/>
      <w:marLeft w:val="0"/>
      <w:marRight w:val="0"/>
      <w:marTop w:val="0"/>
      <w:marBottom w:val="0"/>
      <w:divBdr>
        <w:top w:val="none" w:sz="0" w:space="0" w:color="auto"/>
        <w:left w:val="none" w:sz="0" w:space="0" w:color="auto"/>
        <w:bottom w:val="none" w:sz="0" w:space="0" w:color="auto"/>
        <w:right w:val="none" w:sz="0" w:space="0" w:color="auto"/>
      </w:divBdr>
    </w:div>
    <w:div w:id="1290161583">
      <w:bodyDiv w:val="1"/>
      <w:marLeft w:val="0"/>
      <w:marRight w:val="0"/>
      <w:marTop w:val="0"/>
      <w:marBottom w:val="0"/>
      <w:divBdr>
        <w:top w:val="none" w:sz="0" w:space="0" w:color="auto"/>
        <w:left w:val="none" w:sz="0" w:space="0" w:color="auto"/>
        <w:bottom w:val="none" w:sz="0" w:space="0" w:color="auto"/>
        <w:right w:val="none" w:sz="0" w:space="0" w:color="auto"/>
      </w:divBdr>
    </w:div>
    <w:div w:id="1294021167">
      <w:bodyDiv w:val="1"/>
      <w:marLeft w:val="0"/>
      <w:marRight w:val="0"/>
      <w:marTop w:val="0"/>
      <w:marBottom w:val="0"/>
      <w:divBdr>
        <w:top w:val="none" w:sz="0" w:space="0" w:color="auto"/>
        <w:left w:val="none" w:sz="0" w:space="0" w:color="auto"/>
        <w:bottom w:val="none" w:sz="0" w:space="0" w:color="auto"/>
        <w:right w:val="none" w:sz="0" w:space="0" w:color="auto"/>
      </w:divBdr>
    </w:div>
    <w:div w:id="1294754819">
      <w:bodyDiv w:val="1"/>
      <w:marLeft w:val="0"/>
      <w:marRight w:val="0"/>
      <w:marTop w:val="0"/>
      <w:marBottom w:val="0"/>
      <w:divBdr>
        <w:top w:val="none" w:sz="0" w:space="0" w:color="auto"/>
        <w:left w:val="none" w:sz="0" w:space="0" w:color="auto"/>
        <w:bottom w:val="none" w:sz="0" w:space="0" w:color="auto"/>
        <w:right w:val="none" w:sz="0" w:space="0" w:color="auto"/>
      </w:divBdr>
    </w:div>
    <w:div w:id="1296523450">
      <w:bodyDiv w:val="1"/>
      <w:marLeft w:val="0"/>
      <w:marRight w:val="0"/>
      <w:marTop w:val="0"/>
      <w:marBottom w:val="0"/>
      <w:divBdr>
        <w:top w:val="none" w:sz="0" w:space="0" w:color="auto"/>
        <w:left w:val="none" w:sz="0" w:space="0" w:color="auto"/>
        <w:bottom w:val="none" w:sz="0" w:space="0" w:color="auto"/>
        <w:right w:val="none" w:sz="0" w:space="0" w:color="auto"/>
      </w:divBdr>
    </w:div>
    <w:div w:id="1300502376">
      <w:bodyDiv w:val="1"/>
      <w:marLeft w:val="0"/>
      <w:marRight w:val="0"/>
      <w:marTop w:val="0"/>
      <w:marBottom w:val="0"/>
      <w:divBdr>
        <w:top w:val="none" w:sz="0" w:space="0" w:color="auto"/>
        <w:left w:val="none" w:sz="0" w:space="0" w:color="auto"/>
        <w:bottom w:val="none" w:sz="0" w:space="0" w:color="auto"/>
        <w:right w:val="none" w:sz="0" w:space="0" w:color="auto"/>
      </w:divBdr>
    </w:div>
    <w:div w:id="1300644680">
      <w:bodyDiv w:val="1"/>
      <w:marLeft w:val="0"/>
      <w:marRight w:val="0"/>
      <w:marTop w:val="0"/>
      <w:marBottom w:val="0"/>
      <w:divBdr>
        <w:top w:val="none" w:sz="0" w:space="0" w:color="auto"/>
        <w:left w:val="none" w:sz="0" w:space="0" w:color="auto"/>
        <w:bottom w:val="none" w:sz="0" w:space="0" w:color="auto"/>
        <w:right w:val="none" w:sz="0" w:space="0" w:color="auto"/>
      </w:divBdr>
    </w:div>
    <w:div w:id="1301501836">
      <w:bodyDiv w:val="1"/>
      <w:marLeft w:val="0"/>
      <w:marRight w:val="0"/>
      <w:marTop w:val="0"/>
      <w:marBottom w:val="0"/>
      <w:divBdr>
        <w:top w:val="none" w:sz="0" w:space="0" w:color="auto"/>
        <w:left w:val="none" w:sz="0" w:space="0" w:color="auto"/>
        <w:bottom w:val="none" w:sz="0" w:space="0" w:color="auto"/>
        <w:right w:val="none" w:sz="0" w:space="0" w:color="auto"/>
      </w:divBdr>
    </w:div>
    <w:div w:id="1308709341">
      <w:bodyDiv w:val="1"/>
      <w:marLeft w:val="0"/>
      <w:marRight w:val="0"/>
      <w:marTop w:val="0"/>
      <w:marBottom w:val="0"/>
      <w:divBdr>
        <w:top w:val="none" w:sz="0" w:space="0" w:color="auto"/>
        <w:left w:val="none" w:sz="0" w:space="0" w:color="auto"/>
        <w:bottom w:val="none" w:sz="0" w:space="0" w:color="auto"/>
        <w:right w:val="none" w:sz="0" w:space="0" w:color="auto"/>
      </w:divBdr>
    </w:div>
    <w:div w:id="1311984532">
      <w:bodyDiv w:val="1"/>
      <w:marLeft w:val="0"/>
      <w:marRight w:val="0"/>
      <w:marTop w:val="0"/>
      <w:marBottom w:val="0"/>
      <w:divBdr>
        <w:top w:val="none" w:sz="0" w:space="0" w:color="auto"/>
        <w:left w:val="none" w:sz="0" w:space="0" w:color="auto"/>
        <w:bottom w:val="none" w:sz="0" w:space="0" w:color="auto"/>
        <w:right w:val="none" w:sz="0" w:space="0" w:color="auto"/>
      </w:divBdr>
    </w:div>
    <w:div w:id="1318419565">
      <w:bodyDiv w:val="1"/>
      <w:marLeft w:val="0"/>
      <w:marRight w:val="0"/>
      <w:marTop w:val="0"/>
      <w:marBottom w:val="0"/>
      <w:divBdr>
        <w:top w:val="none" w:sz="0" w:space="0" w:color="auto"/>
        <w:left w:val="none" w:sz="0" w:space="0" w:color="auto"/>
        <w:bottom w:val="none" w:sz="0" w:space="0" w:color="auto"/>
        <w:right w:val="none" w:sz="0" w:space="0" w:color="auto"/>
      </w:divBdr>
    </w:div>
    <w:div w:id="1318537704">
      <w:bodyDiv w:val="1"/>
      <w:marLeft w:val="0"/>
      <w:marRight w:val="0"/>
      <w:marTop w:val="0"/>
      <w:marBottom w:val="0"/>
      <w:divBdr>
        <w:top w:val="none" w:sz="0" w:space="0" w:color="auto"/>
        <w:left w:val="none" w:sz="0" w:space="0" w:color="auto"/>
        <w:bottom w:val="none" w:sz="0" w:space="0" w:color="auto"/>
        <w:right w:val="none" w:sz="0" w:space="0" w:color="auto"/>
      </w:divBdr>
    </w:div>
    <w:div w:id="1318805175">
      <w:bodyDiv w:val="1"/>
      <w:marLeft w:val="0"/>
      <w:marRight w:val="0"/>
      <w:marTop w:val="0"/>
      <w:marBottom w:val="0"/>
      <w:divBdr>
        <w:top w:val="none" w:sz="0" w:space="0" w:color="auto"/>
        <w:left w:val="none" w:sz="0" w:space="0" w:color="auto"/>
        <w:bottom w:val="none" w:sz="0" w:space="0" w:color="auto"/>
        <w:right w:val="none" w:sz="0" w:space="0" w:color="auto"/>
      </w:divBdr>
    </w:div>
    <w:div w:id="1324240850">
      <w:bodyDiv w:val="1"/>
      <w:marLeft w:val="0"/>
      <w:marRight w:val="0"/>
      <w:marTop w:val="0"/>
      <w:marBottom w:val="0"/>
      <w:divBdr>
        <w:top w:val="none" w:sz="0" w:space="0" w:color="auto"/>
        <w:left w:val="none" w:sz="0" w:space="0" w:color="auto"/>
        <w:bottom w:val="none" w:sz="0" w:space="0" w:color="auto"/>
        <w:right w:val="none" w:sz="0" w:space="0" w:color="auto"/>
      </w:divBdr>
    </w:div>
    <w:div w:id="1324898443">
      <w:bodyDiv w:val="1"/>
      <w:marLeft w:val="0"/>
      <w:marRight w:val="0"/>
      <w:marTop w:val="0"/>
      <w:marBottom w:val="0"/>
      <w:divBdr>
        <w:top w:val="none" w:sz="0" w:space="0" w:color="auto"/>
        <w:left w:val="none" w:sz="0" w:space="0" w:color="auto"/>
        <w:bottom w:val="none" w:sz="0" w:space="0" w:color="auto"/>
        <w:right w:val="none" w:sz="0" w:space="0" w:color="auto"/>
      </w:divBdr>
    </w:div>
    <w:div w:id="1329098403">
      <w:bodyDiv w:val="1"/>
      <w:marLeft w:val="0"/>
      <w:marRight w:val="0"/>
      <w:marTop w:val="0"/>
      <w:marBottom w:val="0"/>
      <w:divBdr>
        <w:top w:val="none" w:sz="0" w:space="0" w:color="auto"/>
        <w:left w:val="none" w:sz="0" w:space="0" w:color="auto"/>
        <w:bottom w:val="none" w:sz="0" w:space="0" w:color="auto"/>
        <w:right w:val="none" w:sz="0" w:space="0" w:color="auto"/>
      </w:divBdr>
    </w:div>
    <w:div w:id="1333408562">
      <w:bodyDiv w:val="1"/>
      <w:marLeft w:val="0"/>
      <w:marRight w:val="0"/>
      <w:marTop w:val="0"/>
      <w:marBottom w:val="0"/>
      <w:divBdr>
        <w:top w:val="none" w:sz="0" w:space="0" w:color="auto"/>
        <w:left w:val="none" w:sz="0" w:space="0" w:color="auto"/>
        <w:bottom w:val="none" w:sz="0" w:space="0" w:color="auto"/>
        <w:right w:val="none" w:sz="0" w:space="0" w:color="auto"/>
      </w:divBdr>
    </w:div>
    <w:div w:id="1339580967">
      <w:bodyDiv w:val="1"/>
      <w:marLeft w:val="0"/>
      <w:marRight w:val="0"/>
      <w:marTop w:val="0"/>
      <w:marBottom w:val="0"/>
      <w:divBdr>
        <w:top w:val="none" w:sz="0" w:space="0" w:color="auto"/>
        <w:left w:val="none" w:sz="0" w:space="0" w:color="auto"/>
        <w:bottom w:val="none" w:sz="0" w:space="0" w:color="auto"/>
        <w:right w:val="none" w:sz="0" w:space="0" w:color="auto"/>
      </w:divBdr>
    </w:div>
    <w:div w:id="1340540860">
      <w:bodyDiv w:val="1"/>
      <w:marLeft w:val="0"/>
      <w:marRight w:val="0"/>
      <w:marTop w:val="0"/>
      <w:marBottom w:val="0"/>
      <w:divBdr>
        <w:top w:val="none" w:sz="0" w:space="0" w:color="auto"/>
        <w:left w:val="none" w:sz="0" w:space="0" w:color="auto"/>
        <w:bottom w:val="none" w:sz="0" w:space="0" w:color="auto"/>
        <w:right w:val="none" w:sz="0" w:space="0" w:color="auto"/>
      </w:divBdr>
    </w:div>
    <w:div w:id="1340934829">
      <w:bodyDiv w:val="1"/>
      <w:marLeft w:val="0"/>
      <w:marRight w:val="0"/>
      <w:marTop w:val="0"/>
      <w:marBottom w:val="0"/>
      <w:divBdr>
        <w:top w:val="none" w:sz="0" w:space="0" w:color="auto"/>
        <w:left w:val="none" w:sz="0" w:space="0" w:color="auto"/>
        <w:bottom w:val="none" w:sz="0" w:space="0" w:color="auto"/>
        <w:right w:val="none" w:sz="0" w:space="0" w:color="auto"/>
      </w:divBdr>
    </w:div>
    <w:div w:id="1343312419">
      <w:bodyDiv w:val="1"/>
      <w:marLeft w:val="0"/>
      <w:marRight w:val="0"/>
      <w:marTop w:val="0"/>
      <w:marBottom w:val="0"/>
      <w:divBdr>
        <w:top w:val="none" w:sz="0" w:space="0" w:color="auto"/>
        <w:left w:val="none" w:sz="0" w:space="0" w:color="auto"/>
        <w:bottom w:val="none" w:sz="0" w:space="0" w:color="auto"/>
        <w:right w:val="none" w:sz="0" w:space="0" w:color="auto"/>
      </w:divBdr>
    </w:div>
    <w:div w:id="1343314630">
      <w:bodyDiv w:val="1"/>
      <w:marLeft w:val="0"/>
      <w:marRight w:val="0"/>
      <w:marTop w:val="0"/>
      <w:marBottom w:val="0"/>
      <w:divBdr>
        <w:top w:val="none" w:sz="0" w:space="0" w:color="auto"/>
        <w:left w:val="none" w:sz="0" w:space="0" w:color="auto"/>
        <w:bottom w:val="none" w:sz="0" w:space="0" w:color="auto"/>
        <w:right w:val="none" w:sz="0" w:space="0" w:color="auto"/>
      </w:divBdr>
    </w:div>
    <w:div w:id="1347368164">
      <w:bodyDiv w:val="1"/>
      <w:marLeft w:val="0"/>
      <w:marRight w:val="0"/>
      <w:marTop w:val="0"/>
      <w:marBottom w:val="0"/>
      <w:divBdr>
        <w:top w:val="none" w:sz="0" w:space="0" w:color="auto"/>
        <w:left w:val="none" w:sz="0" w:space="0" w:color="auto"/>
        <w:bottom w:val="none" w:sz="0" w:space="0" w:color="auto"/>
        <w:right w:val="none" w:sz="0" w:space="0" w:color="auto"/>
      </w:divBdr>
    </w:div>
    <w:div w:id="1347899118">
      <w:bodyDiv w:val="1"/>
      <w:marLeft w:val="0"/>
      <w:marRight w:val="0"/>
      <w:marTop w:val="0"/>
      <w:marBottom w:val="0"/>
      <w:divBdr>
        <w:top w:val="none" w:sz="0" w:space="0" w:color="auto"/>
        <w:left w:val="none" w:sz="0" w:space="0" w:color="auto"/>
        <w:bottom w:val="none" w:sz="0" w:space="0" w:color="auto"/>
        <w:right w:val="none" w:sz="0" w:space="0" w:color="auto"/>
      </w:divBdr>
    </w:div>
    <w:div w:id="1349524328">
      <w:bodyDiv w:val="1"/>
      <w:marLeft w:val="0"/>
      <w:marRight w:val="0"/>
      <w:marTop w:val="0"/>
      <w:marBottom w:val="0"/>
      <w:divBdr>
        <w:top w:val="none" w:sz="0" w:space="0" w:color="auto"/>
        <w:left w:val="none" w:sz="0" w:space="0" w:color="auto"/>
        <w:bottom w:val="none" w:sz="0" w:space="0" w:color="auto"/>
        <w:right w:val="none" w:sz="0" w:space="0" w:color="auto"/>
      </w:divBdr>
    </w:div>
    <w:div w:id="1358311819">
      <w:bodyDiv w:val="1"/>
      <w:marLeft w:val="0"/>
      <w:marRight w:val="0"/>
      <w:marTop w:val="0"/>
      <w:marBottom w:val="0"/>
      <w:divBdr>
        <w:top w:val="none" w:sz="0" w:space="0" w:color="auto"/>
        <w:left w:val="none" w:sz="0" w:space="0" w:color="auto"/>
        <w:bottom w:val="none" w:sz="0" w:space="0" w:color="auto"/>
        <w:right w:val="none" w:sz="0" w:space="0" w:color="auto"/>
      </w:divBdr>
    </w:div>
    <w:div w:id="1358434277">
      <w:bodyDiv w:val="1"/>
      <w:marLeft w:val="0"/>
      <w:marRight w:val="0"/>
      <w:marTop w:val="0"/>
      <w:marBottom w:val="0"/>
      <w:divBdr>
        <w:top w:val="none" w:sz="0" w:space="0" w:color="auto"/>
        <w:left w:val="none" w:sz="0" w:space="0" w:color="auto"/>
        <w:bottom w:val="none" w:sz="0" w:space="0" w:color="auto"/>
        <w:right w:val="none" w:sz="0" w:space="0" w:color="auto"/>
      </w:divBdr>
    </w:div>
    <w:div w:id="1360230759">
      <w:bodyDiv w:val="1"/>
      <w:marLeft w:val="0"/>
      <w:marRight w:val="0"/>
      <w:marTop w:val="0"/>
      <w:marBottom w:val="0"/>
      <w:divBdr>
        <w:top w:val="none" w:sz="0" w:space="0" w:color="auto"/>
        <w:left w:val="none" w:sz="0" w:space="0" w:color="auto"/>
        <w:bottom w:val="none" w:sz="0" w:space="0" w:color="auto"/>
        <w:right w:val="none" w:sz="0" w:space="0" w:color="auto"/>
      </w:divBdr>
    </w:div>
    <w:div w:id="1360473247">
      <w:bodyDiv w:val="1"/>
      <w:marLeft w:val="0"/>
      <w:marRight w:val="0"/>
      <w:marTop w:val="0"/>
      <w:marBottom w:val="0"/>
      <w:divBdr>
        <w:top w:val="none" w:sz="0" w:space="0" w:color="auto"/>
        <w:left w:val="none" w:sz="0" w:space="0" w:color="auto"/>
        <w:bottom w:val="none" w:sz="0" w:space="0" w:color="auto"/>
        <w:right w:val="none" w:sz="0" w:space="0" w:color="auto"/>
      </w:divBdr>
    </w:div>
    <w:div w:id="1361008995">
      <w:bodyDiv w:val="1"/>
      <w:marLeft w:val="0"/>
      <w:marRight w:val="0"/>
      <w:marTop w:val="0"/>
      <w:marBottom w:val="0"/>
      <w:divBdr>
        <w:top w:val="none" w:sz="0" w:space="0" w:color="auto"/>
        <w:left w:val="none" w:sz="0" w:space="0" w:color="auto"/>
        <w:bottom w:val="none" w:sz="0" w:space="0" w:color="auto"/>
        <w:right w:val="none" w:sz="0" w:space="0" w:color="auto"/>
      </w:divBdr>
    </w:div>
    <w:div w:id="1365785640">
      <w:bodyDiv w:val="1"/>
      <w:marLeft w:val="0"/>
      <w:marRight w:val="0"/>
      <w:marTop w:val="0"/>
      <w:marBottom w:val="0"/>
      <w:divBdr>
        <w:top w:val="none" w:sz="0" w:space="0" w:color="auto"/>
        <w:left w:val="none" w:sz="0" w:space="0" w:color="auto"/>
        <w:bottom w:val="none" w:sz="0" w:space="0" w:color="auto"/>
        <w:right w:val="none" w:sz="0" w:space="0" w:color="auto"/>
      </w:divBdr>
    </w:div>
    <w:div w:id="1366557658">
      <w:bodyDiv w:val="1"/>
      <w:marLeft w:val="0"/>
      <w:marRight w:val="0"/>
      <w:marTop w:val="0"/>
      <w:marBottom w:val="0"/>
      <w:divBdr>
        <w:top w:val="none" w:sz="0" w:space="0" w:color="auto"/>
        <w:left w:val="none" w:sz="0" w:space="0" w:color="auto"/>
        <w:bottom w:val="none" w:sz="0" w:space="0" w:color="auto"/>
        <w:right w:val="none" w:sz="0" w:space="0" w:color="auto"/>
      </w:divBdr>
    </w:div>
    <w:div w:id="1368985860">
      <w:bodyDiv w:val="1"/>
      <w:marLeft w:val="0"/>
      <w:marRight w:val="0"/>
      <w:marTop w:val="0"/>
      <w:marBottom w:val="0"/>
      <w:divBdr>
        <w:top w:val="none" w:sz="0" w:space="0" w:color="auto"/>
        <w:left w:val="none" w:sz="0" w:space="0" w:color="auto"/>
        <w:bottom w:val="none" w:sz="0" w:space="0" w:color="auto"/>
        <w:right w:val="none" w:sz="0" w:space="0" w:color="auto"/>
      </w:divBdr>
    </w:div>
    <w:div w:id="1370716475">
      <w:bodyDiv w:val="1"/>
      <w:marLeft w:val="0"/>
      <w:marRight w:val="0"/>
      <w:marTop w:val="0"/>
      <w:marBottom w:val="0"/>
      <w:divBdr>
        <w:top w:val="none" w:sz="0" w:space="0" w:color="auto"/>
        <w:left w:val="none" w:sz="0" w:space="0" w:color="auto"/>
        <w:bottom w:val="none" w:sz="0" w:space="0" w:color="auto"/>
        <w:right w:val="none" w:sz="0" w:space="0" w:color="auto"/>
      </w:divBdr>
    </w:div>
    <w:div w:id="1373649240">
      <w:bodyDiv w:val="1"/>
      <w:marLeft w:val="0"/>
      <w:marRight w:val="0"/>
      <w:marTop w:val="0"/>
      <w:marBottom w:val="0"/>
      <w:divBdr>
        <w:top w:val="none" w:sz="0" w:space="0" w:color="auto"/>
        <w:left w:val="none" w:sz="0" w:space="0" w:color="auto"/>
        <w:bottom w:val="none" w:sz="0" w:space="0" w:color="auto"/>
        <w:right w:val="none" w:sz="0" w:space="0" w:color="auto"/>
      </w:divBdr>
    </w:div>
    <w:div w:id="1380788210">
      <w:bodyDiv w:val="1"/>
      <w:marLeft w:val="0"/>
      <w:marRight w:val="0"/>
      <w:marTop w:val="0"/>
      <w:marBottom w:val="0"/>
      <w:divBdr>
        <w:top w:val="none" w:sz="0" w:space="0" w:color="auto"/>
        <w:left w:val="none" w:sz="0" w:space="0" w:color="auto"/>
        <w:bottom w:val="none" w:sz="0" w:space="0" w:color="auto"/>
        <w:right w:val="none" w:sz="0" w:space="0" w:color="auto"/>
      </w:divBdr>
    </w:div>
    <w:div w:id="1381250196">
      <w:bodyDiv w:val="1"/>
      <w:marLeft w:val="0"/>
      <w:marRight w:val="0"/>
      <w:marTop w:val="0"/>
      <w:marBottom w:val="0"/>
      <w:divBdr>
        <w:top w:val="none" w:sz="0" w:space="0" w:color="auto"/>
        <w:left w:val="none" w:sz="0" w:space="0" w:color="auto"/>
        <w:bottom w:val="none" w:sz="0" w:space="0" w:color="auto"/>
        <w:right w:val="none" w:sz="0" w:space="0" w:color="auto"/>
      </w:divBdr>
    </w:div>
    <w:div w:id="1381594927">
      <w:bodyDiv w:val="1"/>
      <w:marLeft w:val="0"/>
      <w:marRight w:val="0"/>
      <w:marTop w:val="0"/>
      <w:marBottom w:val="0"/>
      <w:divBdr>
        <w:top w:val="none" w:sz="0" w:space="0" w:color="auto"/>
        <w:left w:val="none" w:sz="0" w:space="0" w:color="auto"/>
        <w:bottom w:val="none" w:sz="0" w:space="0" w:color="auto"/>
        <w:right w:val="none" w:sz="0" w:space="0" w:color="auto"/>
      </w:divBdr>
    </w:div>
    <w:div w:id="1383476787">
      <w:bodyDiv w:val="1"/>
      <w:marLeft w:val="0"/>
      <w:marRight w:val="0"/>
      <w:marTop w:val="0"/>
      <w:marBottom w:val="0"/>
      <w:divBdr>
        <w:top w:val="none" w:sz="0" w:space="0" w:color="auto"/>
        <w:left w:val="none" w:sz="0" w:space="0" w:color="auto"/>
        <w:bottom w:val="none" w:sz="0" w:space="0" w:color="auto"/>
        <w:right w:val="none" w:sz="0" w:space="0" w:color="auto"/>
      </w:divBdr>
    </w:div>
    <w:div w:id="1388337652">
      <w:bodyDiv w:val="1"/>
      <w:marLeft w:val="0"/>
      <w:marRight w:val="0"/>
      <w:marTop w:val="0"/>
      <w:marBottom w:val="0"/>
      <w:divBdr>
        <w:top w:val="none" w:sz="0" w:space="0" w:color="auto"/>
        <w:left w:val="none" w:sz="0" w:space="0" w:color="auto"/>
        <w:bottom w:val="none" w:sz="0" w:space="0" w:color="auto"/>
        <w:right w:val="none" w:sz="0" w:space="0" w:color="auto"/>
      </w:divBdr>
    </w:div>
    <w:div w:id="1391467099">
      <w:bodyDiv w:val="1"/>
      <w:marLeft w:val="0"/>
      <w:marRight w:val="0"/>
      <w:marTop w:val="0"/>
      <w:marBottom w:val="0"/>
      <w:divBdr>
        <w:top w:val="none" w:sz="0" w:space="0" w:color="auto"/>
        <w:left w:val="none" w:sz="0" w:space="0" w:color="auto"/>
        <w:bottom w:val="none" w:sz="0" w:space="0" w:color="auto"/>
        <w:right w:val="none" w:sz="0" w:space="0" w:color="auto"/>
      </w:divBdr>
    </w:div>
    <w:div w:id="1391926861">
      <w:bodyDiv w:val="1"/>
      <w:marLeft w:val="0"/>
      <w:marRight w:val="0"/>
      <w:marTop w:val="0"/>
      <w:marBottom w:val="0"/>
      <w:divBdr>
        <w:top w:val="none" w:sz="0" w:space="0" w:color="auto"/>
        <w:left w:val="none" w:sz="0" w:space="0" w:color="auto"/>
        <w:bottom w:val="none" w:sz="0" w:space="0" w:color="auto"/>
        <w:right w:val="none" w:sz="0" w:space="0" w:color="auto"/>
      </w:divBdr>
    </w:div>
    <w:div w:id="1403991232">
      <w:bodyDiv w:val="1"/>
      <w:marLeft w:val="0"/>
      <w:marRight w:val="0"/>
      <w:marTop w:val="0"/>
      <w:marBottom w:val="0"/>
      <w:divBdr>
        <w:top w:val="none" w:sz="0" w:space="0" w:color="auto"/>
        <w:left w:val="none" w:sz="0" w:space="0" w:color="auto"/>
        <w:bottom w:val="none" w:sz="0" w:space="0" w:color="auto"/>
        <w:right w:val="none" w:sz="0" w:space="0" w:color="auto"/>
      </w:divBdr>
    </w:div>
    <w:div w:id="1406297700">
      <w:bodyDiv w:val="1"/>
      <w:marLeft w:val="0"/>
      <w:marRight w:val="0"/>
      <w:marTop w:val="0"/>
      <w:marBottom w:val="0"/>
      <w:divBdr>
        <w:top w:val="none" w:sz="0" w:space="0" w:color="auto"/>
        <w:left w:val="none" w:sz="0" w:space="0" w:color="auto"/>
        <w:bottom w:val="none" w:sz="0" w:space="0" w:color="auto"/>
        <w:right w:val="none" w:sz="0" w:space="0" w:color="auto"/>
      </w:divBdr>
    </w:div>
    <w:div w:id="1408109723">
      <w:bodyDiv w:val="1"/>
      <w:marLeft w:val="0"/>
      <w:marRight w:val="0"/>
      <w:marTop w:val="0"/>
      <w:marBottom w:val="0"/>
      <w:divBdr>
        <w:top w:val="none" w:sz="0" w:space="0" w:color="auto"/>
        <w:left w:val="none" w:sz="0" w:space="0" w:color="auto"/>
        <w:bottom w:val="none" w:sz="0" w:space="0" w:color="auto"/>
        <w:right w:val="none" w:sz="0" w:space="0" w:color="auto"/>
      </w:divBdr>
    </w:div>
    <w:div w:id="1410273047">
      <w:bodyDiv w:val="1"/>
      <w:marLeft w:val="0"/>
      <w:marRight w:val="0"/>
      <w:marTop w:val="0"/>
      <w:marBottom w:val="0"/>
      <w:divBdr>
        <w:top w:val="none" w:sz="0" w:space="0" w:color="auto"/>
        <w:left w:val="none" w:sz="0" w:space="0" w:color="auto"/>
        <w:bottom w:val="none" w:sz="0" w:space="0" w:color="auto"/>
        <w:right w:val="none" w:sz="0" w:space="0" w:color="auto"/>
      </w:divBdr>
    </w:div>
    <w:div w:id="1414356810">
      <w:bodyDiv w:val="1"/>
      <w:marLeft w:val="0"/>
      <w:marRight w:val="0"/>
      <w:marTop w:val="0"/>
      <w:marBottom w:val="0"/>
      <w:divBdr>
        <w:top w:val="none" w:sz="0" w:space="0" w:color="auto"/>
        <w:left w:val="none" w:sz="0" w:space="0" w:color="auto"/>
        <w:bottom w:val="none" w:sz="0" w:space="0" w:color="auto"/>
        <w:right w:val="none" w:sz="0" w:space="0" w:color="auto"/>
      </w:divBdr>
    </w:div>
    <w:div w:id="1418090974">
      <w:bodyDiv w:val="1"/>
      <w:marLeft w:val="0"/>
      <w:marRight w:val="0"/>
      <w:marTop w:val="0"/>
      <w:marBottom w:val="0"/>
      <w:divBdr>
        <w:top w:val="none" w:sz="0" w:space="0" w:color="auto"/>
        <w:left w:val="none" w:sz="0" w:space="0" w:color="auto"/>
        <w:bottom w:val="none" w:sz="0" w:space="0" w:color="auto"/>
        <w:right w:val="none" w:sz="0" w:space="0" w:color="auto"/>
      </w:divBdr>
    </w:div>
    <w:div w:id="1422413178">
      <w:bodyDiv w:val="1"/>
      <w:marLeft w:val="0"/>
      <w:marRight w:val="0"/>
      <w:marTop w:val="0"/>
      <w:marBottom w:val="0"/>
      <w:divBdr>
        <w:top w:val="none" w:sz="0" w:space="0" w:color="auto"/>
        <w:left w:val="none" w:sz="0" w:space="0" w:color="auto"/>
        <w:bottom w:val="none" w:sz="0" w:space="0" w:color="auto"/>
        <w:right w:val="none" w:sz="0" w:space="0" w:color="auto"/>
      </w:divBdr>
    </w:div>
    <w:div w:id="1425760924">
      <w:bodyDiv w:val="1"/>
      <w:marLeft w:val="0"/>
      <w:marRight w:val="0"/>
      <w:marTop w:val="0"/>
      <w:marBottom w:val="0"/>
      <w:divBdr>
        <w:top w:val="none" w:sz="0" w:space="0" w:color="auto"/>
        <w:left w:val="none" w:sz="0" w:space="0" w:color="auto"/>
        <w:bottom w:val="none" w:sz="0" w:space="0" w:color="auto"/>
        <w:right w:val="none" w:sz="0" w:space="0" w:color="auto"/>
      </w:divBdr>
    </w:div>
    <w:div w:id="1429934053">
      <w:bodyDiv w:val="1"/>
      <w:marLeft w:val="0"/>
      <w:marRight w:val="0"/>
      <w:marTop w:val="0"/>
      <w:marBottom w:val="0"/>
      <w:divBdr>
        <w:top w:val="none" w:sz="0" w:space="0" w:color="auto"/>
        <w:left w:val="none" w:sz="0" w:space="0" w:color="auto"/>
        <w:bottom w:val="none" w:sz="0" w:space="0" w:color="auto"/>
        <w:right w:val="none" w:sz="0" w:space="0" w:color="auto"/>
      </w:divBdr>
    </w:div>
    <w:div w:id="1431395228">
      <w:bodyDiv w:val="1"/>
      <w:marLeft w:val="0"/>
      <w:marRight w:val="0"/>
      <w:marTop w:val="0"/>
      <w:marBottom w:val="0"/>
      <w:divBdr>
        <w:top w:val="none" w:sz="0" w:space="0" w:color="auto"/>
        <w:left w:val="none" w:sz="0" w:space="0" w:color="auto"/>
        <w:bottom w:val="none" w:sz="0" w:space="0" w:color="auto"/>
        <w:right w:val="none" w:sz="0" w:space="0" w:color="auto"/>
      </w:divBdr>
    </w:div>
    <w:div w:id="1432243576">
      <w:bodyDiv w:val="1"/>
      <w:marLeft w:val="0"/>
      <w:marRight w:val="0"/>
      <w:marTop w:val="0"/>
      <w:marBottom w:val="0"/>
      <w:divBdr>
        <w:top w:val="none" w:sz="0" w:space="0" w:color="auto"/>
        <w:left w:val="none" w:sz="0" w:space="0" w:color="auto"/>
        <w:bottom w:val="none" w:sz="0" w:space="0" w:color="auto"/>
        <w:right w:val="none" w:sz="0" w:space="0" w:color="auto"/>
      </w:divBdr>
    </w:div>
    <w:div w:id="1436945705">
      <w:bodyDiv w:val="1"/>
      <w:marLeft w:val="0"/>
      <w:marRight w:val="0"/>
      <w:marTop w:val="0"/>
      <w:marBottom w:val="0"/>
      <w:divBdr>
        <w:top w:val="none" w:sz="0" w:space="0" w:color="auto"/>
        <w:left w:val="none" w:sz="0" w:space="0" w:color="auto"/>
        <w:bottom w:val="none" w:sz="0" w:space="0" w:color="auto"/>
        <w:right w:val="none" w:sz="0" w:space="0" w:color="auto"/>
      </w:divBdr>
    </w:div>
    <w:div w:id="1440755527">
      <w:bodyDiv w:val="1"/>
      <w:marLeft w:val="0"/>
      <w:marRight w:val="0"/>
      <w:marTop w:val="0"/>
      <w:marBottom w:val="0"/>
      <w:divBdr>
        <w:top w:val="none" w:sz="0" w:space="0" w:color="auto"/>
        <w:left w:val="none" w:sz="0" w:space="0" w:color="auto"/>
        <w:bottom w:val="none" w:sz="0" w:space="0" w:color="auto"/>
        <w:right w:val="none" w:sz="0" w:space="0" w:color="auto"/>
      </w:divBdr>
    </w:div>
    <w:div w:id="1444570557">
      <w:bodyDiv w:val="1"/>
      <w:marLeft w:val="0"/>
      <w:marRight w:val="0"/>
      <w:marTop w:val="0"/>
      <w:marBottom w:val="0"/>
      <w:divBdr>
        <w:top w:val="none" w:sz="0" w:space="0" w:color="auto"/>
        <w:left w:val="none" w:sz="0" w:space="0" w:color="auto"/>
        <w:bottom w:val="none" w:sz="0" w:space="0" w:color="auto"/>
        <w:right w:val="none" w:sz="0" w:space="0" w:color="auto"/>
      </w:divBdr>
    </w:div>
    <w:div w:id="1447581498">
      <w:bodyDiv w:val="1"/>
      <w:marLeft w:val="0"/>
      <w:marRight w:val="0"/>
      <w:marTop w:val="0"/>
      <w:marBottom w:val="0"/>
      <w:divBdr>
        <w:top w:val="none" w:sz="0" w:space="0" w:color="auto"/>
        <w:left w:val="none" w:sz="0" w:space="0" w:color="auto"/>
        <w:bottom w:val="none" w:sz="0" w:space="0" w:color="auto"/>
        <w:right w:val="none" w:sz="0" w:space="0" w:color="auto"/>
      </w:divBdr>
    </w:div>
    <w:div w:id="1448430546">
      <w:bodyDiv w:val="1"/>
      <w:marLeft w:val="0"/>
      <w:marRight w:val="0"/>
      <w:marTop w:val="0"/>
      <w:marBottom w:val="0"/>
      <w:divBdr>
        <w:top w:val="none" w:sz="0" w:space="0" w:color="auto"/>
        <w:left w:val="none" w:sz="0" w:space="0" w:color="auto"/>
        <w:bottom w:val="none" w:sz="0" w:space="0" w:color="auto"/>
        <w:right w:val="none" w:sz="0" w:space="0" w:color="auto"/>
      </w:divBdr>
    </w:div>
    <w:div w:id="1449199595">
      <w:bodyDiv w:val="1"/>
      <w:marLeft w:val="0"/>
      <w:marRight w:val="0"/>
      <w:marTop w:val="0"/>
      <w:marBottom w:val="0"/>
      <w:divBdr>
        <w:top w:val="none" w:sz="0" w:space="0" w:color="auto"/>
        <w:left w:val="none" w:sz="0" w:space="0" w:color="auto"/>
        <w:bottom w:val="none" w:sz="0" w:space="0" w:color="auto"/>
        <w:right w:val="none" w:sz="0" w:space="0" w:color="auto"/>
      </w:divBdr>
    </w:div>
    <w:div w:id="1450199610">
      <w:bodyDiv w:val="1"/>
      <w:marLeft w:val="0"/>
      <w:marRight w:val="0"/>
      <w:marTop w:val="0"/>
      <w:marBottom w:val="0"/>
      <w:divBdr>
        <w:top w:val="none" w:sz="0" w:space="0" w:color="auto"/>
        <w:left w:val="none" w:sz="0" w:space="0" w:color="auto"/>
        <w:bottom w:val="none" w:sz="0" w:space="0" w:color="auto"/>
        <w:right w:val="none" w:sz="0" w:space="0" w:color="auto"/>
      </w:divBdr>
    </w:div>
    <w:div w:id="1451585311">
      <w:bodyDiv w:val="1"/>
      <w:marLeft w:val="0"/>
      <w:marRight w:val="0"/>
      <w:marTop w:val="0"/>
      <w:marBottom w:val="0"/>
      <w:divBdr>
        <w:top w:val="none" w:sz="0" w:space="0" w:color="auto"/>
        <w:left w:val="none" w:sz="0" w:space="0" w:color="auto"/>
        <w:bottom w:val="none" w:sz="0" w:space="0" w:color="auto"/>
        <w:right w:val="none" w:sz="0" w:space="0" w:color="auto"/>
      </w:divBdr>
    </w:div>
    <w:div w:id="1453402179">
      <w:bodyDiv w:val="1"/>
      <w:marLeft w:val="0"/>
      <w:marRight w:val="0"/>
      <w:marTop w:val="0"/>
      <w:marBottom w:val="0"/>
      <w:divBdr>
        <w:top w:val="none" w:sz="0" w:space="0" w:color="auto"/>
        <w:left w:val="none" w:sz="0" w:space="0" w:color="auto"/>
        <w:bottom w:val="none" w:sz="0" w:space="0" w:color="auto"/>
        <w:right w:val="none" w:sz="0" w:space="0" w:color="auto"/>
      </w:divBdr>
    </w:div>
    <w:div w:id="1455752864">
      <w:bodyDiv w:val="1"/>
      <w:marLeft w:val="0"/>
      <w:marRight w:val="0"/>
      <w:marTop w:val="0"/>
      <w:marBottom w:val="0"/>
      <w:divBdr>
        <w:top w:val="none" w:sz="0" w:space="0" w:color="auto"/>
        <w:left w:val="none" w:sz="0" w:space="0" w:color="auto"/>
        <w:bottom w:val="none" w:sz="0" w:space="0" w:color="auto"/>
        <w:right w:val="none" w:sz="0" w:space="0" w:color="auto"/>
      </w:divBdr>
    </w:div>
    <w:div w:id="1461538457">
      <w:bodyDiv w:val="1"/>
      <w:marLeft w:val="0"/>
      <w:marRight w:val="0"/>
      <w:marTop w:val="0"/>
      <w:marBottom w:val="0"/>
      <w:divBdr>
        <w:top w:val="none" w:sz="0" w:space="0" w:color="auto"/>
        <w:left w:val="none" w:sz="0" w:space="0" w:color="auto"/>
        <w:bottom w:val="none" w:sz="0" w:space="0" w:color="auto"/>
        <w:right w:val="none" w:sz="0" w:space="0" w:color="auto"/>
      </w:divBdr>
    </w:div>
    <w:div w:id="1462923238">
      <w:bodyDiv w:val="1"/>
      <w:marLeft w:val="0"/>
      <w:marRight w:val="0"/>
      <w:marTop w:val="0"/>
      <w:marBottom w:val="0"/>
      <w:divBdr>
        <w:top w:val="none" w:sz="0" w:space="0" w:color="auto"/>
        <w:left w:val="none" w:sz="0" w:space="0" w:color="auto"/>
        <w:bottom w:val="none" w:sz="0" w:space="0" w:color="auto"/>
        <w:right w:val="none" w:sz="0" w:space="0" w:color="auto"/>
      </w:divBdr>
    </w:div>
    <w:div w:id="1465927904">
      <w:bodyDiv w:val="1"/>
      <w:marLeft w:val="0"/>
      <w:marRight w:val="0"/>
      <w:marTop w:val="0"/>
      <w:marBottom w:val="0"/>
      <w:divBdr>
        <w:top w:val="none" w:sz="0" w:space="0" w:color="auto"/>
        <w:left w:val="none" w:sz="0" w:space="0" w:color="auto"/>
        <w:bottom w:val="none" w:sz="0" w:space="0" w:color="auto"/>
        <w:right w:val="none" w:sz="0" w:space="0" w:color="auto"/>
      </w:divBdr>
    </w:div>
    <w:div w:id="1467309445">
      <w:bodyDiv w:val="1"/>
      <w:marLeft w:val="0"/>
      <w:marRight w:val="0"/>
      <w:marTop w:val="0"/>
      <w:marBottom w:val="0"/>
      <w:divBdr>
        <w:top w:val="none" w:sz="0" w:space="0" w:color="auto"/>
        <w:left w:val="none" w:sz="0" w:space="0" w:color="auto"/>
        <w:bottom w:val="none" w:sz="0" w:space="0" w:color="auto"/>
        <w:right w:val="none" w:sz="0" w:space="0" w:color="auto"/>
      </w:divBdr>
    </w:div>
    <w:div w:id="1472794960">
      <w:bodyDiv w:val="1"/>
      <w:marLeft w:val="0"/>
      <w:marRight w:val="0"/>
      <w:marTop w:val="0"/>
      <w:marBottom w:val="0"/>
      <w:divBdr>
        <w:top w:val="none" w:sz="0" w:space="0" w:color="auto"/>
        <w:left w:val="none" w:sz="0" w:space="0" w:color="auto"/>
        <w:bottom w:val="none" w:sz="0" w:space="0" w:color="auto"/>
        <w:right w:val="none" w:sz="0" w:space="0" w:color="auto"/>
      </w:divBdr>
    </w:div>
    <w:div w:id="1473134237">
      <w:bodyDiv w:val="1"/>
      <w:marLeft w:val="0"/>
      <w:marRight w:val="0"/>
      <w:marTop w:val="0"/>
      <w:marBottom w:val="0"/>
      <w:divBdr>
        <w:top w:val="none" w:sz="0" w:space="0" w:color="auto"/>
        <w:left w:val="none" w:sz="0" w:space="0" w:color="auto"/>
        <w:bottom w:val="none" w:sz="0" w:space="0" w:color="auto"/>
        <w:right w:val="none" w:sz="0" w:space="0" w:color="auto"/>
      </w:divBdr>
    </w:div>
    <w:div w:id="1480422241">
      <w:bodyDiv w:val="1"/>
      <w:marLeft w:val="0"/>
      <w:marRight w:val="0"/>
      <w:marTop w:val="0"/>
      <w:marBottom w:val="0"/>
      <w:divBdr>
        <w:top w:val="none" w:sz="0" w:space="0" w:color="auto"/>
        <w:left w:val="none" w:sz="0" w:space="0" w:color="auto"/>
        <w:bottom w:val="none" w:sz="0" w:space="0" w:color="auto"/>
        <w:right w:val="none" w:sz="0" w:space="0" w:color="auto"/>
      </w:divBdr>
    </w:div>
    <w:div w:id="1481196148">
      <w:bodyDiv w:val="1"/>
      <w:marLeft w:val="0"/>
      <w:marRight w:val="0"/>
      <w:marTop w:val="0"/>
      <w:marBottom w:val="0"/>
      <w:divBdr>
        <w:top w:val="none" w:sz="0" w:space="0" w:color="auto"/>
        <w:left w:val="none" w:sz="0" w:space="0" w:color="auto"/>
        <w:bottom w:val="none" w:sz="0" w:space="0" w:color="auto"/>
        <w:right w:val="none" w:sz="0" w:space="0" w:color="auto"/>
      </w:divBdr>
    </w:div>
    <w:div w:id="1484128533">
      <w:bodyDiv w:val="1"/>
      <w:marLeft w:val="0"/>
      <w:marRight w:val="0"/>
      <w:marTop w:val="0"/>
      <w:marBottom w:val="0"/>
      <w:divBdr>
        <w:top w:val="none" w:sz="0" w:space="0" w:color="auto"/>
        <w:left w:val="none" w:sz="0" w:space="0" w:color="auto"/>
        <w:bottom w:val="none" w:sz="0" w:space="0" w:color="auto"/>
        <w:right w:val="none" w:sz="0" w:space="0" w:color="auto"/>
      </w:divBdr>
    </w:div>
    <w:div w:id="1484392724">
      <w:bodyDiv w:val="1"/>
      <w:marLeft w:val="0"/>
      <w:marRight w:val="0"/>
      <w:marTop w:val="0"/>
      <w:marBottom w:val="0"/>
      <w:divBdr>
        <w:top w:val="none" w:sz="0" w:space="0" w:color="auto"/>
        <w:left w:val="none" w:sz="0" w:space="0" w:color="auto"/>
        <w:bottom w:val="none" w:sz="0" w:space="0" w:color="auto"/>
        <w:right w:val="none" w:sz="0" w:space="0" w:color="auto"/>
      </w:divBdr>
    </w:div>
    <w:div w:id="1488353116">
      <w:bodyDiv w:val="1"/>
      <w:marLeft w:val="0"/>
      <w:marRight w:val="0"/>
      <w:marTop w:val="0"/>
      <w:marBottom w:val="0"/>
      <w:divBdr>
        <w:top w:val="none" w:sz="0" w:space="0" w:color="auto"/>
        <w:left w:val="none" w:sz="0" w:space="0" w:color="auto"/>
        <w:bottom w:val="none" w:sz="0" w:space="0" w:color="auto"/>
        <w:right w:val="none" w:sz="0" w:space="0" w:color="auto"/>
      </w:divBdr>
    </w:div>
    <w:div w:id="1501046807">
      <w:bodyDiv w:val="1"/>
      <w:marLeft w:val="0"/>
      <w:marRight w:val="0"/>
      <w:marTop w:val="0"/>
      <w:marBottom w:val="0"/>
      <w:divBdr>
        <w:top w:val="none" w:sz="0" w:space="0" w:color="auto"/>
        <w:left w:val="none" w:sz="0" w:space="0" w:color="auto"/>
        <w:bottom w:val="none" w:sz="0" w:space="0" w:color="auto"/>
        <w:right w:val="none" w:sz="0" w:space="0" w:color="auto"/>
      </w:divBdr>
    </w:div>
    <w:div w:id="1501121733">
      <w:bodyDiv w:val="1"/>
      <w:marLeft w:val="0"/>
      <w:marRight w:val="0"/>
      <w:marTop w:val="0"/>
      <w:marBottom w:val="0"/>
      <w:divBdr>
        <w:top w:val="none" w:sz="0" w:space="0" w:color="auto"/>
        <w:left w:val="none" w:sz="0" w:space="0" w:color="auto"/>
        <w:bottom w:val="none" w:sz="0" w:space="0" w:color="auto"/>
        <w:right w:val="none" w:sz="0" w:space="0" w:color="auto"/>
      </w:divBdr>
    </w:div>
    <w:div w:id="1508326262">
      <w:bodyDiv w:val="1"/>
      <w:marLeft w:val="0"/>
      <w:marRight w:val="0"/>
      <w:marTop w:val="0"/>
      <w:marBottom w:val="0"/>
      <w:divBdr>
        <w:top w:val="none" w:sz="0" w:space="0" w:color="auto"/>
        <w:left w:val="none" w:sz="0" w:space="0" w:color="auto"/>
        <w:bottom w:val="none" w:sz="0" w:space="0" w:color="auto"/>
        <w:right w:val="none" w:sz="0" w:space="0" w:color="auto"/>
      </w:divBdr>
    </w:div>
    <w:div w:id="1510371031">
      <w:bodyDiv w:val="1"/>
      <w:marLeft w:val="0"/>
      <w:marRight w:val="0"/>
      <w:marTop w:val="0"/>
      <w:marBottom w:val="0"/>
      <w:divBdr>
        <w:top w:val="none" w:sz="0" w:space="0" w:color="auto"/>
        <w:left w:val="none" w:sz="0" w:space="0" w:color="auto"/>
        <w:bottom w:val="none" w:sz="0" w:space="0" w:color="auto"/>
        <w:right w:val="none" w:sz="0" w:space="0" w:color="auto"/>
      </w:divBdr>
    </w:div>
    <w:div w:id="1518229411">
      <w:bodyDiv w:val="1"/>
      <w:marLeft w:val="0"/>
      <w:marRight w:val="0"/>
      <w:marTop w:val="0"/>
      <w:marBottom w:val="0"/>
      <w:divBdr>
        <w:top w:val="none" w:sz="0" w:space="0" w:color="auto"/>
        <w:left w:val="none" w:sz="0" w:space="0" w:color="auto"/>
        <w:bottom w:val="none" w:sz="0" w:space="0" w:color="auto"/>
        <w:right w:val="none" w:sz="0" w:space="0" w:color="auto"/>
      </w:divBdr>
    </w:div>
    <w:div w:id="1524321319">
      <w:bodyDiv w:val="1"/>
      <w:marLeft w:val="0"/>
      <w:marRight w:val="0"/>
      <w:marTop w:val="0"/>
      <w:marBottom w:val="0"/>
      <w:divBdr>
        <w:top w:val="none" w:sz="0" w:space="0" w:color="auto"/>
        <w:left w:val="none" w:sz="0" w:space="0" w:color="auto"/>
        <w:bottom w:val="none" w:sz="0" w:space="0" w:color="auto"/>
        <w:right w:val="none" w:sz="0" w:space="0" w:color="auto"/>
      </w:divBdr>
    </w:div>
    <w:div w:id="1537280763">
      <w:bodyDiv w:val="1"/>
      <w:marLeft w:val="0"/>
      <w:marRight w:val="0"/>
      <w:marTop w:val="0"/>
      <w:marBottom w:val="0"/>
      <w:divBdr>
        <w:top w:val="none" w:sz="0" w:space="0" w:color="auto"/>
        <w:left w:val="none" w:sz="0" w:space="0" w:color="auto"/>
        <w:bottom w:val="none" w:sz="0" w:space="0" w:color="auto"/>
        <w:right w:val="none" w:sz="0" w:space="0" w:color="auto"/>
      </w:divBdr>
    </w:div>
    <w:div w:id="1543786517">
      <w:bodyDiv w:val="1"/>
      <w:marLeft w:val="0"/>
      <w:marRight w:val="0"/>
      <w:marTop w:val="0"/>
      <w:marBottom w:val="0"/>
      <w:divBdr>
        <w:top w:val="none" w:sz="0" w:space="0" w:color="auto"/>
        <w:left w:val="none" w:sz="0" w:space="0" w:color="auto"/>
        <w:bottom w:val="none" w:sz="0" w:space="0" w:color="auto"/>
        <w:right w:val="none" w:sz="0" w:space="0" w:color="auto"/>
      </w:divBdr>
    </w:div>
    <w:div w:id="1544177702">
      <w:bodyDiv w:val="1"/>
      <w:marLeft w:val="0"/>
      <w:marRight w:val="0"/>
      <w:marTop w:val="0"/>
      <w:marBottom w:val="0"/>
      <w:divBdr>
        <w:top w:val="none" w:sz="0" w:space="0" w:color="auto"/>
        <w:left w:val="none" w:sz="0" w:space="0" w:color="auto"/>
        <w:bottom w:val="none" w:sz="0" w:space="0" w:color="auto"/>
        <w:right w:val="none" w:sz="0" w:space="0" w:color="auto"/>
      </w:divBdr>
    </w:div>
    <w:div w:id="1544321745">
      <w:bodyDiv w:val="1"/>
      <w:marLeft w:val="0"/>
      <w:marRight w:val="0"/>
      <w:marTop w:val="0"/>
      <w:marBottom w:val="0"/>
      <w:divBdr>
        <w:top w:val="none" w:sz="0" w:space="0" w:color="auto"/>
        <w:left w:val="none" w:sz="0" w:space="0" w:color="auto"/>
        <w:bottom w:val="none" w:sz="0" w:space="0" w:color="auto"/>
        <w:right w:val="none" w:sz="0" w:space="0" w:color="auto"/>
      </w:divBdr>
    </w:div>
    <w:div w:id="1547062024">
      <w:bodyDiv w:val="1"/>
      <w:marLeft w:val="0"/>
      <w:marRight w:val="0"/>
      <w:marTop w:val="0"/>
      <w:marBottom w:val="0"/>
      <w:divBdr>
        <w:top w:val="none" w:sz="0" w:space="0" w:color="auto"/>
        <w:left w:val="none" w:sz="0" w:space="0" w:color="auto"/>
        <w:bottom w:val="none" w:sz="0" w:space="0" w:color="auto"/>
        <w:right w:val="none" w:sz="0" w:space="0" w:color="auto"/>
      </w:divBdr>
    </w:div>
    <w:div w:id="1552426054">
      <w:bodyDiv w:val="1"/>
      <w:marLeft w:val="0"/>
      <w:marRight w:val="0"/>
      <w:marTop w:val="0"/>
      <w:marBottom w:val="0"/>
      <w:divBdr>
        <w:top w:val="none" w:sz="0" w:space="0" w:color="auto"/>
        <w:left w:val="none" w:sz="0" w:space="0" w:color="auto"/>
        <w:bottom w:val="none" w:sz="0" w:space="0" w:color="auto"/>
        <w:right w:val="none" w:sz="0" w:space="0" w:color="auto"/>
      </w:divBdr>
    </w:div>
    <w:div w:id="1552574749">
      <w:bodyDiv w:val="1"/>
      <w:marLeft w:val="0"/>
      <w:marRight w:val="0"/>
      <w:marTop w:val="0"/>
      <w:marBottom w:val="0"/>
      <w:divBdr>
        <w:top w:val="none" w:sz="0" w:space="0" w:color="auto"/>
        <w:left w:val="none" w:sz="0" w:space="0" w:color="auto"/>
        <w:bottom w:val="none" w:sz="0" w:space="0" w:color="auto"/>
        <w:right w:val="none" w:sz="0" w:space="0" w:color="auto"/>
      </w:divBdr>
    </w:div>
    <w:div w:id="1553881814">
      <w:bodyDiv w:val="1"/>
      <w:marLeft w:val="0"/>
      <w:marRight w:val="0"/>
      <w:marTop w:val="0"/>
      <w:marBottom w:val="0"/>
      <w:divBdr>
        <w:top w:val="none" w:sz="0" w:space="0" w:color="auto"/>
        <w:left w:val="none" w:sz="0" w:space="0" w:color="auto"/>
        <w:bottom w:val="none" w:sz="0" w:space="0" w:color="auto"/>
        <w:right w:val="none" w:sz="0" w:space="0" w:color="auto"/>
      </w:divBdr>
    </w:div>
    <w:div w:id="1555122231">
      <w:bodyDiv w:val="1"/>
      <w:marLeft w:val="0"/>
      <w:marRight w:val="0"/>
      <w:marTop w:val="0"/>
      <w:marBottom w:val="0"/>
      <w:divBdr>
        <w:top w:val="none" w:sz="0" w:space="0" w:color="auto"/>
        <w:left w:val="none" w:sz="0" w:space="0" w:color="auto"/>
        <w:bottom w:val="none" w:sz="0" w:space="0" w:color="auto"/>
        <w:right w:val="none" w:sz="0" w:space="0" w:color="auto"/>
      </w:divBdr>
    </w:div>
    <w:div w:id="1556503373">
      <w:bodyDiv w:val="1"/>
      <w:marLeft w:val="0"/>
      <w:marRight w:val="0"/>
      <w:marTop w:val="0"/>
      <w:marBottom w:val="0"/>
      <w:divBdr>
        <w:top w:val="none" w:sz="0" w:space="0" w:color="auto"/>
        <w:left w:val="none" w:sz="0" w:space="0" w:color="auto"/>
        <w:bottom w:val="none" w:sz="0" w:space="0" w:color="auto"/>
        <w:right w:val="none" w:sz="0" w:space="0" w:color="auto"/>
      </w:divBdr>
    </w:div>
    <w:div w:id="1556551516">
      <w:bodyDiv w:val="1"/>
      <w:marLeft w:val="0"/>
      <w:marRight w:val="0"/>
      <w:marTop w:val="0"/>
      <w:marBottom w:val="0"/>
      <w:divBdr>
        <w:top w:val="none" w:sz="0" w:space="0" w:color="auto"/>
        <w:left w:val="none" w:sz="0" w:space="0" w:color="auto"/>
        <w:bottom w:val="none" w:sz="0" w:space="0" w:color="auto"/>
        <w:right w:val="none" w:sz="0" w:space="0" w:color="auto"/>
      </w:divBdr>
    </w:div>
    <w:div w:id="1556816255">
      <w:bodyDiv w:val="1"/>
      <w:marLeft w:val="0"/>
      <w:marRight w:val="0"/>
      <w:marTop w:val="0"/>
      <w:marBottom w:val="0"/>
      <w:divBdr>
        <w:top w:val="none" w:sz="0" w:space="0" w:color="auto"/>
        <w:left w:val="none" w:sz="0" w:space="0" w:color="auto"/>
        <w:bottom w:val="none" w:sz="0" w:space="0" w:color="auto"/>
        <w:right w:val="none" w:sz="0" w:space="0" w:color="auto"/>
      </w:divBdr>
    </w:div>
    <w:div w:id="1558128491">
      <w:bodyDiv w:val="1"/>
      <w:marLeft w:val="0"/>
      <w:marRight w:val="0"/>
      <w:marTop w:val="0"/>
      <w:marBottom w:val="0"/>
      <w:divBdr>
        <w:top w:val="none" w:sz="0" w:space="0" w:color="auto"/>
        <w:left w:val="none" w:sz="0" w:space="0" w:color="auto"/>
        <w:bottom w:val="none" w:sz="0" w:space="0" w:color="auto"/>
        <w:right w:val="none" w:sz="0" w:space="0" w:color="auto"/>
      </w:divBdr>
    </w:div>
    <w:div w:id="1558280339">
      <w:bodyDiv w:val="1"/>
      <w:marLeft w:val="0"/>
      <w:marRight w:val="0"/>
      <w:marTop w:val="0"/>
      <w:marBottom w:val="0"/>
      <w:divBdr>
        <w:top w:val="none" w:sz="0" w:space="0" w:color="auto"/>
        <w:left w:val="none" w:sz="0" w:space="0" w:color="auto"/>
        <w:bottom w:val="none" w:sz="0" w:space="0" w:color="auto"/>
        <w:right w:val="none" w:sz="0" w:space="0" w:color="auto"/>
      </w:divBdr>
    </w:div>
    <w:div w:id="1563366144">
      <w:bodyDiv w:val="1"/>
      <w:marLeft w:val="0"/>
      <w:marRight w:val="0"/>
      <w:marTop w:val="0"/>
      <w:marBottom w:val="0"/>
      <w:divBdr>
        <w:top w:val="none" w:sz="0" w:space="0" w:color="auto"/>
        <w:left w:val="none" w:sz="0" w:space="0" w:color="auto"/>
        <w:bottom w:val="none" w:sz="0" w:space="0" w:color="auto"/>
        <w:right w:val="none" w:sz="0" w:space="0" w:color="auto"/>
      </w:divBdr>
    </w:div>
    <w:div w:id="1564103484">
      <w:bodyDiv w:val="1"/>
      <w:marLeft w:val="0"/>
      <w:marRight w:val="0"/>
      <w:marTop w:val="0"/>
      <w:marBottom w:val="0"/>
      <w:divBdr>
        <w:top w:val="none" w:sz="0" w:space="0" w:color="auto"/>
        <w:left w:val="none" w:sz="0" w:space="0" w:color="auto"/>
        <w:bottom w:val="none" w:sz="0" w:space="0" w:color="auto"/>
        <w:right w:val="none" w:sz="0" w:space="0" w:color="auto"/>
      </w:divBdr>
    </w:div>
    <w:div w:id="1571960050">
      <w:bodyDiv w:val="1"/>
      <w:marLeft w:val="0"/>
      <w:marRight w:val="0"/>
      <w:marTop w:val="0"/>
      <w:marBottom w:val="0"/>
      <w:divBdr>
        <w:top w:val="none" w:sz="0" w:space="0" w:color="auto"/>
        <w:left w:val="none" w:sz="0" w:space="0" w:color="auto"/>
        <w:bottom w:val="none" w:sz="0" w:space="0" w:color="auto"/>
        <w:right w:val="none" w:sz="0" w:space="0" w:color="auto"/>
      </w:divBdr>
    </w:div>
    <w:div w:id="1573197481">
      <w:bodyDiv w:val="1"/>
      <w:marLeft w:val="0"/>
      <w:marRight w:val="0"/>
      <w:marTop w:val="0"/>
      <w:marBottom w:val="0"/>
      <w:divBdr>
        <w:top w:val="none" w:sz="0" w:space="0" w:color="auto"/>
        <w:left w:val="none" w:sz="0" w:space="0" w:color="auto"/>
        <w:bottom w:val="none" w:sz="0" w:space="0" w:color="auto"/>
        <w:right w:val="none" w:sz="0" w:space="0" w:color="auto"/>
      </w:divBdr>
    </w:div>
    <w:div w:id="1574267818">
      <w:bodyDiv w:val="1"/>
      <w:marLeft w:val="0"/>
      <w:marRight w:val="0"/>
      <w:marTop w:val="0"/>
      <w:marBottom w:val="0"/>
      <w:divBdr>
        <w:top w:val="none" w:sz="0" w:space="0" w:color="auto"/>
        <w:left w:val="none" w:sz="0" w:space="0" w:color="auto"/>
        <w:bottom w:val="none" w:sz="0" w:space="0" w:color="auto"/>
        <w:right w:val="none" w:sz="0" w:space="0" w:color="auto"/>
      </w:divBdr>
    </w:div>
    <w:div w:id="1578855123">
      <w:bodyDiv w:val="1"/>
      <w:marLeft w:val="0"/>
      <w:marRight w:val="0"/>
      <w:marTop w:val="0"/>
      <w:marBottom w:val="0"/>
      <w:divBdr>
        <w:top w:val="none" w:sz="0" w:space="0" w:color="auto"/>
        <w:left w:val="none" w:sz="0" w:space="0" w:color="auto"/>
        <w:bottom w:val="none" w:sz="0" w:space="0" w:color="auto"/>
        <w:right w:val="none" w:sz="0" w:space="0" w:color="auto"/>
      </w:divBdr>
    </w:div>
    <w:div w:id="1580099131">
      <w:bodyDiv w:val="1"/>
      <w:marLeft w:val="0"/>
      <w:marRight w:val="0"/>
      <w:marTop w:val="0"/>
      <w:marBottom w:val="0"/>
      <w:divBdr>
        <w:top w:val="none" w:sz="0" w:space="0" w:color="auto"/>
        <w:left w:val="none" w:sz="0" w:space="0" w:color="auto"/>
        <w:bottom w:val="none" w:sz="0" w:space="0" w:color="auto"/>
        <w:right w:val="none" w:sz="0" w:space="0" w:color="auto"/>
      </w:divBdr>
    </w:div>
    <w:div w:id="1581595378">
      <w:bodyDiv w:val="1"/>
      <w:marLeft w:val="0"/>
      <w:marRight w:val="0"/>
      <w:marTop w:val="0"/>
      <w:marBottom w:val="0"/>
      <w:divBdr>
        <w:top w:val="none" w:sz="0" w:space="0" w:color="auto"/>
        <w:left w:val="none" w:sz="0" w:space="0" w:color="auto"/>
        <w:bottom w:val="none" w:sz="0" w:space="0" w:color="auto"/>
        <w:right w:val="none" w:sz="0" w:space="0" w:color="auto"/>
      </w:divBdr>
    </w:div>
    <w:div w:id="1583565629">
      <w:bodyDiv w:val="1"/>
      <w:marLeft w:val="0"/>
      <w:marRight w:val="0"/>
      <w:marTop w:val="0"/>
      <w:marBottom w:val="0"/>
      <w:divBdr>
        <w:top w:val="none" w:sz="0" w:space="0" w:color="auto"/>
        <w:left w:val="none" w:sz="0" w:space="0" w:color="auto"/>
        <w:bottom w:val="none" w:sz="0" w:space="0" w:color="auto"/>
        <w:right w:val="none" w:sz="0" w:space="0" w:color="auto"/>
      </w:divBdr>
    </w:div>
    <w:div w:id="1586454777">
      <w:bodyDiv w:val="1"/>
      <w:marLeft w:val="0"/>
      <w:marRight w:val="0"/>
      <w:marTop w:val="0"/>
      <w:marBottom w:val="0"/>
      <w:divBdr>
        <w:top w:val="none" w:sz="0" w:space="0" w:color="auto"/>
        <w:left w:val="none" w:sz="0" w:space="0" w:color="auto"/>
        <w:bottom w:val="none" w:sz="0" w:space="0" w:color="auto"/>
        <w:right w:val="none" w:sz="0" w:space="0" w:color="auto"/>
      </w:divBdr>
    </w:div>
    <w:div w:id="1587037114">
      <w:bodyDiv w:val="1"/>
      <w:marLeft w:val="0"/>
      <w:marRight w:val="0"/>
      <w:marTop w:val="0"/>
      <w:marBottom w:val="0"/>
      <w:divBdr>
        <w:top w:val="none" w:sz="0" w:space="0" w:color="auto"/>
        <w:left w:val="none" w:sz="0" w:space="0" w:color="auto"/>
        <w:bottom w:val="none" w:sz="0" w:space="0" w:color="auto"/>
        <w:right w:val="none" w:sz="0" w:space="0" w:color="auto"/>
      </w:divBdr>
    </w:div>
    <w:div w:id="1589116965">
      <w:bodyDiv w:val="1"/>
      <w:marLeft w:val="0"/>
      <w:marRight w:val="0"/>
      <w:marTop w:val="0"/>
      <w:marBottom w:val="0"/>
      <w:divBdr>
        <w:top w:val="none" w:sz="0" w:space="0" w:color="auto"/>
        <w:left w:val="none" w:sz="0" w:space="0" w:color="auto"/>
        <w:bottom w:val="none" w:sz="0" w:space="0" w:color="auto"/>
        <w:right w:val="none" w:sz="0" w:space="0" w:color="auto"/>
      </w:divBdr>
    </w:div>
    <w:div w:id="1591697571">
      <w:bodyDiv w:val="1"/>
      <w:marLeft w:val="0"/>
      <w:marRight w:val="0"/>
      <w:marTop w:val="0"/>
      <w:marBottom w:val="0"/>
      <w:divBdr>
        <w:top w:val="none" w:sz="0" w:space="0" w:color="auto"/>
        <w:left w:val="none" w:sz="0" w:space="0" w:color="auto"/>
        <w:bottom w:val="none" w:sz="0" w:space="0" w:color="auto"/>
        <w:right w:val="none" w:sz="0" w:space="0" w:color="auto"/>
      </w:divBdr>
    </w:div>
    <w:div w:id="1591963704">
      <w:bodyDiv w:val="1"/>
      <w:marLeft w:val="0"/>
      <w:marRight w:val="0"/>
      <w:marTop w:val="0"/>
      <w:marBottom w:val="0"/>
      <w:divBdr>
        <w:top w:val="none" w:sz="0" w:space="0" w:color="auto"/>
        <w:left w:val="none" w:sz="0" w:space="0" w:color="auto"/>
        <w:bottom w:val="none" w:sz="0" w:space="0" w:color="auto"/>
        <w:right w:val="none" w:sz="0" w:space="0" w:color="auto"/>
      </w:divBdr>
    </w:div>
    <w:div w:id="1603759286">
      <w:bodyDiv w:val="1"/>
      <w:marLeft w:val="0"/>
      <w:marRight w:val="0"/>
      <w:marTop w:val="0"/>
      <w:marBottom w:val="0"/>
      <w:divBdr>
        <w:top w:val="none" w:sz="0" w:space="0" w:color="auto"/>
        <w:left w:val="none" w:sz="0" w:space="0" w:color="auto"/>
        <w:bottom w:val="none" w:sz="0" w:space="0" w:color="auto"/>
        <w:right w:val="none" w:sz="0" w:space="0" w:color="auto"/>
      </w:divBdr>
    </w:div>
    <w:div w:id="1605379548">
      <w:bodyDiv w:val="1"/>
      <w:marLeft w:val="0"/>
      <w:marRight w:val="0"/>
      <w:marTop w:val="0"/>
      <w:marBottom w:val="0"/>
      <w:divBdr>
        <w:top w:val="none" w:sz="0" w:space="0" w:color="auto"/>
        <w:left w:val="none" w:sz="0" w:space="0" w:color="auto"/>
        <w:bottom w:val="none" w:sz="0" w:space="0" w:color="auto"/>
        <w:right w:val="none" w:sz="0" w:space="0" w:color="auto"/>
      </w:divBdr>
    </w:div>
    <w:div w:id="1608657869">
      <w:bodyDiv w:val="1"/>
      <w:marLeft w:val="0"/>
      <w:marRight w:val="0"/>
      <w:marTop w:val="0"/>
      <w:marBottom w:val="0"/>
      <w:divBdr>
        <w:top w:val="none" w:sz="0" w:space="0" w:color="auto"/>
        <w:left w:val="none" w:sz="0" w:space="0" w:color="auto"/>
        <w:bottom w:val="none" w:sz="0" w:space="0" w:color="auto"/>
        <w:right w:val="none" w:sz="0" w:space="0" w:color="auto"/>
      </w:divBdr>
    </w:div>
    <w:div w:id="1609309328">
      <w:bodyDiv w:val="1"/>
      <w:marLeft w:val="0"/>
      <w:marRight w:val="0"/>
      <w:marTop w:val="0"/>
      <w:marBottom w:val="0"/>
      <w:divBdr>
        <w:top w:val="none" w:sz="0" w:space="0" w:color="auto"/>
        <w:left w:val="none" w:sz="0" w:space="0" w:color="auto"/>
        <w:bottom w:val="none" w:sz="0" w:space="0" w:color="auto"/>
        <w:right w:val="none" w:sz="0" w:space="0" w:color="auto"/>
      </w:divBdr>
    </w:div>
    <w:div w:id="1613321594">
      <w:bodyDiv w:val="1"/>
      <w:marLeft w:val="0"/>
      <w:marRight w:val="0"/>
      <w:marTop w:val="0"/>
      <w:marBottom w:val="0"/>
      <w:divBdr>
        <w:top w:val="none" w:sz="0" w:space="0" w:color="auto"/>
        <w:left w:val="none" w:sz="0" w:space="0" w:color="auto"/>
        <w:bottom w:val="none" w:sz="0" w:space="0" w:color="auto"/>
        <w:right w:val="none" w:sz="0" w:space="0" w:color="auto"/>
      </w:divBdr>
    </w:div>
    <w:div w:id="1615138217">
      <w:bodyDiv w:val="1"/>
      <w:marLeft w:val="0"/>
      <w:marRight w:val="0"/>
      <w:marTop w:val="0"/>
      <w:marBottom w:val="0"/>
      <w:divBdr>
        <w:top w:val="none" w:sz="0" w:space="0" w:color="auto"/>
        <w:left w:val="none" w:sz="0" w:space="0" w:color="auto"/>
        <w:bottom w:val="none" w:sz="0" w:space="0" w:color="auto"/>
        <w:right w:val="none" w:sz="0" w:space="0" w:color="auto"/>
      </w:divBdr>
    </w:div>
    <w:div w:id="1615554653">
      <w:bodyDiv w:val="1"/>
      <w:marLeft w:val="0"/>
      <w:marRight w:val="0"/>
      <w:marTop w:val="0"/>
      <w:marBottom w:val="0"/>
      <w:divBdr>
        <w:top w:val="none" w:sz="0" w:space="0" w:color="auto"/>
        <w:left w:val="none" w:sz="0" w:space="0" w:color="auto"/>
        <w:bottom w:val="none" w:sz="0" w:space="0" w:color="auto"/>
        <w:right w:val="none" w:sz="0" w:space="0" w:color="auto"/>
      </w:divBdr>
    </w:div>
    <w:div w:id="1616327341">
      <w:bodyDiv w:val="1"/>
      <w:marLeft w:val="0"/>
      <w:marRight w:val="0"/>
      <w:marTop w:val="0"/>
      <w:marBottom w:val="0"/>
      <w:divBdr>
        <w:top w:val="none" w:sz="0" w:space="0" w:color="auto"/>
        <w:left w:val="none" w:sz="0" w:space="0" w:color="auto"/>
        <w:bottom w:val="none" w:sz="0" w:space="0" w:color="auto"/>
        <w:right w:val="none" w:sz="0" w:space="0" w:color="auto"/>
      </w:divBdr>
    </w:div>
    <w:div w:id="1618684778">
      <w:bodyDiv w:val="1"/>
      <w:marLeft w:val="0"/>
      <w:marRight w:val="0"/>
      <w:marTop w:val="0"/>
      <w:marBottom w:val="0"/>
      <w:divBdr>
        <w:top w:val="none" w:sz="0" w:space="0" w:color="auto"/>
        <w:left w:val="none" w:sz="0" w:space="0" w:color="auto"/>
        <w:bottom w:val="none" w:sz="0" w:space="0" w:color="auto"/>
        <w:right w:val="none" w:sz="0" w:space="0" w:color="auto"/>
      </w:divBdr>
    </w:div>
    <w:div w:id="1620723354">
      <w:bodyDiv w:val="1"/>
      <w:marLeft w:val="0"/>
      <w:marRight w:val="0"/>
      <w:marTop w:val="0"/>
      <w:marBottom w:val="0"/>
      <w:divBdr>
        <w:top w:val="none" w:sz="0" w:space="0" w:color="auto"/>
        <w:left w:val="none" w:sz="0" w:space="0" w:color="auto"/>
        <w:bottom w:val="none" w:sz="0" w:space="0" w:color="auto"/>
        <w:right w:val="none" w:sz="0" w:space="0" w:color="auto"/>
      </w:divBdr>
    </w:div>
    <w:div w:id="1621374705">
      <w:bodyDiv w:val="1"/>
      <w:marLeft w:val="0"/>
      <w:marRight w:val="0"/>
      <w:marTop w:val="0"/>
      <w:marBottom w:val="0"/>
      <w:divBdr>
        <w:top w:val="none" w:sz="0" w:space="0" w:color="auto"/>
        <w:left w:val="none" w:sz="0" w:space="0" w:color="auto"/>
        <w:bottom w:val="none" w:sz="0" w:space="0" w:color="auto"/>
        <w:right w:val="none" w:sz="0" w:space="0" w:color="auto"/>
      </w:divBdr>
    </w:div>
    <w:div w:id="1625817570">
      <w:bodyDiv w:val="1"/>
      <w:marLeft w:val="0"/>
      <w:marRight w:val="0"/>
      <w:marTop w:val="0"/>
      <w:marBottom w:val="0"/>
      <w:divBdr>
        <w:top w:val="none" w:sz="0" w:space="0" w:color="auto"/>
        <w:left w:val="none" w:sz="0" w:space="0" w:color="auto"/>
        <w:bottom w:val="none" w:sz="0" w:space="0" w:color="auto"/>
        <w:right w:val="none" w:sz="0" w:space="0" w:color="auto"/>
      </w:divBdr>
    </w:div>
    <w:div w:id="1628048059">
      <w:bodyDiv w:val="1"/>
      <w:marLeft w:val="0"/>
      <w:marRight w:val="0"/>
      <w:marTop w:val="0"/>
      <w:marBottom w:val="0"/>
      <w:divBdr>
        <w:top w:val="none" w:sz="0" w:space="0" w:color="auto"/>
        <w:left w:val="none" w:sz="0" w:space="0" w:color="auto"/>
        <w:bottom w:val="none" w:sz="0" w:space="0" w:color="auto"/>
        <w:right w:val="none" w:sz="0" w:space="0" w:color="auto"/>
      </w:divBdr>
    </w:div>
    <w:div w:id="1628510962">
      <w:bodyDiv w:val="1"/>
      <w:marLeft w:val="0"/>
      <w:marRight w:val="0"/>
      <w:marTop w:val="0"/>
      <w:marBottom w:val="0"/>
      <w:divBdr>
        <w:top w:val="none" w:sz="0" w:space="0" w:color="auto"/>
        <w:left w:val="none" w:sz="0" w:space="0" w:color="auto"/>
        <w:bottom w:val="none" w:sz="0" w:space="0" w:color="auto"/>
        <w:right w:val="none" w:sz="0" w:space="0" w:color="auto"/>
      </w:divBdr>
    </w:div>
    <w:div w:id="1631473447">
      <w:bodyDiv w:val="1"/>
      <w:marLeft w:val="0"/>
      <w:marRight w:val="0"/>
      <w:marTop w:val="0"/>
      <w:marBottom w:val="0"/>
      <w:divBdr>
        <w:top w:val="none" w:sz="0" w:space="0" w:color="auto"/>
        <w:left w:val="none" w:sz="0" w:space="0" w:color="auto"/>
        <w:bottom w:val="none" w:sz="0" w:space="0" w:color="auto"/>
        <w:right w:val="none" w:sz="0" w:space="0" w:color="auto"/>
      </w:divBdr>
    </w:div>
    <w:div w:id="1635983833">
      <w:bodyDiv w:val="1"/>
      <w:marLeft w:val="0"/>
      <w:marRight w:val="0"/>
      <w:marTop w:val="0"/>
      <w:marBottom w:val="0"/>
      <w:divBdr>
        <w:top w:val="none" w:sz="0" w:space="0" w:color="auto"/>
        <w:left w:val="none" w:sz="0" w:space="0" w:color="auto"/>
        <w:bottom w:val="none" w:sz="0" w:space="0" w:color="auto"/>
        <w:right w:val="none" w:sz="0" w:space="0" w:color="auto"/>
      </w:divBdr>
    </w:div>
    <w:div w:id="1636983188">
      <w:bodyDiv w:val="1"/>
      <w:marLeft w:val="0"/>
      <w:marRight w:val="0"/>
      <w:marTop w:val="0"/>
      <w:marBottom w:val="0"/>
      <w:divBdr>
        <w:top w:val="none" w:sz="0" w:space="0" w:color="auto"/>
        <w:left w:val="none" w:sz="0" w:space="0" w:color="auto"/>
        <w:bottom w:val="none" w:sz="0" w:space="0" w:color="auto"/>
        <w:right w:val="none" w:sz="0" w:space="0" w:color="auto"/>
      </w:divBdr>
    </w:div>
    <w:div w:id="1637418745">
      <w:bodyDiv w:val="1"/>
      <w:marLeft w:val="0"/>
      <w:marRight w:val="0"/>
      <w:marTop w:val="0"/>
      <w:marBottom w:val="0"/>
      <w:divBdr>
        <w:top w:val="none" w:sz="0" w:space="0" w:color="auto"/>
        <w:left w:val="none" w:sz="0" w:space="0" w:color="auto"/>
        <w:bottom w:val="none" w:sz="0" w:space="0" w:color="auto"/>
        <w:right w:val="none" w:sz="0" w:space="0" w:color="auto"/>
      </w:divBdr>
    </w:div>
    <w:div w:id="1638534289">
      <w:bodyDiv w:val="1"/>
      <w:marLeft w:val="0"/>
      <w:marRight w:val="0"/>
      <w:marTop w:val="0"/>
      <w:marBottom w:val="0"/>
      <w:divBdr>
        <w:top w:val="none" w:sz="0" w:space="0" w:color="auto"/>
        <w:left w:val="none" w:sz="0" w:space="0" w:color="auto"/>
        <w:bottom w:val="none" w:sz="0" w:space="0" w:color="auto"/>
        <w:right w:val="none" w:sz="0" w:space="0" w:color="auto"/>
      </w:divBdr>
    </w:div>
    <w:div w:id="1640113403">
      <w:bodyDiv w:val="1"/>
      <w:marLeft w:val="0"/>
      <w:marRight w:val="0"/>
      <w:marTop w:val="0"/>
      <w:marBottom w:val="0"/>
      <w:divBdr>
        <w:top w:val="none" w:sz="0" w:space="0" w:color="auto"/>
        <w:left w:val="none" w:sz="0" w:space="0" w:color="auto"/>
        <w:bottom w:val="none" w:sz="0" w:space="0" w:color="auto"/>
        <w:right w:val="none" w:sz="0" w:space="0" w:color="auto"/>
      </w:divBdr>
    </w:div>
    <w:div w:id="1643265879">
      <w:bodyDiv w:val="1"/>
      <w:marLeft w:val="0"/>
      <w:marRight w:val="0"/>
      <w:marTop w:val="0"/>
      <w:marBottom w:val="0"/>
      <w:divBdr>
        <w:top w:val="none" w:sz="0" w:space="0" w:color="auto"/>
        <w:left w:val="none" w:sz="0" w:space="0" w:color="auto"/>
        <w:bottom w:val="none" w:sz="0" w:space="0" w:color="auto"/>
        <w:right w:val="none" w:sz="0" w:space="0" w:color="auto"/>
      </w:divBdr>
    </w:div>
    <w:div w:id="1645499003">
      <w:bodyDiv w:val="1"/>
      <w:marLeft w:val="0"/>
      <w:marRight w:val="0"/>
      <w:marTop w:val="0"/>
      <w:marBottom w:val="0"/>
      <w:divBdr>
        <w:top w:val="none" w:sz="0" w:space="0" w:color="auto"/>
        <w:left w:val="none" w:sz="0" w:space="0" w:color="auto"/>
        <w:bottom w:val="none" w:sz="0" w:space="0" w:color="auto"/>
        <w:right w:val="none" w:sz="0" w:space="0" w:color="auto"/>
      </w:divBdr>
    </w:div>
    <w:div w:id="1654721033">
      <w:bodyDiv w:val="1"/>
      <w:marLeft w:val="0"/>
      <w:marRight w:val="0"/>
      <w:marTop w:val="0"/>
      <w:marBottom w:val="0"/>
      <w:divBdr>
        <w:top w:val="none" w:sz="0" w:space="0" w:color="auto"/>
        <w:left w:val="none" w:sz="0" w:space="0" w:color="auto"/>
        <w:bottom w:val="none" w:sz="0" w:space="0" w:color="auto"/>
        <w:right w:val="none" w:sz="0" w:space="0" w:color="auto"/>
      </w:divBdr>
    </w:div>
    <w:div w:id="1655790379">
      <w:bodyDiv w:val="1"/>
      <w:marLeft w:val="0"/>
      <w:marRight w:val="0"/>
      <w:marTop w:val="0"/>
      <w:marBottom w:val="0"/>
      <w:divBdr>
        <w:top w:val="none" w:sz="0" w:space="0" w:color="auto"/>
        <w:left w:val="none" w:sz="0" w:space="0" w:color="auto"/>
        <w:bottom w:val="none" w:sz="0" w:space="0" w:color="auto"/>
        <w:right w:val="none" w:sz="0" w:space="0" w:color="auto"/>
      </w:divBdr>
    </w:div>
    <w:div w:id="1667124478">
      <w:bodyDiv w:val="1"/>
      <w:marLeft w:val="0"/>
      <w:marRight w:val="0"/>
      <w:marTop w:val="0"/>
      <w:marBottom w:val="0"/>
      <w:divBdr>
        <w:top w:val="none" w:sz="0" w:space="0" w:color="auto"/>
        <w:left w:val="none" w:sz="0" w:space="0" w:color="auto"/>
        <w:bottom w:val="none" w:sz="0" w:space="0" w:color="auto"/>
        <w:right w:val="none" w:sz="0" w:space="0" w:color="auto"/>
      </w:divBdr>
    </w:div>
    <w:div w:id="1672877671">
      <w:bodyDiv w:val="1"/>
      <w:marLeft w:val="0"/>
      <w:marRight w:val="0"/>
      <w:marTop w:val="0"/>
      <w:marBottom w:val="0"/>
      <w:divBdr>
        <w:top w:val="none" w:sz="0" w:space="0" w:color="auto"/>
        <w:left w:val="none" w:sz="0" w:space="0" w:color="auto"/>
        <w:bottom w:val="none" w:sz="0" w:space="0" w:color="auto"/>
        <w:right w:val="none" w:sz="0" w:space="0" w:color="auto"/>
      </w:divBdr>
    </w:div>
    <w:div w:id="1683359649">
      <w:bodyDiv w:val="1"/>
      <w:marLeft w:val="0"/>
      <w:marRight w:val="0"/>
      <w:marTop w:val="0"/>
      <w:marBottom w:val="0"/>
      <w:divBdr>
        <w:top w:val="none" w:sz="0" w:space="0" w:color="auto"/>
        <w:left w:val="none" w:sz="0" w:space="0" w:color="auto"/>
        <w:bottom w:val="none" w:sz="0" w:space="0" w:color="auto"/>
        <w:right w:val="none" w:sz="0" w:space="0" w:color="auto"/>
      </w:divBdr>
    </w:div>
    <w:div w:id="1692029453">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4258331">
      <w:bodyDiv w:val="1"/>
      <w:marLeft w:val="0"/>
      <w:marRight w:val="0"/>
      <w:marTop w:val="0"/>
      <w:marBottom w:val="0"/>
      <w:divBdr>
        <w:top w:val="none" w:sz="0" w:space="0" w:color="auto"/>
        <w:left w:val="none" w:sz="0" w:space="0" w:color="auto"/>
        <w:bottom w:val="none" w:sz="0" w:space="0" w:color="auto"/>
        <w:right w:val="none" w:sz="0" w:space="0" w:color="auto"/>
      </w:divBdr>
    </w:div>
    <w:div w:id="1694838828">
      <w:bodyDiv w:val="1"/>
      <w:marLeft w:val="0"/>
      <w:marRight w:val="0"/>
      <w:marTop w:val="0"/>
      <w:marBottom w:val="0"/>
      <w:divBdr>
        <w:top w:val="none" w:sz="0" w:space="0" w:color="auto"/>
        <w:left w:val="none" w:sz="0" w:space="0" w:color="auto"/>
        <w:bottom w:val="none" w:sz="0" w:space="0" w:color="auto"/>
        <w:right w:val="none" w:sz="0" w:space="0" w:color="auto"/>
      </w:divBdr>
    </w:div>
    <w:div w:id="1695303390">
      <w:bodyDiv w:val="1"/>
      <w:marLeft w:val="0"/>
      <w:marRight w:val="0"/>
      <w:marTop w:val="0"/>
      <w:marBottom w:val="0"/>
      <w:divBdr>
        <w:top w:val="none" w:sz="0" w:space="0" w:color="auto"/>
        <w:left w:val="none" w:sz="0" w:space="0" w:color="auto"/>
        <w:bottom w:val="none" w:sz="0" w:space="0" w:color="auto"/>
        <w:right w:val="none" w:sz="0" w:space="0" w:color="auto"/>
      </w:divBdr>
    </w:div>
    <w:div w:id="1697802480">
      <w:bodyDiv w:val="1"/>
      <w:marLeft w:val="0"/>
      <w:marRight w:val="0"/>
      <w:marTop w:val="0"/>
      <w:marBottom w:val="0"/>
      <w:divBdr>
        <w:top w:val="none" w:sz="0" w:space="0" w:color="auto"/>
        <w:left w:val="none" w:sz="0" w:space="0" w:color="auto"/>
        <w:bottom w:val="none" w:sz="0" w:space="0" w:color="auto"/>
        <w:right w:val="none" w:sz="0" w:space="0" w:color="auto"/>
      </w:divBdr>
    </w:div>
    <w:div w:id="1706558236">
      <w:bodyDiv w:val="1"/>
      <w:marLeft w:val="0"/>
      <w:marRight w:val="0"/>
      <w:marTop w:val="0"/>
      <w:marBottom w:val="0"/>
      <w:divBdr>
        <w:top w:val="none" w:sz="0" w:space="0" w:color="auto"/>
        <w:left w:val="none" w:sz="0" w:space="0" w:color="auto"/>
        <w:bottom w:val="none" w:sz="0" w:space="0" w:color="auto"/>
        <w:right w:val="none" w:sz="0" w:space="0" w:color="auto"/>
      </w:divBdr>
    </w:div>
    <w:div w:id="1711413314">
      <w:bodyDiv w:val="1"/>
      <w:marLeft w:val="0"/>
      <w:marRight w:val="0"/>
      <w:marTop w:val="0"/>
      <w:marBottom w:val="0"/>
      <w:divBdr>
        <w:top w:val="none" w:sz="0" w:space="0" w:color="auto"/>
        <w:left w:val="none" w:sz="0" w:space="0" w:color="auto"/>
        <w:bottom w:val="none" w:sz="0" w:space="0" w:color="auto"/>
        <w:right w:val="none" w:sz="0" w:space="0" w:color="auto"/>
      </w:divBdr>
    </w:div>
    <w:div w:id="1717698671">
      <w:bodyDiv w:val="1"/>
      <w:marLeft w:val="0"/>
      <w:marRight w:val="0"/>
      <w:marTop w:val="0"/>
      <w:marBottom w:val="0"/>
      <w:divBdr>
        <w:top w:val="none" w:sz="0" w:space="0" w:color="auto"/>
        <w:left w:val="none" w:sz="0" w:space="0" w:color="auto"/>
        <w:bottom w:val="none" w:sz="0" w:space="0" w:color="auto"/>
        <w:right w:val="none" w:sz="0" w:space="0" w:color="auto"/>
      </w:divBdr>
    </w:div>
    <w:div w:id="1720276209">
      <w:bodyDiv w:val="1"/>
      <w:marLeft w:val="0"/>
      <w:marRight w:val="0"/>
      <w:marTop w:val="0"/>
      <w:marBottom w:val="0"/>
      <w:divBdr>
        <w:top w:val="none" w:sz="0" w:space="0" w:color="auto"/>
        <w:left w:val="none" w:sz="0" w:space="0" w:color="auto"/>
        <w:bottom w:val="none" w:sz="0" w:space="0" w:color="auto"/>
        <w:right w:val="none" w:sz="0" w:space="0" w:color="auto"/>
      </w:divBdr>
    </w:div>
    <w:div w:id="1720939726">
      <w:bodyDiv w:val="1"/>
      <w:marLeft w:val="0"/>
      <w:marRight w:val="0"/>
      <w:marTop w:val="0"/>
      <w:marBottom w:val="0"/>
      <w:divBdr>
        <w:top w:val="none" w:sz="0" w:space="0" w:color="auto"/>
        <w:left w:val="none" w:sz="0" w:space="0" w:color="auto"/>
        <w:bottom w:val="none" w:sz="0" w:space="0" w:color="auto"/>
        <w:right w:val="none" w:sz="0" w:space="0" w:color="auto"/>
      </w:divBdr>
    </w:div>
    <w:div w:id="1731686168">
      <w:bodyDiv w:val="1"/>
      <w:marLeft w:val="0"/>
      <w:marRight w:val="0"/>
      <w:marTop w:val="0"/>
      <w:marBottom w:val="0"/>
      <w:divBdr>
        <w:top w:val="none" w:sz="0" w:space="0" w:color="auto"/>
        <w:left w:val="none" w:sz="0" w:space="0" w:color="auto"/>
        <w:bottom w:val="none" w:sz="0" w:space="0" w:color="auto"/>
        <w:right w:val="none" w:sz="0" w:space="0" w:color="auto"/>
      </w:divBdr>
    </w:div>
    <w:div w:id="1733380370">
      <w:bodyDiv w:val="1"/>
      <w:marLeft w:val="0"/>
      <w:marRight w:val="0"/>
      <w:marTop w:val="0"/>
      <w:marBottom w:val="0"/>
      <w:divBdr>
        <w:top w:val="none" w:sz="0" w:space="0" w:color="auto"/>
        <w:left w:val="none" w:sz="0" w:space="0" w:color="auto"/>
        <w:bottom w:val="none" w:sz="0" w:space="0" w:color="auto"/>
        <w:right w:val="none" w:sz="0" w:space="0" w:color="auto"/>
      </w:divBdr>
    </w:div>
    <w:div w:id="1739356334">
      <w:bodyDiv w:val="1"/>
      <w:marLeft w:val="0"/>
      <w:marRight w:val="0"/>
      <w:marTop w:val="0"/>
      <w:marBottom w:val="0"/>
      <w:divBdr>
        <w:top w:val="none" w:sz="0" w:space="0" w:color="auto"/>
        <w:left w:val="none" w:sz="0" w:space="0" w:color="auto"/>
        <w:bottom w:val="none" w:sz="0" w:space="0" w:color="auto"/>
        <w:right w:val="none" w:sz="0" w:space="0" w:color="auto"/>
      </w:divBdr>
    </w:div>
    <w:div w:id="1739472102">
      <w:bodyDiv w:val="1"/>
      <w:marLeft w:val="0"/>
      <w:marRight w:val="0"/>
      <w:marTop w:val="0"/>
      <w:marBottom w:val="0"/>
      <w:divBdr>
        <w:top w:val="none" w:sz="0" w:space="0" w:color="auto"/>
        <w:left w:val="none" w:sz="0" w:space="0" w:color="auto"/>
        <w:bottom w:val="none" w:sz="0" w:space="0" w:color="auto"/>
        <w:right w:val="none" w:sz="0" w:space="0" w:color="auto"/>
      </w:divBdr>
    </w:div>
    <w:div w:id="1740861170">
      <w:bodyDiv w:val="1"/>
      <w:marLeft w:val="0"/>
      <w:marRight w:val="0"/>
      <w:marTop w:val="0"/>
      <w:marBottom w:val="0"/>
      <w:divBdr>
        <w:top w:val="none" w:sz="0" w:space="0" w:color="auto"/>
        <w:left w:val="none" w:sz="0" w:space="0" w:color="auto"/>
        <w:bottom w:val="none" w:sz="0" w:space="0" w:color="auto"/>
        <w:right w:val="none" w:sz="0" w:space="0" w:color="auto"/>
      </w:divBdr>
    </w:div>
    <w:div w:id="1742411248">
      <w:bodyDiv w:val="1"/>
      <w:marLeft w:val="0"/>
      <w:marRight w:val="0"/>
      <w:marTop w:val="0"/>
      <w:marBottom w:val="0"/>
      <w:divBdr>
        <w:top w:val="none" w:sz="0" w:space="0" w:color="auto"/>
        <w:left w:val="none" w:sz="0" w:space="0" w:color="auto"/>
        <w:bottom w:val="none" w:sz="0" w:space="0" w:color="auto"/>
        <w:right w:val="none" w:sz="0" w:space="0" w:color="auto"/>
      </w:divBdr>
    </w:div>
    <w:div w:id="1750423212">
      <w:bodyDiv w:val="1"/>
      <w:marLeft w:val="0"/>
      <w:marRight w:val="0"/>
      <w:marTop w:val="0"/>
      <w:marBottom w:val="0"/>
      <w:divBdr>
        <w:top w:val="none" w:sz="0" w:space="0" w:color="auto"/>
        <w:left w:val="none" w:sz="0" w:space="0" w:color="auto"/>
        <w:bottom w:val="none" w:sz="0" w:space="0" w:color="auto"/>
        <w:right w:val="none" w:sz="0" w:space="0" w:color="auto"/>
      </w:divBdr>
    </w:div>
    <w:div w:id="1753507893">
      <w:bodyDiv w:val="1"/>
      <w:marLeft w:val="0"/>
      <w:marRight w:val="0"/>
      <w:marTop w:val="0"/>
      <w:marBottom w:val="0"/>
      <w:divBdr>
        <w:top w:val="none" w:sz="0" w:space="0" w:color="auto"/>
        <w:left w:val="none" w:sz="0" w:space="0" w:color="auto"/>
        <w:bottom w:val="none" w:sz="0" w:space="0" w:color="auto"/>
        <w:right w:val="none" w:sz="0" w:space="0" w:color="auto"/>
      </w:divBdr>
    </w:div>
    <w:div w:id="1755129846">
      <w:bodyDiv w:val="1"/>
      <w:marLeft w:val="0"/>
      <w:marRight w:val="0"/>
      <w:marTop w:val="0"/>
      <w:marBottom w:val="0"/>
      <w:divBdr>
        <w:top w:val="none" w:sz="0" w:space="0" w:color="auto"/>
        <w:left w:val="none" w:sz="0" w:space="0" w:color="auto"/>
        <w:bottom w:val="none" w:sz="0" w:space="0" w:color="auto"/>
        <w:right w:val="none" w:sz="0" w:space="0" w:color="auto"/>
      </w:divBdr>
    </w:div>
    <w:div w:id="1760130844">
      <w:bodyDiv w:val="1"/>
      <w:marLeft w:val="0"/>
      <w:marRight w:val="0"/>
      <w:marTop w:val="0"/>
      <w:marBottom w:val="0"/>
      <w:divBdr>
        <w:top w:val="none" w:sz="0" w:space="0" w:color="auto"/>
        <w:left w:val="none" w:sz="0" w:space="0" w:color="auto"/>
        <w:bottom w:val="none" w:sz="0" w:space="0" w:color="auto"/>
        <w:right w:val="none" w:sz="0" w:space="0" w:color="auto"/>
      </w:divBdr>
    </w:div>
    <w:div w:id="1762097144">
      <w:bodyDiv w:val="1"/>
      <w:marLeft w:val="0"/>
      <w:marRight w:val="0"/>
      <w:marTop w:val="0"/>
      <w:marBottom w:val="0"/>
      <w:divBdr>
        <w:top w:val="none" w:sz="0" w:space="0" w:color="auto"/>
        <w:left w:val="none" w:sz="0" w:space="0" w:color="auto"/>
        <w:bottom w:val="none" w:sz="0" w:space="0" w:color="auto"/>
        <w:right w:val="none" w:sz="0" w:space="0" w:color="auto"/>
      </w:divBdr>
    </w:div>
    <w:div w:id="1763139004">
      <w:bodyDiv w:val="1"/>
      <w:marLeft w:val="0"/>
      <w:marRight w:val="0"/>
      <w:marTop w:val="0"/>
      <w:marBottom w:val="0"/>
      <w:divBdr>
        <w:top w:val="none" w:sz="0" w:space="0" w:color="auto"/>
        <w:left w:val="none" w:sz="0" w:space="0" w:color="auto"/>
        <w:bottom w:val="none" w:sz="0" w:space="0" w:color="auto"/>
        <w:right w:val="none" w:sz="0" w:space="0" w:color="auto"/>
      </w:divBdr>
    </w:div>
    <w:div w:id="1763186643">
      <w:bodyDiv w:val="1"/>
      <w:marLeft w:val="0"/>
      <w:marRight w:val="0"/>
      <w:marTop w:val="0"/>
      <w:marBottom w:val="0"/>
      <w:divBdr>
        <w:top w:val="none" w:sz="0" w:space="0" w:color="auto"/>
        <w:left w:val="none" w:sz="0" w:space="0" w:color="auto"/>
        <w:bottom w:val="none" w:sz="0" w:space="0" w:color="auto"/>
        <w:right w:val="none" w:sz="0" w:space="0" w:color="auto"/>
      </w:divBdr>
    </w:div>
    <w:div w:id="1763641651">
      <w:bodyDiv w:val="1"/>
      <w:marLeft w:val="0"/>
      <w:marRight w:val="0"/>
      <w:marTop w:val="0"/>
      <w:marBottom w:val="0"/>
      <w:divBdr>
        <w:top w:val="none" w:sz="0" w:space="0" w:color="auto"/>
        <w:left w:val="none" w:sz="0" w:space="0" w:color="auto"/>
        <w:bottom w:val="none" w:sz="0" w:space="0" w:color="auto"/>
        <w:right w:val="none" w:sz="0" w:space="0" w:color="auto"/>
      </w:divBdr>
    </w:div>
    <w:div w:id="1765371481">
      <w:bodyDiv w:val="1"/>
      <w:marLeft w:val="0"/>
      <w:marRight w:val="0"/>
      <w:marTop w:val="0"/>
      <w:marBottom w:val="0"/>
      <w:divBdr>
        <w:top w:val="none" w:sz="0" w:space="0" w:color="auto"/>
        <w:left w:val="none" w:sz="0" w:space="0" w:color="auto"/>
        <w:bottom w:val="none" w:sz="0" w:space="0" w:color="auto"/>
        <w:right w:val="none" w:sz="0" w:space="0" w:color="auto"/>
      </w:divBdr>
    </w:div>
    <w:div w:id="1766607255">
      <w:bodyDiv w:val="1"/>
      <w:marLeft w:val="0"/>
      <w:marRight w:val="0"/>
      <w:marTop w:val="0"/>
      <w:marBottom w:val="0"/>
      <w:divBdr>
        <w:top w:val="none" w:sz="0" w:space="0" w:color="auto"/>
        <w:left w:val="none" w:sz="0" w:space="0" w:color="auto"/>
        <w:bottom w:val="none" w:sz="0" w:space="0" w:color="auto"/>
        <w:right w:val="none" w:sz="0" w:space="0" w:color="auto"/>
      </w:divBdr>
    </w:div>
    <w:div w:id="1768623147">
      <w:bodyDiv w:val="1"/>
      <w:marLeft w:val="0"/>
      <w:marRight w:val="0"/>
      <w:marTop w:val="0"/>
      <w:marBottom w:val="0"/>
      <w:divBdr>
        <w:top w:val="none" w:sz="0" w:space="0" w:color="auto"/>
        <w:left w:val="none" w:sz="0" w:space="0" w:color="auto"/>
        <w:bottom w:val="none" w:sz="0" w:space="0" w:color="auto"/>
        <w:right w:val="none" w:sz="0" w:space="0" w:color="auto"/>
      </w:divBdr>
    </w:div>
    <w:div w:id="1772123450">
      <w:bodyDiv w:val="1"/>
      <w:marLeft w:val="0"/>
      <w:marRight w:val="0"/>
      <w:marTop w:val="0"/>
      <w:marBottom w:val="0"/>
      <w:divBdr>
        <w:top w:val="none" w:sz="0" w:space="0" w:color="auto"/>
        <w:left w:val="none" w:sz="0" w:space="0" w:color="auto"/>
        <w:bottom w:val="none" w:sz="0" w:space="0" w:color="auto"/>
        <w:right w:val="none" w:sz="0" w:space="0" w:color="auto"/>
      </w:divBdr>
    </w:div>
    <w:div w:id="1773165086">
      <w:bodyDiv w:val="1"/>
      <w:marLeft w:val="0"/>
      <w:marRight w:val="0"/>
      <w:marTop w:val="0"/>
      <w:marBottom w:val="0"/>
      <w:divBdr>
        <w:top w:val="none" w:sz="0" w:space="0" w:color="auto"/>
        <w:left w:val="none" w:sz="0" w:space="0" w:color="auto"/>
        <w:bottom w:val="none" w:sz="0" w:space="0" w:color="auto"/>
        <w:right w:val="none" w:sz="0" w:space="0" w:color="auto"/>
      </w:divBdr>
    </w:div>
    <w:div w:id="1775124246">
      <w:bodyDiv w:val="1"/>
      <w:marLeft w:val="0"/>
      <w:marRight w:val="0"/>
      <w:marTop w:val="0"/>
      <w:marBottom w:val="0"/>
      <w:divBdr>
        <w:top w:val="none" w:sz="0" w:space="0" w:color="auto"/>
        <w:left w:val="none" w:sz="0" w:space="0" w:color="auto"/>
        <w:bottom w:val="none" w:sz="0" w:space="0" w:color="auto"/>
        <w:right w:val="none" w:sz="0" w:space="0" w:color="auto"/>
      </w:divBdr>
    </w:div>
    <w:div w:id="1788235647">
      <w:bodyDiv w:val="1"/>
      <w:marLeft w:val="0"/>
      <w:marRight w:val="0"/>
      <w:marTop w:val="0"/>
      <w:marBottom w:val="0"/>
      <w:divBdr>
        <w:top w:val="none" w:sz="0" w:space="0" w:color="auto"/>
        <w:left w:val="none" w:sz="0" w:space="0" w:color="auto"/>
        <w:bottom w:val="none" w:sz="0" w:space="0" w:color="auto"/>
        <w:right w:val="none" w:sz="0" w:space="0" w:color="auto"/>
      </w:divBdr>
    </w:div>
    <w:div w:id="1790006886">
      <w:bodyDiv w:val="1"/>
      <w:marLeft w:val="0"/>
      <w:marRight w:val="0"/>
      <w:marTop w:val="0"/>
      <w:marBottom w:val="0"/>
      <w:divBdr>
        <w:top w:val="none" w:sz="0" w:space="0" w:color="auto"/>
        <w:left w:val="none" w:sz="0" w:space="0" w:color="auto"/>
        <w:bottom w:val="none" w:sz="0" w:space="0" w:color="auto"/>
        <w:right w:val="none" w:sz="0" w:space="0" w:color="auto"/>
      </w:divBdr>
    </w:div>
    <w:div w:id="1793938544">
      <w:bodyDiv w:val="1"/>
      <w:marLeft w:val="0"/>
      <w:marRight w:val="0"/>
      <w:marTop w:val="0"/>
      <w:marBottom w:val="0"/>
      <w:divBdr>
        <w:top w:val="none" w:sz="0" w:space="0" w:color="auto"/>
        <w:left w:val="none" w:sz="0" w:space="0" w:color="auto"/>
        <w:bottom w:val="none" w:sz="0" w:space="0" w:color="auto"/>
        <w:right w:val="none" w:sz="0" w:space="0" w:color="auto"/>
      </w:divBdr>
    </w:div>
    <w:div w:id="1796871225">
      <w:bodyDiv w:val="1"/>
      <w:marLeft w:val="0"/>
      <w:marRight w:val="0"/>
      <w:marTop w:val="0"/>
      <w:marBottom w:val="0"/>
      <w:divBdr>
        <w:top w:val="none" w:sz="0" w:space="0" w:color="auto"/>
        <w:left w:val="none" w:sz="0" w:space="0" w:color="auto"/>
        <w:bottom w:val="none" w:sz="0" w:space="0" w:color="auto"/>
        <w:right w:val="none" w:sz="0" w:space="0" w:color="auto"/>
      </w:divBdr>
    </w:div>
    <w:div w:id="1796875287">
      <w:bodyDiv w:val="1"/>
      <w:marLeft w:val="0"/>
      <w:marRight w:val="0"/>
      <w:marTop w:val="0"/>
      <w:marBottom w:val="0"/>
      <w:divBdr>
        <w:top w:val="none" w:sz="0" w:space="0" w:color="auto"/>
        <w:left w:val="none" w:sz="0" w:space="0" w:color="auto"/>
        <w:bottom w:val="none" w:sz="0" w:space="0" w:color="auto"/>
        <w:right w:val="none" w:sz="0" w:space="0" w:color="auto"/>
      </w:divBdr>
    </w:div>
    <w:div w:id="1797870095">
      <w:bodyDiv w:val="1"/>
      <w:marLeft w:val="0"/>
      <w:marRight w:val="0"/>
      <w:marTop w:val="0"/>
      <w:marBottom w:val="0"/>
      <w:divBdr>
        <w:top w:val="none" w:sz="0" w:space="0" w:color="auto"/>
        <w:left w:val="none" w:sz="0" w:space="0" w:color="auto"/>
        <w:bottom w:val="none" w:sz="0" w:space="0" w:color="auto"/>
        <w:right w:val="none" w:sz="0" w:space="0" w:color="auto"/>
      </w:divBdr>
    </w:div>
    <w:div w:id="1801223221">
      <w:bodyDiv w:val="1"/>
      <w:marLeft w:val="0"/>
      <w:marRight w:val="0"/>
      <w:marTop w:val="0"/>
      <w:marBottom w:val="0"/>
      <w:divBdr>
        <w:top w:val="none" w:sz="0" w:space="0" w:color="auto"/>
        <w:left w:val="none" w:sz="0" w:space="0" w:color="auto"/>
        <w:bottom w:val="none" w:sz="0" w:space="0" w:color="auto"/>
        <w:right w:val="none" w:sz="0" w:space="0" w:color="auto"/>
      </w:divBdr>
    </w:div>
    <w:div w:id="1803116511">
      <w:bodyDiv w:val="1"/>
      <w:marLeft w:val="0"/>
      <w:marRight w:val="0"/>
      <w:marTop w:val="0"/>
      <w:marBottom w:val="0"/>
      <w:divBdr>
        <w:top w:val="none" w:sz="0" w:space="0" w:color="auto"/>
        <w:left w:val="none" w:sz="0" w:space="0" w:color="auto"/>
        <w:bottom w:val="none" w:sz="0" w:space="0" w:color="auto"/>
        <w:right w:val="none" w:sz="0" w:space="0" w:color="auto"/>
      </w:divBdr>
    </w:div>
    <w:div w:id="1805276100">
      <w:bodyDiv w:val="1"/>
      <w:marLeft w:val="0"/>
      <w:marRight w:val="0"/>
      <w:marTop w:val="0"/>
      <w:marBottom w:val="0"/>
      <w:divBdr>
        <w:top w:val="none" w:sz="0" w:space="0" w:color="auto"/>
        <w:left w:val="none" w:sz="0" w:space="0" w:color="auto"/>
        <w:bottom w:val="none" w:sz="0" w:space="0" w:color="auto"/>
        <w:right w:val="none" w:sz="0" w:space="0" w:color="auto"/>
      </w:divBdr>
    </w:div>
    <w:div w:id="1816028122">
      <w:bodyDiv w:val="1"/>
      <w:marLeft w:val="0"/>
      <w:marRight w:val="0"/>
      <w:marTop w:val="0"/>
      <w:marBottom w:val="0"/>
      <w:divBdr>
        <w:top w:val="none" w:sz="0" w:space="0" w:color="auto"/>
        <w:left w:val="none" w:sz="0" w:space="0" w:color="auto"/>
        <w:bottom w:val="none" w:sz="0" w:space="0" w:color="auto"/>
        <w:right w:val="none" w:sz="0" w:space="0" w:color="auto"/>
      </w:divBdr>
    </w:div>
    <w:div w:id="1822581233">
      <w:bodyDiv w:val="1"/>
      <w:marLeft w:val="0"/>
      <w:marRight w:val="0"/>
      <w:marTop w:val="0"/>
      <w:marBottom w:val="0"/>
      <w:divBdr>
        <w:top w:val="none" w:sz="0" w:space="0" w:color="auto"/>
        <w:left w:val="none" w:sz="0" w:space="0" w:color="auto"/>
        <w:bottom w:val="none" w:sz="0" w:space="0" w:color="auto"/>
        <w:right w:val="none" w:sz="0" w:space="0" w:color="auto"/>
      </w:divBdr>
    </w:div>
    <w:div w:id="1837726880">
      <w:bodyDiv w:val="1"/>
      <w:marLeft w:val="0"/>
      <w:marRight w:val="0"/>
      <w:marTop w:val="0"/>
      <w:marBottom w:val="0"/>
      <w:divBdr>
        <w:top w:val="none" w:sz="0" w:space="0" w:color="auto"/>
        <w:left w:val="none" w:sz="0" w:space="0" w:color="auto"/>
        <w:bottom w:val="none" w:sz="0" w:space="0" w:color="auto"/>
        <w:right w:val="none" w:sz="0" w:space="0" w:color="auto"/>
      </w:divBdr>
    </w:div>
    <w:div w:id="1839150944">
      <w:bodyDiv w:val="1"/>
      <w:marLeft w:val="0"/>
      <w:marRight w:val="0"/>
      <w:marTop w:val="0"/>
      <w:marBottom w:val="0"/>
      <w:divBdr>
        <w:top w:val="none" w:sz="0" w:space="0" w:color="auto"/>
        <w:left w:val="none" w:sz="0" w:space="0" w:color="auto"/>
        <w:bottom w:val="none" w:sz="0" w:space="0" w:color="auto"/>
        <w:right w:val="none" w:sz="0" w:space="0" w:color="auto"/>
      </w:divBdr>
    </w:div>
    <w:div w:id="1843857239">
      <w:bodyDiv w:val="1"/>
      <w:marLeft w:val="0"/>
      <w:marRight w:val="0"/>
      <w:marTop w:val="0"/>
      <w:marBottom w:val="0"/>
      <w:divBdr>
        <w:top w:val="none" w:sz="0" w:space="0" w:color="auto"/>
        <w:left w:val="none" w:sz="0" w:space="0" w:color="auto"/>
        <w:bottom w:val="none" w:sz="0" w:space="0" w:color="auto"/>
        <w:right w:val="none" w:sz="0" w:space="0" w:color="auto"/>
      </w:divBdr>
    </w:div>
    <w:div w:id="1844121391">
      <w:bodyDiv w:val="1"/>
      <w:marLeft w:val="0"/>
      <w:marRight w:val="0"/>
      <w:marTop w:val="0"/>
      <w:marBottom w:val="0"/>
      <w:divBdr>
        <w:top w:val="none" w:sz="0" w:space="0" w:color="auto"/>
        <w:left w:val="none" w:sz="0" w:space="0" w:color="auto"/>
        <w:bottom w:val="none" w:sz="0" w:space="0" w:color="auto"/>
        <w:right w:val="none" w:sz="0" w:space="0" w:color="auto"/>
      </w:divBdr>
    </w:div>
    <w:div w:id="1851136890">
      <w:bodyDiv w:val="1"/>
      <w:marLeft w:val="0"/>
      <w:marRight w:val="0"/>
      <w:marTop w:val="0"/>
      <w:marBottom w:val="0"/>
      <w:divBdr>
        <w:top w:val="none" w:sz="0" w:space="0" w:color="auto"/>
        <w:left w:val="none" w:sz="0" w:space="0" w:color="auto"/>
        <w:bottom w:val="none" w:sz="0" w:space="0" w:color="auto"/>
        <w:right w:val="none" w:sz="0" w:space="0" w:color="auto"/>
      </w:divBdr>
    </w:div>
    <w:div w:id="1851290419">
      <w:bodyDiv w:val="1"/>
      <w:marLeft w:val="0"/>
      <w:marRight w:val="0"/>
      <w:marTop w:val="0"/>
      <w:marBottom w:val="0"/>
      <w:divBdr>
        <w:top w:val="none" w:sz="0" w:space="0" w:color="auto"/>
        <w:left w:val="none" w:sz="0" w:space="0" w:color="auto"/>
        <w:bottom w:val="none" w:sz="0" w:space="0" w:color="auto"/>
        <w:right w:val="none" w:sz="0" w:space="0" w:color="auto"/>
      </w:divBdr>
    </w:div>
    <w:div w:id="1860502481">
      <w:bodyDiv w:val="1"/>
      <w:marLeft w:val="0"/>
      <w:marRight w:val="0"/>
      <w:marTop w:val="0"/>
      <w:marBottom w:val="0"/>
      <w:divBdr>
        <w:top w:val="none" w:sz="0" w:space="0" w:color="auto"/>
        <w:left w:val="none" w:sz="0" w:space="0" w:color="auto"/>
        <w:bottom w:val="none" w:sz="0" w:space="0" w:color="auto"/>
        <w:right w:val="none" w:sz="0" w:space="0" w:color="auto"/>
      </w:divBdr>
    </w:div>
    <w:div w:id="1863976364">
      <w:bodyDiv w:val="1"/>
      <w:marLeft w:val="0"/>
      <w:marRight w:val="0"/>
      <w:marTop w:val="0"/>
      <w:marBottom w:val="0"/>
      <w:divBdr>
        <w:top w:val="none" w:sz="0" w:space="0" w:color="auto"/>
        <w:left w:val="none" w:sz="0" w:space="0" w:color="auto"/>
        <w:bottom w:val="none" w:sz="0" w:space="0" w:color="auto"/>
        <w:right w:val="none" w:sz="0" w:space="0" w:color="auto"/>
      </w:divBdr>
    </w:div>
    <w:div w:id="1865050851">
      <w:bodyDiv w:val="1"/>
      <w:marLeft w:val="0"/>
      <w:marRight w:val="0"/>
      <w:marTop w:val="0"/>
      <w:marBottom w:val="0"/>
      <w:divBdr>
        <w:top w:val="none" w:sz="0" w:space="0" w:color="auto"/>
        <w:left w:val="none" w:sz="0" w:space="0" w:color="auto"/>
        <w:bottom w:val="none" w:sz="0" w:space="0" w:color="auto"/>
        <w:right w:val="none" w:sz="0" w:space="0" w:color="auto"/>
      </w:divBdr>
    </w:div>
    <w:div w:id="1866363917">
      <w:bodyDiv w:val="1"/>
      <w:marLeft w:val="0"/>
      <w:marRight w:val="0"/>
      <w:marTop w:val="0"/>
      <w:marBottom w:val="0"/>
      <w:divBdr>
        <w:top w:val="none" w:sz="0" w:space="0" w:color="auto"/>
        <w:left w:val="none" w:sz="0" w:space="0" w:color="auto"/>
        <w:bottom w:val="none" w:sz="0" w:space="0" w:color="auto"/>
        <w:right w:val="none" w:sz="0" w:space="0" w:color="auto"/>
      </w:divBdr>
    </w:div>
    <w:div w:id="1868637661">
      <w:bodyDiv w:val="1"/>
      <w:marLeft w:val="0"/>
      <w:marRight w:val="0"/>
      <w:marTop w:val="0"/>
      <w:marBottom w:val="0"/>
      <w:divBdr>
        <w:top w:val="none" w:sz="0" w:space="0" w:color="auto"/>
        <w:left w:val="none" w:sz="0" w:space="0" w:color="auto"/>
        <w:bottom w:val="none" w:sz="0" w:space="0" w:color="auto"/>
        <w:right w:val="none" w:sz="0" w:space="0" w:color="auto"/>
      </w:divBdr>
    </w:div>
    <w:div w:id="1870214722">
      <w:bodyDiv w:val="1"/>
      <w:marLeft w:val="0"/>
      <w:marRight w:val="0"/>
      <w:marTop w:val="0"/>
      <w:marBottom w:val="0"/>
      <w:divBdr>
        <w:top w:val="none" w:sz="0" w:space="0" w:color="auto"/>
        <w:left w:val="none" w:sz="0" w:space="0" w:color="auto"/>
        <w:bottom w:val="none" w:sz="0" w:space="0" w:color="auto"/>
        <w:right w:val="none" w:sz="0" w:space="0" w:color="auto"/>
      </w:divBdr>
    </w:div>
    <w:div w:id="1870413419">
      <w:bodyDiv w:val="1"/>
      <w:marLeft w:val="0"/>
      <w:marRight w:val="0"/>
      <w:marTop w:val="0"/>
      <w:marBottom w:val="0"/>
      <w:divBdr>
        <w:top w:val="none" w:sz="0" w:space="0" w:color="auto"/>
        <w:left w:val="none" w:sz="0" w:space="0" w:color="auto"/>
        <w:bottom w:val="none" w:sz="0" w:space="0" w:color="auto"/>
        <w:right w:val="none" w:sz="0" w:space="0" w:color="auto"/>
      </w:divBdr>
    </w:div>
    <w:div w:id="1870682037">
      <w:bodyDiv w:val="1"/>
      <w:marLeft w:val="0"/>
      <w:marRight w:val="0"/>
      <w:marTop w:val="0"/>
      <w:marBottom w:val="0"/>
      <w:divBdr>
        <w:top w:val="none" w:sz="0" w:space="0" w:color="auto"/>
        <w:left w:val="none" w:sz="0" w:space="0" w:color="auto"/>
        <w:bottom w:val="none" w:sz="0" w:space="0" w:color="auto"/>
        <w:right w:val="none" w:sz="0" w:space="0" w:color="auto"/>
      </w:divBdr>
    </w:div>
    <w:div w:id="1871408235">
      <w:bodyDiv w:val="1"/>
      <w:marLeft w:val="0"/>
      <w:marRight w:val="0"/>
      <w:marTop w:val="0"/>
      <w:marBottom w:val="0"/>
      <w:divBdr>
        <w:top w:val="none" w:sz="0" w:space="0" w:color="auto"/>
        <w:left w:val="none" w:sz="0" w:space="0" w:color="auto"/>
        <w:bottom w:val="none" w:sz="0" w:space="0" w:color="auto"/>
        <w:right w:val="none" w:sz="0" w:space="0" w:color="auto"/>
      </w:divBdr>
    </w:div>
    <w:div w:id="1879391078">
      <w:bodyDiv w:val="1"/>
      <w:marLeft w:val="0"/>
      <w:marRight w:val="0"/>
      <w:marTop w:val="0"/>
      <w:marBottom w:val="0"/>
      <w:divBdr>
        <w:top w:val="none" w:sz="0" w:space="0" w:color="auto"/>
        <w:left w:val="none" w:sz="0" w:space="0" w:color="auto"/>
        <w:bottom w:val="none" w:sz="0" w:space="0" w:color="auto"/>
        <w:right w:val="none" w:sz="0" w:space="0" w:color="auto"/>
      </w:divBdr>
    </w:div>
    <w:div w:id="1879513208">
      <w:bodyDiv w:val="1"/>
      <w:marLeft w:val="0"/>
      <w:marRight w:val="0"/>
      <w:marTop w:val="0"/>
      <w:marBottom w:val="0"/>
      <w:divBdr>
        <w:top w:val="none" w:sz="0" w:space="0" w:color="auto"/>
        <w:left w:val="none" w:sz="0" w:space="0" w:color="auto"/>
        <w:bottom w:val="none" w:sz="0" w:space="0" w:color="auto"/>
        <w:right w:val="none" w:sz="0" w:space="0" w:color="auto"/>
      </w:divBdr>
    </w:div>
    <w:div w:id="1882589782">
      <w:bodyDiv w:val="1"/>
      <w:marLeft w:val="0"/>
      <w:marRight w:val="0"/>
      <w:marTop w:val="0"/>
      <w:marBottom w:val="0"/>
      <w:divBdr>
        <w:top w:val="none" w:sz="0" w:space="0" w:color="auto"/>
        <w:left w:val="none" w:sz="0" w:space="0" w:color="auto"/>
        <w:bottom w:val="none" w:sz="0" w:space="0" w:color="auto"/>
        <w:right w:val="none" w:sz="0" w:space="0" w:color="auto"/>
      </w:divBdr>
    </w:div>
    <w:div w:id="1886715987">
      <w:bodyDiv w:val="1"/>
      <w:marLeft w:val="0"/>
      <w:marRight w:val="0"/>
      <w:marTop w:val="0"/>
      <w:marBottom w:val="0"/>
      <w:divBdr>
        <w:top w:val="none" w:sz="0" w:space="0" w:color="auto"/>
        <w:left w:val="none" w:sz="0" w:space="0" w:color="auto"/>
        <w:bottom w:val="none" w:sz="0" w:space="0" w:color="auto"/>
        <w:right w:val="none" w:sz="0" w:space="0" w:color="auto"/>
      </w:divBdr>
    </w:div>
    <w:div w:id="1887325886">
      <w:bodyDiv w:val="1"/>
      <w:marLeft w:val="0"/>
      <w:marRight w:val="0"/>
      <w:marTop w:val="0"/>
      <w:marBottom w:val="0"/>
      <w:divBdr>
        <w:top w:val="none" w:sz="0" w:space="0" w:color="auto"/>
        <w:left w:val="none" w:sz="0" w:space="0" w:color="auto"/>
        <w:bottom w:val="none" w:sz="0" w:space="0" w:color="auto"/>
        <w:right w:val="none" w:sz="0" w:space="0" w:color="auto"/>
      </w:divBdr>
    </w:div>
    <w:div w:id="1887722185">
      <w:bodyDiv w:val="1"/>
      <w:marLeft w:val="0"/>
      <w:marRight w:val="0"/>
      <w:marTop w:val="0"/>
      <w:marBottom w:val="0"/>
      <w:divBdr>
        <w:top w:val="none" w:sz="0" w:space="0" w:color="auto"/>
        <w:left w:val="none" w:sz="0" w:space="0" w:color="auto"/>
        <w:bottom w:val="none" w:sz="0" w:space="0" w:color="auto"/>
        <w:right w:val="none" w:sz="0" w:space="0" w:color="auto"/>
      </w:divBdr>
    </w:div>
    <w:div w:id="1888101768">
      <w:bodyDiv w:val="1"/>
      <w:marLeft w:val="0"/>
      <w:marRight w:val="0"/>
      <w:marTop w:val="0"/>
      <w:marBottom w:val="0"/>
      <w:divBdr>
        <w:top w:val="none" w:sz="0" w:space="0" w:color="auto"/>
        <w:left w:val="none" w:sz="0" w:space="0" w:color="auto"/>
        <w:bottom w:val="none" w:sz="0" w:space="0" w:color="auto"/>
        <w:right w:val="none" w:sz="0" w:space="0" w:color="auto"/>
      </w:divBdr>
    </w:div>
    <w:div w:id="1888562554">
      <w:bodyDiv w:val="1"/>
      <w:marLeft w:val="0"/>
      <w:marRight w:val="0"/>
      <w:marTop w:val="0"/>
      <w:marBottom w:val="0"/>
      <w:divBdr>
        <w:top w:val="none" w:sz="0" w:space="0" w:color="auto"/>
        <w:left w:val="none" w:sz="0" w:space="0" w:color="auto"/>
        <w:bottom w:val="none" w:sz="0" w:space="0" w:color="auto"/>
        <w:right w:val="none" w:sz="0" w:space="0" w:color="auto"/>
      </w:divBdr>
    </w:div>
    <w:div w:id="1890068709">
      <w:bodyDiv w:val="1"/>
      <w:marLeft w:val="0"/>
      <w:marRight w:val="0"/>
      <w:marTop w:val="0"/>
      <w:marBottom w:val="0"/>
      <w:divBdr>
        <w:top w:val="none" w:sz="0" w:space="0" w:color="auto"/>
        <w:left w:val="none" w:sz="0" w:space="0" w:color="auto"/>
        <w:bottom w:val="none" w:sz="0" w:space="0" w:color="auto"/>
        <w:right w:val="none" w:sz="0" w:space="0" w:color="auto"/>
      </w:divBdr>
    </w:div>
    <w:div w:id="1895581542">
      <w:bodyDiv w:val="1"/>
      <w:marLeft w:val="0"/>
      <w:marRight w:val="0"/>
      <w:marTop w:val="0"/>
      <w:marBottom w:val="0"/>
      <w:divBdr>
        <w:top w:val="none" w:sz="0" w:space="0" w:color="auto"/>
        <w:left w:val="none" w:sz="0" w:space="0" w:color="auto"/>
        <w:bottom w:val="none" w:sz="0" w:space="0" w:color="auto"/>
        <w:right w:val="none" w:sz="0" w:space="0" w:color="auto"/>
      </w:divBdr>
    </w:div>
    <w:div w:id="1897889099">
      <w:bodyDiv w:val="1"/>
      <w:marLeft w:val="0"/>
      <w:marRight w:val="0"/>
      <w:marTop w:val="0"/>
      <w:marBottom w:val="0"/>
      <w:divBdr>
        <w:top w:val="none" w:sz="0" w:space="0" w:color="auto"/>
        <w:left w:val="none" w:sz="0" w:space="0" w:color="auto"/>
        <w:bottom w:val="none" w:sz="0" w:space="0" w:color="auto"/>
        <w:right w:val="none" w:sz="0" w:space="0" w:color="auto"/>
      </w:divBdr>
    </w:div>
    <w:div w:id="1900163592">
      <w:bodyDiv w:val="1"/>
      <w:marLeft w:val="0"/>
      <w:marRight w:val="0"/>
      <w:marTop w:val="0"/>
      <w:marBottom w:val="0"/>
      <w:divBdr>
        <w:top w:val="none" w:sz="0" w:space="0" w:color="auto"/>
        <w:left w:val="none" w:sz="0" w:space="0" w:color="auto"/>
        <w:bottom w:val="none" w:sz="0" w:space="0" w:color="auto"/>
        <w:right w:val="none" w:sz="0" w:space="0" w:color="auto"/>
      </w:divBdr>
    </w:div>
    <w:div w:id="1901479391">
      <w:bodyDiv w:val="1"/>
      <w:marLeft w:val="0"/>
      <w:marRight w:val="0"/>
      <w:marTop w:val="0"/>
      <w:marBottom w:val="0"/>
      <w:divBdr>
        <w:top w:val="none" w:sz="0" w:space="0" w:color="auto"/>
        <w:left w:val="none" w:sz="0" w:space="0" w:color="auto"/>
        <w:bottom w:val="none" w:sz="0" w:space="0" w:color="auto"/>
        <w:right w:val="none" w:sz="0" w:space="0" w:color="auto"/>
      </w:divBdr>
    </w:div>
    <w:div w:id="1903560780">
      <w:bodyDiv w:val="1"/>
      <w:marLeft w:val="0"/>
      <w:marRight w:val="0"/>
      <w:marTop w:val="0"/>
      <w:marBottom w:val="0"/>
      <w:divBdr>
        <w:top w:val="none" w:sz="0" w:space="0" w:color="auto"/>
        <w:left w:val="none" w:sz="0" w:space="0" w:color="auto"/>
        <w:bottom w:val="none" w:sz="0" w:space="0" w:color="auto"/>
        <w:right w:val="none" w:sz="0" w:space="0" w:color="auto"/>
      </w:divBdr>
    </w:div>
    <w:div w:id="1903708638">
      <w:bodyDiv w:val="1"/>
      <w:marLeft w:val="0"/>
      <w:marRight w:val="0"/>
      <w:marTop w:val="0"/>
      <w:marBottom w:val="0"/>
      <w:divBdr>
        <w:top w:val="none" w:sz="0" w:space="0" w:color="auto"/>
        <w:left w:val="none" w:sz="0" w:space="0" w:color="auto"/>
        <w:bottom w:val="none" w:sz="0" w:space="0" w:color="auto"/>
        <w:right w:val="none" w:sz="0" w:space="0" w:color="auto"/>
      </w:divBdr>
    </w:div>
    <w:div w:id="1908608674">
      <w:bodyDiv w:val="1"/>
      <w:marLeft w:val="0"/>
      <w:marRight w:val="0"/>
      <w:marTop w:val="0"/>
      <w:marBottom w:val="0"/>
      <w:divBdr>
        <w:top w:val="none" w:sz="0" w:space="0" w:color="auto"/>
        <w:left w:val="none" w:sz="0" w:space="0" w:color="auto"/>
        <w:bottom w:val="none" w:sz="0" w:space="0" w:color="auto"/>
        <w:right w:val="none" w:sz="0" w:space="0" w:color="auto"/>
      </w:divBdr>
    </w:div>
    <w:div w:id="1912347752">
      <w:bodyDiv w:val="1"/>
      <w:marLeft w:val="0"/>
      <w:marRight w:val="0"/>
      <w:marTop w:val="0"/>
      <w:marBottom w:val="0"/>
      <w:divBdr>
        <w:top w:val="none" w:sz="0" w:space="0" w:color="auto"/>
        <w:left w:val="none" w:sz="0" w:space="0" w:color="auto"/>
        <w:bottom w:val="none" w:sz="0" w:space="0" w:color="auto"/>
        <w:right w:val="none" w:sz="0" w:space="0" w:color="auto"/>
      </w:divBdr>
    </w:div>
    <w:div w:id="1915896277">
      <w:bodyDiv w:val="1"/>
      <w:marLeft w:val="0"/>
      <w:marRight w:val="0"/>
      <w:marTop w:val="0"/>
      <w:marBottom w:val="0"/>
      <w:divBdr>
        <w:top w:val="none" w:sz="0" w:space="0" w:color="auto"/>
        <w:left w:val="none" w:sz="0" w:space="0" w:color="auto"/>
        <w:bottom w:val="none" w:sz="0" w:space="0" w:color="auto"/>
        <w:right w:val="none" w:sz="0" w:space="0" w:color="auto"/>
      </w:divBdr>
    </w:div>
    <w:div w:id="1917473020">
      <w:bodyDiv w:val="1"/>
      <w:marLeft w:val="0"/>
      <w:marRight w:val="0"/>
      <w:marTop w:val="0"/>
      <w:marBottom w:val="0"/>
      <w:divBdr>
        <w:top w:val="none" w:sz="0" w:space="0" w:color="auto"/>
        <w:left w:val="none" w:sz="0" w:space="0" w:color="auto"/>
        <w:bottom w:val="none" w:sz="0" w:space="0" w:color="auto"/>
        <w:right w:val="none" w:sz="0" w:space="0" w:color="auto"/>
      </w:divBdr>
    </w:div>
    <w:div w:id="1919167542">
      <w:bodyDiv w:val="1"/>
      <w:marLeft w:val="0"/>
      <w:marRight w:val="0"/>
      <w:marTop w:val="0"/>
      <w:marBottom w:val="0"/>
      <w:divBdr>
        <w:top w:val="none" w:sz="0" w:space="0" w:color="auto"/>
        <w:left w:val="none" w:sz="0" w:space="0" w:color="auto"/>
        <w:bottom w:val="none" w:sz="0" w:space="0" w:color="auto"/>
        <w:right w:val="none" w:sz="0" w:space="0" w:color="auto"/>
      </w:divBdr>
    </w:div>
    <w:div w:id="1919443182">
      <w:bodyDiv w:val="1"/>
      <w:marLeft w:val="0"/>
      <w:marRight w:val="0"/>
      <w:marTop w:val="0"/>
      <w:marBottom w:val="0"/>
      <w:divBdr>
        <w:top w:val="none" w:sz="0" w:space="0" w:color="auto"/>
        <w:left w:val="none" w:sz="0" w:space="0" w:color="auto"/>
        <w:bottom w:val="none" w:sz="0" w:space="0" w:color="auto"/>
        <w:right w:val="none" w:sz="0" w:space="0" w:color="auto"/>
      </w:divBdr>
    </w:div>
    <w:div w:id="1920165428">
      <w:bodyDiv w:val="1"/>
      <w:marLeft w:val="0"/>
      <w:marRight w:val="0"/>
      <w:marTop w:val="0"/>
      <w:marBottom w:val="0"/>
      <w:divBdr>
        <w:top w:val="none" w:sz="0" w:space="0" w:color="auto"/>
        <w:left w:val="none" w:sz="0" w:space="0" w:color="auto"/>
        <w:bottom w:val="none" w:sz="0" w:space="0" w:color="auto"/>
        <w:right w:val="none" w:sz="0" w:space="0" w:color="auto"/>
      </w:divBdr>
    </w:div>
    <w:div w:id="1920480366">
      <w:bodyDiv w:val="1"/>
      <w:marLeft w:val="0"/>
      <w:marRight w:val="0"/>
      <w:marTop w:val="0"/>
      <w:marBottom w:val="0"/>
      <w:divBdr>
        <w:top w:val="none" w:sz="0" w:space="0" w:color="auto"/>
        <w:left w:val="none" w:sz="0" w:space="0" w:color="auto"/>
        <w:bottom w:val="none" w:sz="0" w:space="0" w:color="auto"/>
        <w:right w:val="none" w:sz="0" w:space="0" w:color="auto"/>
      </w:divBdr>
    </w:div>
    <w:div w:id="1921791536">
      <w:bodyDiv w:val="1"/>
      <w:marLeft w:val="0"/>
      <w:marRight w:val="0"/>
      <w:marTop w:val="0"/>
      <w:marBottom w:val="0"/>
      <w:divBdr>
        <w:top w:val="none" w:sz="0" w:space="0" w:color="auto"/>
        <w:left w:val="none" w:sz="0" w:space="0" w:color="auto"/>
        <w:bottom w:val="none" w:sz="0" w:space="0" w:color="auto"/>
        <w:right w:val="none" w:sz="0" w:space="0" w:color="auto"/>
      </w:divBdr>
    </w:div>
    <w:div w:id="1925145962">
      <w:bodyDiv w:val="1"/>
      <w:marLeft w:val="0"/>
      <w:marRight w:val="0"/>
      <w:marTop w:val="0"/>
      <w:marBottom w:val="0"/>
      <w:divBdr>
        <w:top w:val="none" w:sz="0" w:space="0" w:color="auto"/>
        <w:left w:val="none" w:sz="0" w:space="0" w:color="auto"/>
        <w:bottom w:val="none" w:sz="0" w:space="0" w:color="auto"/>
        <w:right w:val="none" w:sz="0" w:space="0" w:color="auto"/>
      </w:divBdr>
    </w:div>
    <w:div w:id="1931885602">
      <w:bodyDiv w:val="1"/>
      <w:marLeft w:val="0"/>
      <w:marRight w:val="0"/>
      <w:marTop w:val="0"/>
      <w:marBottom w:val="0"/>
      <w:divBdr>
        <w:top w:val="none" w:sz="0" w:space="0" w:color="auto"/>
        <w:left w:val="none" w:sz="0" w:space="0" w:color="auto"/>
        <w:bottom w:val="none" w:sz="0" w:space="0" w:color="auto"/>
        <w:right w:val="none" w:sz="0" w:space="0" w:color="auto"/>
      </w:divBdr>
    </w:div>
    <w:div w:id="1939480954">
      <w:bodyDiv w:val="1"/>
      <w:marLeft w:val="0"/>
      <w:marRight w:val="0"/>
      <w:marTop w:val="0"/>
      <w:marBottom w:val="0"/>
      <w:divBdr>
        <w:top w:val="none" w:sz="0" w:space="0" w:color="auto"/>
        <w:left w:val="none" w:sz="0" w:space="0" w:color="auto"/>
        <w:bottom w:val="none" w:sz="0" w:space="0" w:color="auto"/>
        <w:right w:val="none" w:sz="0" w:space="0" w:color="auto"/>
      </w:divBdr>
    </w:div>
    <w:div w:id="1943218867">
      <w:bodyDiv w:val="1"/>
      <w:marLeft w:val="0"/>
      <w:marRight w:val="0"/>
      <w:marTop w:val="0"/>
      <w:marBottom w:val="0"/>
      <w:divBdr>
        <w:top w:val="none" w:sz="0" w:space="0" w:color="auto"/>
        <w:left w:val="none" w:sz="0" w:space="0" w:color="auto"/>
        <w:bottom w:val="none" w:sz="0" w:space="0" w:color="auto"/>
        <w:right w:val="none" w:sz="0" w:space="0" w:color="auto"/>
      </w:divBdr>
    </w:div>
    <w:div w:id="1944458898">
      <w:bodyDiv w:val="1"/>
      <w:marLeft w:val="0"/>
      <w:marRight w:val="0"/>
      <w:marTop w:val="0"/>
      <w:marBottom w:val="0"/>
      <w:divBdr>
        <w:top w:val="none" w:sz="0" w:space="0" w:color="auto"/>
        <w:left w:val="none" w:sz="0" w:space="0" w:color="auto"/>
        <w:bottom w:val="none" w:sz="0" w:space="0" w:color="auto"/>
        <w:right w:val="none" w:sz="0" w:space="0" w:color="auto"/>
      </w:divBdr>
    </w:div>
    <w:div w:id="1944921839">
      <w:bodyDiv w:val="1"/>
      <w:marLeft w:val="0"/>
      <w:marRight w:val="0"/>
      <w:marTop w:val="0"/>
      <w:marBottom w:val="0"/>
      <w:divBdr>
        <w:top w:val="none" w:sz="0" w:space="0" w:color="auto"/>
        <w:left w:val="none" w:sz="0" w:space="0" w:color="auto"/>
        <w:bottom w:val="none" w:sz="0" w:space="0" w:color="auto"/>
        <w:right w:val="none" w:sz="0" w:space="0" w:color="auto"/>
      </w:divBdr>
    </w:div>
    <w:div w:id="1947540456">
      <w:bodyDiv w:val="1"/>
      <w:marLeft w:val="0"/>
      <w:marRight w:val="0"/>
      <w:marTop w:val="0"/>
      <w:marBottom w:val="0"/>
      <w:divBdr>
        <w:top w:val="none" w:sz="0" w:space="0" w:color="auto"/>
        <w:left w:val="none" w:sz="0" w:space="0" w:color="auto"/>
        <w:bottom w:val="none" w:sz="0" w:space="0" w:color="auto"/>
        <w:right w:val="none" w:sz="0" w:space="0" w:color="auto"/>
      </w:divBdr>
    </w:div>
    <w:div w:id="1948349723">
      <w:bodyDiv w:val="1"/>
      <w:marLeft w:val="0"/>
      <w:marRight w:val="0"/>
      <w:marTop w:val="0"/>
      <w:marBottom w:val="0"/>
      <w:divBdr>
        <w:top w:val="none" w:sz="0" w:space="0" w:color="auto"/>
        <w:left w:val="none" w:sz="0" w:space="0" w:color="auto"/>
        <w:bottom w:val="none" w:sz="0" w:space="0" w:color="auto"/>
        <w:right w:val="none" w:sz="0" w:space="0" w:color="auto"/>
      </w:divBdr>
    </w:div>
    <w:div w:id="1953437609">
      <w:bodyDiv w:val="1"/>
      <w:marLeft w:val="0"/>
      <w:marRight w:val="0"/>
      <w:marTop w:val="0"/>
      <w:marBottom w:val="0"/>
      <w:divBdr>
        <w:top w:val="none" w:sz="0" w:space="0" w:color="auto"/>
        <w:left w:val="none" w:sz="0" w:space="0" w:color="auto"/>
        <w:bottom w:val="none" w:sz="0" w:space="0" w:color="auto"/>
        <w:right w:val="none" w:sz="0" w:space="0" w:color="auto"/>
      </w:divBdr>
    </w:div>
    <w:div w:id="1955749799">
      <w:bodyDiv w:val="1"/>
      <w:marLeft w:val="0"/>
      <w:marRight w:val="0"/>
      <w:marTop w:val="0"/>
      <w:marBottom w:val="0"/>
      <w:divBdr>
        <w:top w:val="none" w:sz="0" w:space="0" w:color="auto"/>
        <w:left w:val="none" w:sz="0" w:space="0" w:color="auto"/>
        <w:bottom w:val="none" w:sz="0" w:space="0" w:color="auto"/>
        <w:right w:val="none" w:sz="0" w:space="0" w:color="auto"/>
      </w:divBdr>
    </w:div>
    <w:div w:id="1959990779">
      <w:bodyDiv w:val="1"/>
      <w:marLeft w:val="0"/>
      <w:marRight w:val="0"/>
      <w:marTop w:val="0"/>
      <w:marBottom w:val="0"/>
      <w:divBdr>
        <w:top w:val="none" w:sz="0" w:space="0" w:color="auto"/>
        <w:left w:val="none" w:sz="0" w:space="0" w:color="auto"/>
        <w:bottom w:val="none" w:sz="0" w:space="0" w:color="auto"/>
        <w:right w:val="none" w:sz="0" w:space="0" w:color="auto"/>
      </w:divBdr>
    </w:div>
    <w:div w:id="1960254507">
      <w:bodyDiv w:val="1"/>
      <w:marLeft w:val="0"/>
      <w:marRight w:val="0"/>
      <w:marTop w:val="0"/>
      <w:marBottom w:val="0"/>
      <w:divBdr>
        <w:top w:val="none" w:sz="0" w:space="0" w:color="auto"/>
        <w:left w:val="none" w:sz="0" w:space="0" w:color="auto"/>
        <w:bottom w:val="none" w:sz="0" w:space="0" w:color="auto"/>
        <w:right w:val="none" w:sz="0" w:space="0" w:color="auto"/>
      </w:divBdr>
    </w:div>
    <w:div w:id="1967858244">
      <w:bodyDiv w:val="1"/>
      <w:marLeft w:val="0"/>
      <w:marRight w:val="0"/>
      <w:marTop w:val="0"/>
      <w:marBottom w:val="0"/>
      <w:divBdr>
        <w:top w:val="none" w:sz="0" w:space="0" w:color="auto"/>
        <w:left w:val="none" w:sz="0" w:space="0" w:color="auto"/>
        <w:bottom w:val="none" w:sz="0" w:space="0" w:color="auto"/>
        <w:right w:val="none" w:sz="0" w:space="0" w:color="auto"/>
      </w:divBdr>
    </w:div>
    <w:div w:id="1970087834">
      <w:bodyDiv w:val="1"/>
      <w:marLeft w:val="0"/>
      <w:marRight w:val="0"/>
      <w:marTop w:val="0"/>
      <w:marBottom w:val="0"/>
      <w:divBdr>
        <w:top w:val="none" w:sz="0" w:space="0" w:color="auto"/>
        <w:left w:val="none" w:sz="0" w:space="0" w:color="auto"/>
        <w:bottom w:val="none" w:sz="0" w:space="0" w:color="auto"/>
        <w:right w:val="none" w:sz="0" w:space="0" w:color="auto"/>
      </w:divBdr>
    </w:div>
    <w:div w:id="1970161384">
      <w:bodyDiv w:val="1"/>
      <w:marLeft w:val="0"/>
      <w:marRight w:val="0"/>
      <w:marTop w:val="0"/>
      <w:marBottom w:val="0"/>
      <w:divBdr>
        <w:top w:val="none" w:sz="0" w:space="0" w:color="auto"/>
        <w:left w:val="none" w:sz="0" w:space="0" w:color="auto"/>
        <w:bottom w:val="none" w:sz="0" w:space="0" w:color="auto"/>
        <w:right w:val="none" w:sz="0" w:space="0" w:color="auto"/>
      </w:divBdr>
    </w:div>
    <w:div w:id="1974823971">
      <w:bodyDiv w:val="1"/>
      <w:marLeft w:val="0"/>
      <w:marRight w:val="0"/>
      <w:marTop w:val="0"/>
      <w:marBottom w:val="0"/>
      <w:divBdr>
        <w:top w:val="none" w:sz="0" w:space="0" w:color="auto"/>
        <w:left w:val="none" w:sz="0" w:space="0" w:color="auto"/>
        <w:bottom w:val="none" w:sz="0" w:space="0" w:color="auto"/>
        <w:right w:val="none" w:sz="0" w:space="0" w:color="auto"/>
      </w:divBdr>
    </w:div>
    <w:div w:id="1980645167">
      <w:bodyDiv w:val="1"/>
      <w:marLeft w:val="0"/>
      <w:marRight w:val="0"/>
      <w:marTop w:val="0"/>
      <w:marBottom w:val="0"/>
      <w:divBdr>
        <w:top w:val="none" w:sz="0" w:space="0" w:color="auto"/>
        <w:left w:val="none" w:sz="0" w:space="0" w:color="auto"/>
        <w:bottom w:val="none" w:sz="0" w:space="0" w:color="auto"/>
        <w:right w:val="none" w:sz="0" w:space="0" w:color="auto"/>
      </w:divBdr>
    </w:div>
    <w:div w:id="1993024778">
      <w:bodyDiv w:val="1"/>
      <w:marLeft w:val="0"/>
      <w:marRight w:val="0"/>
      <w:marTop w:val="0"/>
      <w:marBottom w:val="0"/>
      <w:divBdr>
        <w:top w:val="none" w:sz="0" w:space="0" w:color="auto"/>
        <w:left w:val="none" w:sz="0" w:space="0" w:color="auto"/>
        <w:bottom w:val="none" w:sz="0" w:space="0" w:color="auto"/>
        <w:right w:val="none" w:sz="0" w:space="0" w:color="auto"/>
      </w:divBdr>
    </w:div>
    <w:div w:id="1996564358">
      <w:bodyDiv w:val="1"/>
      <w:marLeft w:val="0"/>
      <w:marRight w:val="0"/>
      <w:marTop w:val="0"/>
      <w:marBottom w:val="0"/>
      <w:divBdr>
        <w:top w:val="none" w:sz="0" w:space="0" w:color="auto"/>
        <w:left w:val="none" w:sz="0" w:space="0" w:color="auto"/>
        <w:bottom w:val="none" w:sz="0" w:space="0" w:color="auto"/>
        <w:right w:val="none" w:sz="0" w:space="0" w:color="auto"/>
      </w:divBdr>
    </w:div>
    <w:div w:id="1996759107">
      <w:bodyDiv w:val="1"/>
      <w:marLeft w:val="0"/>
      <w:marRight w:val="0"/>
      <w:marTop w:val="0"/>
      <w:marBottom w:val="0"/>
      <w:divBdr>
        <w:top w:val="none" w:sz="0" w:space="0" w:color="auto"/>
        <w:left w:val="none" w:sz="0" w:space="0" w:color="auto"/>
        <w:bottom w:val="none" w:sz="0" w:space="0" w:color="auto"/>
        <w:right w:val="none" w:sz="0" w:space="0" w:color="auto"/>
      </w:divBdr>
    </w:div>
    <w:div w:id="1999110554">
      <w:bodyDiv w:val="1"/>
      <w:marLeft w:val="0"/>
      <w:marRight w:val="0"/>
      <w:marTop w:val="0"/>
      <w:marBottom w:val="0"/>
      <w:divBdr>
        <w:top w:val="none" w:sz="0" w:space="0" w:color="auto"/>
        <w:left w:val="none" w:sz="0" w:space="0" w:color="auto"/>
        <w:bottom w:val="none" w:sz="0" w:space="0" w:color="auto"/>
        <w:right w:val="none" w:sz="0" w:space="0" w:color="auto"/>
      </w:divBdr>
    </w:div>
    <w:div w:id="1999460822">
      <w:bodyDiv w:val="1"/>
      <w:marLeft w:val="0"/>
      <w:marRight w:val="0"/>
      <w:marTop w:val="0"/>
      <w:marBottom w:val="0"/>
      <w:divBdr>
        <w:top w:val="none" w:sz="0" w:space="0" w:color="auto"/>
        <w:left w:val="none" w:sz="0" w:space="0" w:color="auto"/>
        <w:bottom w:val="none" w:sz="0" w:space="0" w:color="auto"/>
        <w:right w:val="none" w:sz="0" w:space="0" w:color="auto"/>
      </w:divBdr>
    </w:div>
    <w:div w:id="2008358222">
      <w:bodyDiv w:val="1"/>
      <w:marLeft w:val="0"/>
      <w:marRight w:val="0"/>
      <w:marTop w:val="0"/>
      <w:marBottom w:val="0"/>
      <w:divBdr>
        <w:top w:val="none" w:sz="0" w:space="0" w:color="auto"/>
        <w:left w:val="none" w:sz="0" w:space="0" w:color="auto"/>
        <w:bottom w:val="none" w:sz="0" w:space="0" w:color="auto"/>
        <w:right w:val="none" w:sz="0" w:space="0" w:color="auto"/>
      </w:divBdr>
    </w:div>
    <w:div w:id="2009137551">
      <w:bodyDiv w:val="1"/>
      <w:marLeft w:val="0"/>
      <w:marRight w:val="0"/>
      <w:marTop w:val="0"/>
      <w:marBottom w:val="0"/>
      <w:divBdr>
        <w:top w:val="none" w:sz="0" w:space="0" w:color="auto"/>
        <w:left w:val="none" w:sz="0" w:space="0" w:color="auto"/>
        <w:bottom w:val="none" w:sz="0" w:space="0" w:color="auto"/>
        <w:right w:val="none" w:sz="0" w:space="0" w:color="auto"/>
      </w:divBdr>
    </w:div>
    <w:div w:id="2012217425">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19115860">
      <w:bodyDiv w:val="1"/>
      <w:marLeft w:val="0"/>
      <w:marRight w:val="0"/>
      <w:marTop w:val="0"/>
      <w:marBottom w:val="0"/>
      <w:divBdr>
        <w:top w:val="none" w:sz="0" w:space="0" w:color="auto"/>
        <w:left w:val="none" w:sz="0" w:space="0" w:color="auto"/>
        <w:bottom w:val="none" w:sz="0" w:space="0" w:color="auto"/>
        <w:right w:val="none" w:sz="0" w:space="0" w:color="auto"/>
      </w:divBdr>
    </w:div>
    <w:div w:id="2027753100">
      <w:bodyDiv w:val="1"/>
      <w:marLeft w:val="0"/>
      <w:marRight w:val="0"/>
      <w:marTop w:val="0"/>
      <w:marBottom w:val="0"/>
      <w:divBdr>
        <w:top w:val="none" w:sz="0" w:space="0" w:color="auto"/>
        <w:left w:val="none" w:sz="0" w:space="0" w:color="auto"/>
        <w:bottom w:val="none" w:sz="0" w:space="0" w:color="auto"/>
        <w:right w:val="none" w:sz="0" w:space="0" w:color="auto"/>
      </w:divBdr>
    </w:div>
    <w:div w:id="2038892100">
      <w:bodyDiv w:val="1"/>
      <w:marLeft w:val="0"/>
      <w:marRight w:val="0"/>
      <w:marTop w:val="0"/>
      <w:marBottom w:val="0"/>
      <w:divBdr>
        <w:top w:val="none" w:sz="0" w:space="0" w:color="auto"/>
        <w:left w:val="none" w:sz="0" w:space="0" w:color="auto"/>
        <w:bottom w:val="none" w:sz="0" w:space="0" w:color="auto"/>
        <w:right w:val="none" w:sz="0" w:space="0" w:color="auto"/>
      </w:divBdr>
    </w:div>
    <w:div w:id="2039430573">
      <w:bodyDiv w:val="1"/>
      <w:marLeft w:val="0"/>
      <w:marRight w:val="0"/>
      <w:marTop w:val="0"/>
      <w:marBottom w:val="0"/>
      <w:divBdr>
        <w:top w:val="none" w:sz="0" w:space="0" w:color="auto"/>
        <w:left w:val="none" w:sz="0" w:space="0" w:color="auto"/>
        <w:bottom w:val="none" w:sz="0" w:space="0" w:color="auto"/>
        <w:right w:val="none" w:sz="0" w:space="0" w:color="auto"/>
      </w:divBdr>
    </w:div>
    <w:div w:id="2041778005">
      <w:bodyDiv w:val="1"/>
      <w:marLeft w:val="0"/>
      <w:marRight w:val="0"/>
      <w:marTop w:val="0"/>
      <w:marBottom w:val="0"/>
      <w:divBdr>
        <w:top w:val="none" w:sz="0" w:space="0" w:color="auto"/>
        <w:left w:val="none" w:sz="0" w:space="0" w:color="auto"/>
        <w:bottom w:val="none" w:sz="0" w:space="0" w:color="auto"/>
        <w:right w:val="none" w:sz="0" w:space="0" w:color="auto"/>
      </w:divBdr>
    </w:div>
    <w:div w:id="2053266174">
      <w:bodyDiv w:val="1"/>
      <w:marLeft w:val="0"/>
      <w:marRight w:val="0"/>
      <w:marTop w:val="0"/>
      <w:marBottom w:val="0"/>
      <w:divBdr>
        <w:top w:val="none" w:sz="0" w:space="0" w:color="auto"/>
        <w:left w:val="none" w:sz="0" w:space="0" w:color="auto"/>
        <w:bottom w:val="none" w:sz="0" w:space="0" w:color="auto"/>
        <w:right w:val="none" w:sz="0" w:space="0" w:color="auto"/>
      </w:divBdr>
    </w:div>
    <w:div w:id="2059427248">
      <w:bodyDiv w:val="1"/>
      <w:marLeft w:val="0"/>
      <w:marRight w:val="0"/>
      <w:marTop w:val="0"/>
      <w:marBottom w:val="0"/>
      <w:divBdr>
        <w:top w:val="none" w:sz="0" w:space="0" w:color="auto"/>
        <w:left w:val="none" w:sz="0" w:space="0" w:color="auto"/>
        <w:bottom w:val="none" w:sz="0" w:space="0" w:color="auto"/>
        <w:right w:val="none" w:sz="0" w:space="0" w:color="auto"/>
      </w:divBdr>
    </w:div>
    <w:div w:id="2061857101">
      <w:bodyDiv w:val="1"/>
      <w:marLeft w:val="0"/>
      <w:marRight w:val="0"/>
      <w:marTop w:val="0"/>
      <w:marBottom w:val="0"/>
      <w:divBdr>
        <w:top w:val="none" w:sz="0" w:space="0" w:color="auto"/>
        <w:left w:val="none" w:sz="0" w:space="0" w:color="auto"/>
        <w:bottom w:val="none" w:sz="0" w:space="0" w:color="auto"/>
        <w:right w:val="none" w:sz="0" w:space="0" w:color="auto"/>
      </w:divBdr>
    </w:div>
    <w:div w:id="2068187523">
      <w:bodyDiv w:val="1"/>
      <w:marLeft w:val="0"/>
      <w:marRight w:val="0"/>
      <w:marTop w:val="0"/>
      <w:marBottom w:val="0"/>
      <w:divBdr>
        <w:top w:val="none" w:sz="0" w:space="0" w:color="auto"/>
        <w:left w:val="none" w:sz="0" w:space="0" w:color="auto"/>
        <w:bottom w:val="none" w:sz="0" w:space="0" w:color="auto"/>
        <w:right w:val="none" w:sz="0" w:space="0" w:color="auto"/>
      </w:divBdr>
    </w:div>
    <w:div w:id="2070686970">
      <w:bodyDiv w:val="1"/>
      <w:marLeft w:val="0"/>
      <w:marRight w:val="0"/>
      <w:marTop w:val="0"/>
      <w:marBottom w:val="0"/>
      <w:divBdr>
        <w:top w:val="none" w:sz="0" w:space="0" w:color="auto"/>
        <w:left w:val="none" w:sz="0" w:space="0" w:color="auto"/>
        <w:bottom w:val="none" w:sz="0" w:space="0" w:color="auto"/>
        <w:right w:val="none" w:sz="0" w:space="0" w:color="auto"/>
      </w:divBdr>
    </w:div>
    <w:div w:id="2081054412">
      <w:bodyDiv w:val="1"/>
      <w:marLeft w:val="0"/>
      <w:marRight w:val="0"/>
      <w:marTop w:val="0"/>
      <w:marBottom w:val="0"/>
      <w:divBdr>
        <w:top w:val="none" w:sz="0" w:space="0" w:color="auto"/>
        <w:left w:val="none" w:sz="0" w:space="0" w:color="auto"/>
        <w:bottom w:val="none" w:sz="0" w:space="0" w:color="auto"/>
        <w:right w:val="none" w:sz="0" w:space="0" w:color="auto"/>
      </w:divBdr>
    </w:div>
    <w:div w:id="2083746726">
      <w:bodyDiv w:val="1"/>
      <w:marLeft w:val="0"/>
      <w:marRight w:val="0"/>
      <w:marTop w:val="0"/>
      <w:marBottom w:val="0"/>
      <w:divBdr>
        <w:top w:val="none" w:sz="0" w:space="0" w:color="auto"/>
        <w:left w:val="none" w:sz="0" w:space="0" w:color="auto"/>
        <w:bottom w:val="none" w:sz="0" w:space="0" w:color="auto"/>
        <w:right w:val="none" w:sz="0" w:space="0" w:color="auto"/>
      </w:divBdr>
    </w:div>
    <w:div w:id="2097091008">
      <w:bodyDiv w:val="1"/>
      <w:marLeft w:val="0"/>
      <w:marRight w:val="0"/>
      <w:marTop w:val="0"/>
      <w:marBottom w:val="0"/>
      <w:divBdr>
        <w:top w:val="none" w:sz="0" w:space="0" w:color="auto"/>
        <w:left w:val="none" w:sz="0" w:space="0" w:color="auto"/>
        <w:bottom w:val="none" w:sz="0" w:space="0" w:color="auto"/>
        <w:right w:val="none" w:sz="0" w:space="0" w:color="auto"/>
      </w:divBdr>
    </w:div>
    <w:div w:id="2100130906">
      <w:bodyDiv w:val="1"/>
      <w:marLeft w:val="0"/>
      <w:marRight w:val="0"/>
      <w:marTop w:val="0"/>
      <w:marBottom w:val="0"/>
      <w:divBdr>
        <w:top w:val="none" w:sz="0" w:space="0" w:color="auto"/>
        <w:left w:val="none" w:sz="0" w:space="0" w:color="auto"/>
        <w:bottom w:val="none" w:sz="0" w:space="0" w:color="auto"/>
        <w:right w:val="none" w:sz="0" w:space="0" w:color="auto"/>
      </w:divBdr>
    </w:div>
    <w:div w:id="2104493778">
      <w:bodyDiv w:val="1"/>
      <w:marLeft w:val="0"/>
      <w:marRight w:val="0"/>
      <w:marTop w:val="0"/>
      <w:marBottom w:val="0"/>
      <w:divBdr>
        <w:top w:val="none" w:sz="0" w:space="0" w:color="auto"/>
        <w:left w:val="none" w:sz="0" w:space="0" w:color="auto"/>
        <w:bottom w:val="none" w:sz="0" w:space="0" w:color="auto"/>
        <w:right w:val="none" w:sz="0" w:space="0" w:color="auto"/>
      </w:divBdr>
    </w:div>
    <w:div w:id="2104917062">
      <w:bodyDiv w:val="1"/>
      <w:marLeft w:val="0"/>
      <w:marRight w:val="0"/>
      <w:marTop w:val="0"/>
      <w:marBottom w:val="0"/>
      <w:divBdr>
        <w:top w:val="none" w:sz="0" w:space="0" w:color="auto"/>
        <w:left w:val="none" w:sz="0" w:space="0" w:color="auto"/>
        <w:bottom w:val="none" w:sz="0" w:space="0" w:color="auto"/>
        <w:right w:val="none" w:sz="0" w:space="0" w:color="auto"/>
      </w:divBdr>
    </w:div>
    <w:div w:id="2108456533">
      <w:bodyDiv w:val="1"/>
      <w:marLeft w:val="0"/>
      <w:marRight w:val="0"/>
      <w:marTop w:val="0"/>
      <w:marBottom w:val="0"/>
      <w:divBdr>
        <w:top w:val="none" w:sz="0" w:space="0" w:color="auto"/>
        <w:left w:val="none" w:sz="0" w:space="0" w:color="auto"/>
        <w:bottom w:val="none" w:sz="0" w:space="0" w:color="auto"/>
        <w:right w:val="none" w:sz="0" w:space="0" w:color="auto"/>
      </w:divBdr>
    </w:div>
    <w:div w:id="2110461456">
      <w:bodyDiv w:val="1"/>
      <w:marLeft w:val="0"/>
      <w:marRight w:val="0"/>
      <w:marTop w:val="0"/>
      <w:marBottom w:val="0"/>
      <w:divBdr>
        <w:top w:val="none" w:sz="0" w:space="0" w:color="auto"/>
        <w:left w:val="none" w:sz="0" w:space="0" w:color="auto"/>
        <w:bottom w:val="none" w:sz="0" w:space="0" w:color="auto"/>
        <w:right w:val="none" w:sz="0" w:space="0" w:color="auto"/>
      </w:divBdr>
    </w:div>
    <w:div w:id="2110929783">
      <w:bodyDiv w:val="1"/>
      <w:marLeft w:val="0"/>
      <w:marRight w:val="0"/>
      <w:marTop w:val="0"/>
      <w:marBottom w:val="0"/>
      <w:divBdr>
        <w:top w:val="none" w:sz="0" w:space="0" w:color="auto"/>
        <w:left w:val="none" w:sz="0" w:space="0" w:color="auto"/>
        <w:bottom w:val="none" w:sz="0" w:space="0" w:color="auto"/>
        <w:right w:val="none" w:sz="0" w:space="0" w:color="auto"/>
      </w:divBdr>
    </w:div>
    <w:div w:id="2111587767">
      <w:bodyDiv w:val="1"/>
      <w:marLeft w:val="0"/>
      <w:marRight w:val="0"/>
      <w:marTop w:val="0"/>
      <w:marBottom w:val="0"/>
      <w:divBdr>
        <w:top w:val="none" w:sz="0" w:space="0" w:color="auto"/>
        <w:left w:val="none" w:sz="0" w:space="0" w:color="auto"/>
        <w:bottom w:val="none" w:sz="0" w:space="0" w:color="auto"/>
        <w:right w:val="none" w:sz="0" w:space="0" w:color="auto"/>
      </w:divBdr>
    </w:div>
    <w:div w:id="2117942992">
      <w:bodyDiv w:val="1"/>
      <w:marLeft w:val="0"/>
      <w:marRight w:val="0"/>
      <w:marTop w:val="0"/>
      <w:marBottom w:val="0"/>
      <w:divBdr>
        <w:top w:val="none" w:sz="0" w:space="0" w:color="auto"/>
        <w:left w:val="none" w:sz="0" w:space="0" w:color="auto"/>
        <w:bottom w:val="none" w:sz="0" w:space="0" w:color="auto"/>
        <w:right w:val="none" w:sz="0" w:space="0" w:color="auto"/>
      </w:divBdr>
    </w:div>
    <w:div w:id="2122994146">
      <w:bodyDiv w:val="1"/>
      <w:marLeft w:val="0"/>
      <w:marRight w:val="0"/>
      <w:marTop w:val="0"/>
      <w:marBottom w:val="0"/>
      <w:divBdr>
        <w:top w:val="none" w:sz="0" w:space="0" w:color="auto"/>
        <w:left w:val="none" w:sz="0" w:space="0" w:color="auto"/>
        <w:bottom w:val="none" w:sz="0" w:space="0" w:color="auto"/>
        <w:right w:val="none" w:sz="0" w:space="0" w:color="auto"/>
      </w:divBdr>
    </w:div>
    <w:div w:id="2125298573">
      <w:bodyDiv w:val="1"/>
      <w:marLeft w:val="0"/>
      <w:marRight w:val="0"/>
      <w:marTop w:val="0"/>
      <w:marBottom w:val="0"/>
      <w:divBdr>
        <w:top w:val="none" w:sz="0" w:space="0" w:color="auto"/>
        <w:left w:val="none" w:sz="0" w:space="0" w:color="auto"/>
        <w:bottom w:val="none" w:sz="0" w:space="0" w:color="auto"/>
        <w:right w:val="none" w:sz="0" w:space="0" w:color="auto"/>
      </w:divBdr>
    </w:div>
    <w:div w:id="2127043076">
      <w:bodyDiv w:val="1"/>
      <w:marLeft w:val="0"/>
      <w:marRight w:val="0"/>
      <w:marTop w:val="0"/>
      <w:marBottom w:val="0"/>
      <w:divBdr>
        <w:top w:val="none" w:sz="0" w:space="0" w:color="auto"/>
        <w:left w:val="none" w:sz="0" w:space="0" w:color="auto"/>
        <w:bottom w:val="none" w:sz="0" w:space="0" w:color="auto"/>
        <w:right w:val="none" w:sz="0" w:space="0" w:color="auto"/>
      </w:divBdr>
    </w:div>
    <w:div w:id="2137021201">
      <w:bodyDiv w:val="1"/>
      <w:marLeft w:val="0"/>
      <w:marRight w:val="0"/>
      <w:marTop w:val="0"/>
      <w:marBottom w:val="0"/>
      <w:divBdr>
        <w:top w:val="none" w:sz="0" w:space="0" w:color="auto"/>
        <w:left w:val="none" w:sz="0" w:space="0" w:color="auto"/>
        <w:bottom w:val="none" w:sz="0" w:space="0" w:color="auto"/>
        <w:right w:val="none" w:sz="0" w:space="0" w:color="auto"/>
      </w:divBdr>
    </w:div>
    <w:div w:id="21399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hyperlink" Target="http://www.alpine-space.eu/linkingalp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u-spirit.eu/" TargetMode="External"/><Relationship Id="rId1" Type="http://schemas.openxmlformats.org/officeDocument/2006/relationships/hyperlink" Target="https://linkingdanube.e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E\AppData\Local\Microsoft\Windows\INetCache\Content.Outlook\V1LOIQN6\LA_Report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0193C947-4708-4E9B-A002-DF088177EBC2}"/>
      </w:docPartPr>
      <w:docPartBody>
        <w:p w:rsidR="000A465A" w:rsidRDefault="000A465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A465A"/>
    <w:rsid w:val="000A465A"/>
    <w:rsid w:val="005926F9"/>
    <w:rsid w:val="009F1D6B"/>
    <w:rsid w:val="00B81484"/>
    <w:rsid w:val="00C965CE"/>
    <w:rsid w:val="00F574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Eur17</b:Tag>
    <b:SourceType>InternetSite</b:SourceType>
    <b:Guid>{B701521F-5344-4463-A890-9F497584ABFD}</b:Guid>
    <b:Author>
      <b:Author>
        <b:Corporate>European Committee for Standardization</b:Corporate>
      </b:Author>
    </b:Author>
    <b:Title>CEN/TC 278 - Intelligent transport systems</b:Title>
    <b:Year>2017</b:Year>
    <b:URL>http://www.normes-donnees-tc.org/wp-content/uploads/2017/01/TC_278_WI_00278420_E-RS-170118-final3.pdf</b:URL>
    <b:InternetSiteTitle>CEN/TC 278 - Intelligent transport systems</b:InternetSiteTitle>
    <b:RefOrder>1</b:RefOrder>
  </b:Source>
  <b:Source>
    <b:Tag>CEN20</b:Tag>
    <b:SourceType>InternetSite</b:SourceType>
    <b:Guid>{CCFDF864-BE72-496E-BC12-87DD1392EECF}</b:Guid>
    <b:Author>
      <b:Author>
        <b:Corporate>CEN/TC278/WG3 SG9</b:Corporate>
      </b:Author>
    </b:Author>
    <b:Title>NeTEx - Network Timetable Exchange</b:Title>
    <b:YearAccessed>2020</b:YearAccessed>
    <b:MonthAccessed>08</b:MonthAccessed>
    <b:DayAccessed>10</b:DayAccessed>
    <b:URL>http://netex-cen.eu/</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49985d-d498-454a-a648-c8dc158b95ce">
      <UserInfo>
        <DisplayName>Christian Landrock</DisplayName>
        <AccountId>6</AccountId>
        <AccountType/>
      </UserInfo>
      <UserInfo>
        <DisplayName>Markus Windegger</DisplayName>
        <AccountId>20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E9D9A039D1F147B9477054A39C30BE" ma:contentTypeVersion="10" ma:contentTypeDescription="Create a new document." ma:contentTypeScope="" ma:versionID="dc8b204d6823b7f51717836864a54581">
  <xsd:schema xmlns:xsd="http://www.w3.org/2001/XMLSchema" xmlns:xs="http://www.w3.org/2001/XMLSchema" xmlns:p="http://schemas.microsoft.com/office/2006/metadata/properties" xmlns:ns2="facfbe5f-1a7d-449e-b32f-0875f311b490" xmlns:ns3="5c49985d-d498-454a-a648-c8dc158b95ce" targetNamespace="http://schemas.microsoft.com/office/2006/metadata/properties" ma:root="true" ma:fieldsID="a273959630397e0fcf19658f3a3981f1" ns2:_="" ns3:_="">
    <xsd:import namespace="facfbe5f-1a7d-449e-b32f-0875f311b490"/>
    <xsd:import namespace="5c49985d-d498-454a-a648-c8dc158b9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fbe5f-1a7d-449e-b32f-0875f311b4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49985d-d498-454a-a648-c8dc158b95c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A11622-2704-424B-9196-6A5D3F6758BB}">
  <ds:schemaRefs>
    <ds:schemaRef ds:uri="http://schemas.openxmlformats.org/officeDocument/2006/bibliography"/>
  </ds:schemaRefs>
</ds:datastoreItem>
</file>

<file path=customXml/itemProps2.xml><?xml version="1.0" encoding="utf-8"?>
<ds:datastoreItem xmlns:ds="http://schemas.openxmlformats.org/officeDocument/2006/customXml" ds:itemID="{EB7FF84A-A610-4C0B-BCE5-48ABAA827772}">
  <ds:schemaRefs>
    <ds:schemaRef ds:uri="http://schemas.microsoft.com/sharepoint/v3/contenttype/forms"/>
  </ds:schemaRefs>
</ds:datastoreItem>
</file>

<file path=customXml/itemProps3.xml><?xml version="1.0" encoding="utf-8"?>
<ds:datastoreItem xmlns:ds="http://schemas.openxmlformats.org/officeDocument/2006/customXml" ds:itemID="{644ABD3D-A61C-4C72-857A-E86C550DCA94}">
  <ds:schemaRefs>
    <ds:schemaRef ds:uri="http://schemas.microsoft.com/office/2006/metadata/properties"/>
    <ds:schemaRef ds:uri="http://schemas.microsoft.com/office/infopath/2007/PartnerControls"/>
    <ds:schemaRef ds:uri="5c49985d-d498-454a-a648-c8dc158b95ce"/>
  </ds:schemaRefs>
</ds:datastoreItem>
</file>

<file path=customXml/itemProps4.xml><?xml version="1.0" encoding="utf-8"?>
<ds:datastoreItem xmlns:ds="http://schemas.openxmlformats.org/officeDocument/2006/customXml" ds:itemID="{6346A3C4-7312-4897-9F69-95A4428BF62D}"/>
</file>

<file path=docProps/app.xml><?xml version="1.0" encoding="utf-8"?>
<Properties xmlns="http://schemas.openxmlformats.org/officeDocument/2006/extended-properties" xmlns:vt="http://schemas.openxmlformats.org/officeDocument/2006/docPropsVTypes">
  <Template>LA_ReportTemplate_v1.dotx</Template>
  <TotalTime>0</TotalTime>
  <Pages>47</Pages>
  <Words>13547</Words>
  <Characters>85349</Characters>
  <Application>Microsoft Office Word</Application>
  <DocSecurity>0</DocSecurity>
  <Lines>711</Lines>
  <Paragraphs>197</Paragraphs>
  <ScaleCrop>false</ScaleCrop>
  <Company>Austriatech GmbH</Company>
  <LinksUpToDate>false</LinksUpToDate>
  <CharactersWithSpaces>98699</CharactersWithSpaces>
  <SharedDoc>false</SharedDoc>
  <HLinks>
    <vt:vector size="564" baseType="variant">
      <vt:variant>
        <vt:i4>393229</vt:i4>
      </vt:variant>
      <vt:variant>
        <vt:i4>540</vt:i4>
      </vt:variant>
      <vt:variant>
        <vt:i4>0</vt:i4>
      </vt:variant>
      <vt:variant>
        <vt:i4>5</vt:i4>
      </vt:variant>
      <vt:variant>
        <vt:lpwstr>https://github.com/VDVde/OJP</vt:lpwstr>
      </vt:variant>
      <vt:variant>
        <vt:lpwstr/>
      </vt:variant>
      <vt:variant>
        <vt:i4>4063282</vt:i4>
      </vt:variant>
      <vt:variant>
        <vt:i4>537</vt:i4>
      </vt:variant>
      <vt:variant>
        <vt:i4>0</vt:i4>
      </vt:variant>
      <vt:variant>
        <vt:i4>5</vt:i4>
      </vt:variant>
      <vt:variant>
        <vt:lpwstr>https://forum.vdv.de/viewforum.php?f=88</vt:lpwstr>
      </vt:variant>
      <vt:variant>
        <vt:lpwstr/>
      </vt:variant>
      <vt:variant>
        <vt:i4>4063242</vt:i4>
      </vt:variant>
      <vt:variant>
        <vt:i4>534</vt:i4>
      </vt:variant>
      <vt:variant>
        <vt:i4>0</vt:i4>
      </vt:variant>
      <vt:variant>
        <vt:i4>5</vt:i4>
      </vt:variant>
      <vt:variant>
        <vt:lpwstr>http://www.normes-donnees-tc.org/wp-content/uploads/2017/01/OJP-xsd_CEN-2016.zip</vt:lpwstr>
      </vt:variant>
      <vt:variant>
        <vt:lpwstr/>
      </vt:variant>
      <vt:variant>
        <vt:i4>7929909</vt:i4>
      </vt:variant>
      <vt:variant>
        <vt:i4>531</vt:i4>
      </vt:variant>
      <vt:variant>
        <vt:i4>0</vt:i4>
      </vt:variant>
      <vt:variant>
        <vt:i4>5</vt:i4>
      </vt:variant>
      <vt:variant>
        <vt:lpwstr>http://www.normes-donnees-tc.org/wp-content/uploads/2017/01/TC_278_WI_00278420_E-RS-170118-final3.pdf</vt:lpwstr>
      </vt:variant>
      <vt:variant>
        <vt:lpwstr/>
      </vt:variant>
      <vt:variant>
        <vt:i4>1835067</vt:i4>
      </vt:variant>
      <vt:variant>
        <vt:i4>518</vt:i4>
      </vt:variant>
      <vt:variant>
        <vt:i4>0</vt:i4>
      </vt:variant>
      <vt:variant>
        <vt:i4>5</vt:i4>
      </vt:variant>
      <vt:variant>
        <vt:lpwstr/>
      </vt:variant>
      <vt:variant>
        <vt:lpwstr>_Toc67920749</vt:lpwstr>
      </vt:variant>
      <vt:variant>
        <vt:i4>1900603</vt:i4>
      </vt:variant>
      <vt:variant>
        <vt:i4>512</vt:i4>
      </vt:variant>
      <vt:variant>
        <vt:i4>0</vt:i4>
      </vt:variant>
      <vt:variant>
        <vt:i4>5</vt:i4>
      </vt:variant>
      <vt:variant>
        <vt:lpwstr/>
      </vt:variant>
      <vt:variant>
        <vt:lpwstr>_Toc67920748</vt:lpwstr>
      </vt:variant>
      <vt:variant>
        <vt:i4>1179707</vt:i4>
      </vt:variant>
      <vt:variant>
        <vt:i4>506</vt:i4>
      </vt:variant>
      <vt:variant>
        <vt:i4>0</vt:i4>
      </vt:variant>
      <vt:variant>
        <vt:i4>5</vt:i4>
      </vt:variant>
      <vt:variant>
        <vt:lpwstr/>
      </vt:variant>
      <vt:variant>
        <vt:lpwstr>_Toc67920747</vt:lpwstr>
      </vt:variant>
      <vt:variant>
        <vt:i4>1245243</vt:i4>
      </vt:variant>
      <vt:variant>
        <vt:i4>500</vt:i4>
      </vt:variant>
      <vt:variant>
        <vt:i4>0</vt:i4>
      </vt:variant>
      <vt:variant>
        <vt:i4>5</vt:i4>
      </vt:variant>
      <vt:variant>
        <vt:lpwstr/>
      </vt:variant>
      <vt:variant>
        <vt:lpwstr>_Toc67920746</vt:lpwstr>
      </vt:variant>
      <vt:variant>
        <vt:i4>1048635</vt:i4>
      </vt:variant>
      <vt:variant>
        <vt:i4>494</vt:i4>
      </vt:variant>
      <vt:variant>
        <vt:i4>0</vt:i4>
      </vt:variant>
      <vt:variant>
        <vt:i4>5</vt:i4>
      </vt:variant>
      <vt:variant>
        <vt:lpwstr/>
      </vt:variant>
      <vt:variant>
        <vt:lpwstr>_Toc67920745</vt:lpwstr>
      </vt:variant>
      <vt:variant>
        <vt:i4>1114171</vt:i4>
      </vt:variant>
      <vt:variant>
        <vt:i4>488</vt:i4>
      </vt:variant>
      <vt:variant>
        <vt:i4>0</vt:i4>
      </vt:variant>
      <vt:variant>
        <vt:i4>5</vt:i4>
      </vt:variant>
      <vt:variant>
        <vt:lpwstr/>
      </vt:variant>
      <vt:variant>
        <vt:lpwstr>_Toc67920744</vt:lpwstr>
      </vt:variant>
      <vt:variant>
        <vt:i4>1441851</vt:i4>
      </vt:variant>
      <vt:variant>
        <vt:i4>482</vt:i4>
      </vt:variant>
      <vt:variant>
        <vt:i4>0</vt:i4>
      </vt:variant>
      <vt:variant>
        <vt:i4>5</vt:i4>
      </vt:variant>
      <vt:variant>
        <vt:lpwstr/>
      </vt:variant>
      <vt:variant>
        <vt:lpwstr>_Toc67920743</vt:lpwstr>
      </vt:variant>
      <vt:variant>
        <vt:i4>1507387</vt:i4>
      </vt:variant>
      <vt:variant>
        <vt:i4>476</vt:i4>
      </vt:variant>
      <vt:variant>
        <vt:i4>0</vt:i4>
      </vt:variant>
      <vt:variant>
        <vt:i4>5</vt:i4>
      </vt:variant>
      <vt:variant>
        <vt:lpwstr/>
      </vt:variant>
      <vt:variant>
        <vt:lpwstr>_Toc67920742</vt:lpwstr>
      </vt:variant>
      <vt:variant>
        <vt:i4>1310779</vt:i4>
      </vt:variant>
      <vt:variant>
        <vt:i4>470</vt:i4>
      </vt:variant>
      <vt:variant>
        <vt:i4>0</vt:i4>
      </vt:variant>
      <vt:variant>
        <vt:i4>5</vt:i4>
      </vt:variant>
      <vt:variant>
        <vt:lpwstr/>
      </vt:variant>
      <vt:variant>
        <vt:lpwstr>_Toc67920741</vt:lpwstr>
      </vt:variant>
      <vt:variant>
        <vt:i4>1376315</vt:i4>
      </vt:variant>
      <vt:variant>
        <vt:i4>464</vt:i4>
      </vt:variant>
      <vt:variant>
        <vt:i4>0</vt:i4>
      </vt:variant>
      <vt:variant>
        <vt:i4>5</vt:i4>
      </vt:variant>
      <vt:variant>
        <vt:lpwstr/>
      </vt:variant>
      <vt:variant>
        <vt:lpwstr>_Toc67920740</vt:lpwstr>
      </vt:variant>
      <vt:variant>
        <vt:i4>1835068</vt:i4>
      </vt:variant>
      <vt:variant>
        <vt:i4>458</vt:i4>
      </vt:variant>
      <vt:variant>
        <vt:i4>0</vt:i4>
      </vt:variant>
      <vt:variant>
        <vt:i4>5</vt:i4>
      </vt:variant>
      <vt:variant>
        <vt:lpwstr/>
      </vt:variant>
      <vt:variant>
        <vt:lpwstr>_Toc67920739</vt:lpwstr>
      </vt:variant>
      <vt:variant>
        <vt:i4>1900604</vt:i4>
      </vt:variant>
      <vt:variant>
        <vt:i4>452</vt:i4>
      </vt:variant>
      <vt:variant>
        <vt:i4>0</vt:i4>
      </vt:variant>
      <vt:variant>
        <vt:i4>5</vt:i4>
      </vt:variant>
      <vt:variant>
        <vt:lpwstr/>
      </vt:variant>
      <vt:variant>
        <vt:lpwstr>_Toc67920738</vt:lpwstr>
      </vt:variant>
      <vt:variant>
        <vt:i4>1179708</vt:i4>
      </vt:variant>
      <vt:variant>
        <vt:i4>446</vt:i4>
      </vt:variant>
      <vt:variant>
        <vt:i4>0</vt:i4>
      </vt:variant>
      <vt:variant>
        <vt:i4>5</vt:i4>
      </vt:variant>
      <vt:variant>
        <vt:lpwstr/>
      </vt:variant>
      <vt:variant>
        <vt:lpwstr>_Toc67920737</vt:lpwstr>
      </vt:variant>
      <vt:variant>
        <vt:i4>1245244</vt:i4>
      </vt:variant>
      <vt:variant>
        <vt:i4>440</vt:i4>
      </vt:variant>
      <vt:variant>
        <vt:i4>0</vt:i4>
      </vt:variant>
      <vt:variant>
        <vt:i4>5</vt:i4>
      </vt:variant>
      <vt:variant>
        <vt:lpwstr/>
      </vt:variant>
      <vt:variant>
        <vt:lpwstr>_Toc67920736</vt:lpwstr>
      </vt:variant>
      <vt:variant>
        <vt:i4>1048636</vt:i4>
      </vt:variant>
      <vt:variant>
        <vt:i4>434</vt:i4>
      </vt:variant>
      <vt:variant>
        <vt:i4>0</vt:i4>
      </vt:variant>
      <vt:variant>
        <vt:i4>5</vt:i4>
      </vt:variant>
      <vt:variant>
        <vt:lpwstr/>
      </vt:variant>
      <vt:variant>
        <vt:lpwstr>_Toc67920735</vt:lpwstr>
      </vt:variant>
      <vt:variant>
        <vt:i4>1114172</vt:i4>
      </vt:variant>
      <vt:variant>
        <vt:i4>428</vt:i4>
      </vt:variant>
      <vt:variant>
        <vt:i4>0</vt:i4>
      </vt:variant>
      <vt:variant>
        <vt:i4>5</vt:i4>
      </vt:variant>
      <vt:variant>
        <vt:lpwstr/>
      </vt:variant>
      <vt:variant>
        <vt:lpwstr>_Toc67920734</vt:lpwstr>
      </vt:variant>
      <vt:variant>
        <vt:i4>1441852</vt:i4>
      </vt:variant>
      <vt:variant>
        <vt:i4>422</vt:i4>
      </vt:variant>
      <vt:variant>
        <vt:i4>0</vt:i4>
      </vt:variant>
      <vt:variant>
        <vt:i4>5</vt:i4>
      </vt:variant>
      <vt:variant>
        <vt:lpwstr/>
      </vt:variant>
      <vt:variant>
        <vt:lpwstr>_Toc67920733</vt:lpwstr>
      </vt:variant>
      <vt:variant>
        <vt:i4>1507388</vt:i4>
      </vt:variant>
      <vt:variant>
        <vt:i4>416</vt:i4>
      </vt:variant>
      <vt:variant>
        <vt:i4>0</vt:i4>
      </vt:variant>
      <vt:variant>
        <vt:i4>5</vt:i4>
      </vt:variant>
      <vt:variant>
        <vt:lpwstr/>
      </vt:variant>
      <vt:variant>
        <vt:lpwstr>_Toc67920732</vt:lpwstr>
      </vt:variant>
      <vt:variant>
        <vt:i4>1310780</vt:i4>
      </vt:variant>
      <vt:variant>
        <vt:i4>410</vt:i4>
      </vt:variant>
      <vt:variant>
        <vt:i4>0</vt:i4>
      </vt:variant>
      <vt:variant>
        <vt:i4>5</vt:i4>
      </vt:variant>
      <vt:variant>
        <vt:lpwstr/>
      </vt:variant>
      <vt:variant>
        <vt:lpwstr>_Toc67920731</vt:lpwstr>
      </vt:variant>
      <vt:variant>
        <vt:i4>1376316</vt:i4>
      </vt:variant>
      <vt:variant>
        <vt:i4>404</vt:i4>
      </vt:variant>
      <vt:variant>
        <vt:i4>0</vt:i4>
      </vt:variant>
      <vt:variant>
        <vt:i4>5</vt:i4>
      </vt:variant>
      <vt:variant>
        <vt:lpwstr/>
      </vt:variant>
      <vt:variant>
        <vt:lpwstr>_Toc67920730</vt:lpwstr>
      </vt:variant>
      <vt:variant>
        <vt:i4>1835069</vt:i4>
      </vt:variant>
      <vt:variant>
        <vt:i4>398</vt:i4>
      </vt:variant>
      <vt:variant>
        <vt:i4>0</vt:i4>
      </vt:variant>
      <vt:variant>
        <vt:i4>5</vt:i4>
      </vt:variant>
      <vt:variant>
        <vt:lpwstr/>
      </vt:variant>
      <vt:variant>
        <vt:lpwstr>_Toc67920729</vt:lpwstr>
      </vt:variant>
      <vt:variant>
        <vt:i4>1900605</vt:i4>
      </vt:variant>
      <vt:variant>
        <vt:i4>392</vt:i4>
      </vt:variant>
      <vt:variant>
        <vt:i4>0</vt:i4>
      </vt:variant>
      <vt:variant>
        <vt:i4>5</vt:i4>
      </vt:variant>
      <vt:variant>
        <vt:lpwstr/>
      </vt:variant>
      <vt:variant>
        <vt:lpwstr>_Toc67920728</vt:lpwstr>
      </vt:variant>
      <vt:variant>
        <vt:i4>1179709</vt:i4>
      </vt:variant>
      <vt:variant>
        <vt:i4>386</vt:i4>
      </vt:variant>
      <vt:variant>
        <vt:i4>0</vt:i4>
      </vt:variant>
      <vt:variant>
        <vt:i4>5</vt:i4>
      </vt:variant>
      <vt:variant>
        <vt:lpwstr/>
      </vt:variant>
      <vt:variant>
        <vt:lpwstr>_Toc67920727</vt:lpwstr>
      </vt:variant>
      <vt:variant>
        <vt:i4>1245245</vt:i4>
      </vt:variant>
      <vt:variant>
        <vt:i4>380</vt:i4>
      </vt:variant>
      <vt:variant>
        <vt:i4>0</vt:i4>
      </vt:variant>
      <vt:variant>
        <vt:i4>5</vt:i4>
      </vt:variant>
      <vt:variant>
        <vt:lpwstr/>
      </vt:variant>
      <vt:variant>
        <vt:lpwstr>_Toc67920726</vt:lpwstr>
      </vt:variant>
      <vt:variant>
        <vt:i4>1048637</vt:i4>
      </vt:variant>
      <vt:variant>
        <vt:i4>374</vt:i4>
      </vt:variant>
      <vt:variant>
        <vt:i4>0</vt:i4>
      </vt:variant>
      <vt:variant>
        <vt:i4>5</vt:i4>
      </vt:variant>
      <vt:variant>
        <vt:lpwstr/>
      </vt:variant>
      <vt:variant>
        <vt:lpwstr>_Toc67920725</vt:lpwstr>
      </vt:variant>
      <vt:variant>
        <vt:i4>1114173</vt:i4>
      </vt:variant>
      <vt:variant>
        <vt:i4>368</vt:i4>
      </vt:variant>
      <vt:variant>
        <vt:i4>0</vt:i4>
      </vt:variant>
      <vt:variant>
        <vt:i4>5</vt:i4>
      </vt:variant>
      <vt:variant>
        <vt:lpwstr/>
      </vt:variant>
      <vt:variant>
        <vt:lpwstr>_Toc67920724</vt:lpwstr>
      </vt:variant>
      <vt:variant>
        <vt:i4>1441853</vt:i4>
      </vt:variant>
      <vt:variant>
        <vt:i4>362</vt:i4>
      </vt:variant>
      <vt:variant>
        <vt:i4>0</vt:i4>
      </vt:variant>
      <vt:variant>
        <vt:i4>5</vt:i4>
      </vt:variant>
      <vt:variant>
        <vt:lpwstr/>
      </vt:variant>
      <vt:variant>
        <vt:lpwstr>_Toc67920723</vt:lpwstr>
      </vt:variant>
      <vt:variant>
        <vt:i4>1507389</vt:i4>
      </vt:variant>
      <vt:variant>
        <vt:i4>356</vt:i4>
      </vt:variant>
      <vt:variant>
        <vt:i4>0</vt:i4>
      </vt:variant>
      <vt:variant>
        <vt:i4>5</vt:i4>
      </vt:variant>
      <vt:variant>
        <vt:lpwstr/>
      </vt:variant>
      <vt:variant>
        <vt:lpwstr>_Toc67920722</vt:lpwstr>
      </vt:variant>
      <vt:variant>
        <vt:i4>1310781</vt:i4>
      </vt:variant>
      <vt:variant>
        <vt:i4>350</vt:i4>
      </vt:variant>
      <vt:variant>
        <vt:i4>0</vt:i4>
      </vt:variant>
      <vt:variant>
        <vt:i4>5</vt:i4>
      </vt:variant>
      <vt:variant>
        <vt:lpwstr/>
      </vt:variant>
      <vt:variant>
        <vt:lpwstr>_Toc67920721</vt:lpwstr>
      </vt:variant>
      <vt:variant>
        <vt:i4>1376317</vt:i4>
      </vt:variant>
      <vt:variant>
        <vt:i4>344</vt:i4>
      </vt:variant>
      <vt:variant>
        <vt:i4>0</vt:i4>
      </vt:variant>
      <vt:variant>
        <vt:i4>5</vt:i4>
      </vt:variant>
      <vt:variant>
        <vt:lpwstr/>
      </vt:variant>
      <vt:variant>
        <vt:lpwstr>_Toc67920720</vt:lpwstr>
      </vt:variant>
      <vt:variant>
        <vt:i4>1835070</vt:i4>
      </vt:variant>
      <vt:variant>
        <vt:i4>338</vt:i4>
      </vt:variant>
      <vt:variant>
        <vt:i4>0</vt:i4>
      </vt:variant>
      <vt:variant>
        <vt:i4>5</vt:i4>
      </vt:variant>
      <vt:variant>
        <vt:lpwstr/>
      </vt:variant>
      <vt:variant>
        <vt:lpwstr>_Toc67920719</vt:lpwstr>
      </vt:variant>
      <vt:variant>
        <vt:i4>1900606</vt:i4>
      </vt:variant>
      <vt:variant>
        <vt:i4>329</vt:i4>
      </vt:variant>
      <vt:variant>
        <vt:i4>0</vt:i4>
      </vt:variant>
      <vt:variant>
        <vt:i4>5</vt:i4>
      </vt:variant>
      <vt:variant>
        <vt:lpwstr/>
      </vt:variant>
      <vt:variant>
        <vt:lpwstr>_Toc67920718</vt:lpwstr>
      </vt:variant>
      <vt:variant>
        <vt:i4>1179710</vt:i4>
      </vt:variant>
      <vt:variant>
        <vt:i4>323</vt:i4>
      </vt:variant>
      <vt:variant>
        <vt:i4>0</vt:i4>
      </vt:variant>
      <vt:variant>
        <vt:i4>5</vt:i4>
      </vt:variant>
      <vt:variant>
        <vt:lpwstr/>
      </vt:variant>
      <vt:variant>
        <vt:lpwstr>_Toc67920717</vt:lpwstr>
      </vt:variant>
      <vt:variant>
        <vt:i4>1245246</vt:i4>
      </vt:variant>
      <vt:variant>
        <vt:i4>317</vt:i4>
      </vt:variant>
      <vt:variant>
        <vt:i4>0</vt:i4>
      </vt:variant>
      <vt:variant>
        <vt:i4>5</vt:i4>
      </vt:variant>
      <vt:variant>
        <vt:lpwstr/>
      </vt:variant>
      <vt:variant>
        <vt:lpwstr>_Toc67920716</vt:lpwstr>
      </vt:variant>
      <vt:variant>
        <vt:i4>1048638</vt:i4>
      </vt:variant>
      <vt:variant>
        <vt:i4>311</vt:i4>
      </vt:variant>
      <vt:variant>
        <vt:i4>0</vt:i4>
      </vt:variant>
      <vt:variant>
        <vt:i4>5</vt:i4>
      </vt:variant>
      <vt:variant>
        <vt:lpwstr/>
      </vt:variant>
      <vt:variant>
        <vt:lpwstr>_Toc67920715</vt:lpwstr>
      </vt:variant>
      <vt:variant>
        <vt:i4>1114174</vt:i4>
      </vt:variant>
      <vt:variant>
        <vt:i4>302</vt:i4>
      </vt:variant>
      <vt:variant>
        <vt:i4>0</vt:i4>
      </vt:variant>
      <vt:variant>
        <vt:i4>5</vt:i4>
      </vt:variant>
      <vt:variant>
        <vt:lpwstr/>
      </vt:variant>
      <vt:variant>
        <vt:lpwstr>_Toc67920714</vt:lpwstr>
      </vt:variant>
      <vt:variant>
        <vt:i4>1441854</vt:i4>
      </vt:variant>
      <vt:variant>
        <vt:i4>296</vt:i4>
      </vt:variant>
      <vt:variant>
        <vt:i4>0</vt:i4>
      </vt:variant>
      <vt:variant>
        <vt:i4>5</vt:i4>
      </vt:variant>
      <vt:variant>
        <vt:lpwstr/>
      </vt:variant>
      <vt:variant>
        <vt:lpwstr>_Toc67920713</vt:lpwstr>
      </vt:variant>
      <vt:variant>
        <vt:i4>1507390</vt:i4>
      </vt:variant>
      <vt:variant>
        <vt:i4>290</vt:i4>
      </vt:variant>
      <vt:variant>
        <vt:i4>0</vt:i4>
      </vt:variant>
      <vt:variant>
        <vt:i4>5</vt:i4>
      </vt:variant>
      <vt:variant>
        <vt:lpwstr/>
      </vt:variant>
      <vt:variant>
        <vt:lpwstr>_Toc67920712</vt:lpwstr>
      </vt:variant>
      <vt:variant>
        <vt:i4>1310782</vt:i4>
      </vt:variant>
      <vt:variant>
        <vt:i4>284</vt:i4>
      </vt:variant>
      <vt:variant>
        <vt:i4>0</vt:i4>
      </vt:variant>
      <vt:variant>
        <vt:i4>5</vt:i4>
      </vt:variant>
      <vt:variant>
        <vt:lpwstr/>
      </vt:variant>
      <vt:variant>
        <vt:lpwstr>_Toc67920711</vt:lpwstr>
      </vt:variant>
      <vt:variant>
        <vt:i4>1376318</vt:i4>
      </vt:variant>
      <vt:variant>
        <vt:i4>278</vt:i4>
      </vt:variant>
      <vt:variant>
        <vt:i4>0</vt:i4>
      </vt:variant>
      <vt:variant>
        <vt:i4>5</vt:i4>
      </vt:variant>
      <vt:variant>
        <vt:lpwstr/>
      </vt:variant>
      <vt:variant>
        <vt:lpwstr>_Toc67920710</vt:lpwstr>
      </vt:variant>
      <vt:variant>
        <vt:i4>1835071</vt:i4>
      </vt:variant>
      <vt:variant>
        <vt:i4>272</vt:i4>
      </vt:variant>
      <vt:variant>
        <vt:i4>0</vt:i4>
      </vt:variant>
      <vt:variant>
        <vt:i4>5</vt:i4>
      </vt:variant>
      <vt:variant>
        <vt:lpwstr/>
      </vt:variant>
      <vt:variant>
        <vt:lpwstr>_Toc67920709</vt:lpwstr>
      </vt:variant>
      <vt:variant>
        <vt:i4>1900607</vt:i4>
      </vt:variant>
      <vt:variant>
        <vt:i4>266</vt:i4>
      </vt:variant>
      <vt:variant>
        <vt:i4>0</vt:i4>
      </vt:variant>
      <vt:variant>
        <vt:i4>5</vt:i4>
      </vt:variant>
      <vt:variant>
        <vt:lpwstr/>
      </vt:variant>
      <vt:variant>
        <vt:lpwstr>_Toc67920708</vt:lpwstr>
      </vt:variant>
      <vt:variant>
        <vt:i4>1179711</vt:i4>
      </vt:variant>
      <vt:variant>
        <vt:i4>260</vt:i4>
      </vt:variant>
      <vt:variant>
        <vt:i4>0</vt:i4>
      </vt:variant>
      <vt:variant>
        <vt:i4>5</vt:i4>
      </vt:variant>
      <vt:variant>
        <vt:lpwstr/>
      </vt:variant>
      <vt:variant>
        <vt:lpwstr>_Toc67920707</vt:lpwstr>
      </vt:variant>
      <vt:variant>
        <vt:i4>1245247</vt:i4>
      </vt:variant>
      <vt:variant>
        <vt:i4>254</vt:i4>
      </vt:variant>
      <vt:variant>
        <vt:i4>0</vt:i4>
      </vt:variant>
      <vt:variant>
        <vt:i4>5</vt:i4>
      </vt:variant>
      <vt:variant>
        <vt:lpwstr/>
      </vt:variant>
      <vt:variant>
        <vt:lpwstr>_Toc67920706</vt:lpwstr>
      </vt:variant>
      <vt:variant>
        <vt:i4>1048639</vt:i4>
      </vt:variant>
      <vt:variant>
        <vt:i4>248</vt:i4>
      </vt:variant>
      <vt:variant>
        <vt:i4>0</vt:i4>
      </vt:variant>
      <vt:variant>
        <vt:i4>5</vt:i4>
      </vt:variant>
      <vt:variant>
        <vt:lpwstr/>
      </vt:variant>
      <vt:variant>
        <vt:lpwstr>_Toc67920705</vt:lpwstr>
      </vt:variant>
      <vt:variant>
        <vt:i4>1114175</vt:i4>
      </vt:variant>
      <vt:variant>
        <vt:i4>242</vt:i4>
      </vt:variant>
      <vt:variant>
        <vt:i4>0</vt:i4>
      </vt:variant>
      <vt:variant>
        <vt:i4>5</vt:i4>
      </vt:variant>
      <vt:variant>
        <vt:lpwstr/>
      </vt:variant>
      <vt:variant>
        <vt:lpwstr>_Toc67920704</vt:lpwstr>
      </vt:variant>
      <vt:variant>
        <vt:i4>1441855</vt:i4>
      </vt:variant>
      <vt:variant>
        <vt:i4>236</vt:i4>
      </vt:variant>
      <vt:variant>
        <vt:i4>0</vt:i4>
      </vt:variant>
      <vt:variant>
        <vt:i4>5</vt:i4>
      </vt:variant>
      <vt:variant>
        <vt:lpwstr/>
      </vt:variant>
      <vt:variant>
        <vt:lpwstr>_Toc67920703</vt:lpwstr>
      </vt:variant>
      <vt:variant>
        <vt:i4>1507391</vt:i4>
      </vt:variant>
      <vt:variant>
        <vt:i4>230</vt:i4>
      </vt:variant>
      <vt:variant>
        <vt:i4>0</vt:i4>
      </vt:variant>
      <vt:variant>
        <vt:i4>5</vt:i4>
      </vt:variant>
      <vt:variant>
        <vt:lpwstr/>
      </vt:variant>
      <vt:variant>
        <vt:lpwstr>_Toc67920702</vt:lpwstr>
      </vt:variant>
      <vt:variant>
        <vt:i4>1376319</vt:i4>
      </vt:variant>
      <vt:variant>
        <vt:i4>224</vt:i4>
      </vt:variant>
      <vt:variant>
        <vt:i4>0</vt:i4>
      </vt:variant>
      <vt:variant>
        <vt:i4>5</vt:i4>
      </vt:variant>
      <vt:variant>
        <vt:lpwstr/>
      </vt:variant>
      <vt:variant>
        <vt:lpwstr>_Toc67920700</vt:lpwstr>
      </vt:variant>
      <vt:variant>
        <vt:i4>1900598</vt:i4>
      </vt:variant>
      <vt:variant>
        <vt:i4>218</vt:i4>
      </vt:variant>
      <vt:variant>
        <vt:i4>0</vt:i4>
      </vt:variant>
      <vt:variant>
        <vt:i4>5</vt:i4>
      </vt:variant>
      <vt:variant>
        <vt:lpwstr/>
      </vt:variant>
      <vt:variant>
        <vt:lpwstr>_Toc67920699</vt:lpwstr>
      </vt:variant>
      <vt:variant>
        <vt:i4>1835062</vt:i4>
      </vt:variant>
      <vt:variant>
        <vt:i4>212</vt:i4>
      </vt:variant>
      <vt:variant>
        <vt:i4>0</vt:i4>
      </vt:variant>
      <vt:variant>
        <vt:i4>5</vt:i4>
      </vt:variant>
      <vt:variant>
        <vt:lpwstr/>
      </vt:variant>
      <vt:variant>
        <vt:lpwstr>_Toc67920698</vt:lpwstr>
      </vt:variant>
      <vt:variant>
        <vt:i4>1245238</vt:i4>
      </vt:variant>
      <vt:variant>
        <vt:i4>206</vt:i4>
      </vt:variant>
      <vt:variant>
        <vt:i4>0</vt:i4>
      </vt:variant>
      <vt:variant>
        <vt:i4>5</vt:i4>
      </vt:variant>
      <vt:variant>
        <vt:lpwstr/>
      </vt:variant>
      <vt:variant>
        <vt:lpwstr>_Toc67920697</vt:lpwstr>
      </vt:variant>
      <vt:variant>
        <vt:i4>1179702</vt:i4>
      </vt:variant>
      <vt:variant>
        <vt:i4>200</vt:i4>
      </vt:variant>
      <vt:variant>
        <vt:i4>0</vt:i4>
      </vt:variant>
      <vt:variant>
        <vt:i4>5</vt:i4>
      </vt:variant>
      <vt:variant>
        <vt:lpwstr/>
      </vt:variant>
      <vt:variant>
        <vt:lpwstr>_Toc67920696</vt:lpwstr>
      </vt:variant>
      <vt:variant>
        <vt:i4>1114166</vt:i4>
      </vt:variant>
      <vt:variant>
        <vt:i4>194</vt:i4>
      </vt:variant>
      <vt:variant>
        <vt:i4>0</vt:i4>
      </vt:variant>
      <vt:variant>
        <vt:i4>5</vt:i4>
      </vt:variant>
      <vt:variant>
        <vt:lpwstr/>
      </vt:variant>
      <vt:variant>
        <vt:lpwstr>_Toc67920695</vt:lpwstr>
      </vt:variant>
      <vt:variant>
        <vt:i4>1048630</vt:i4>
      </vt:variant>
      <vt:variant>
        <vt:i4>188</vt:i4>
      </vt:variant>
      <vt:variant>
        <vt:i4>0</vt:i4>
      </vt:variant>
      <vt:variant>
        <vt:i4>5</vt:i4>
      </vt:variant>
      <vt:variant>
        <vt:lpwstr/>
      </vt:variant>
      <vt:variant>
        <vt:lpwstr>_Toc67920694</vt:lpwstr>
      </vt:variant>
      <vt:variant>
        <vt:i4>1507382</vt:i4>
      </vt:variant>
      <vt:variant>
        <vt:i4>182</vt:i4>
      </vt:variant>
      <vt:variant>
        <vt:i4>0</vt:i4>
      </vt:variant>
      <vt:variant>
        <vt:i4>5</vt:i4>
      </vt:variant>
      <vt:variant>
        <vt:lpwstr/>
      </vt:variant>
      <vt:variant>
        <vt:lpwstr>_Toc67920693</vt:lpwstr>
      </vt:variant>
      <vt:variant>
        <vt:i4>1441846</vt:i4>
      </vt:variant>
      <vt:variant>
        <vt:i4>176</vt:i4>
      </vt:variant>
      <vt:variant>
        <vt:i4>0</vt:i4>
      </vt:variant>
      <vt:variant>
        <vt:i4>5</vt:i4>
      </vt:variant>
      <vt:variant>
        <vt:lpwstr/>
      </vt:variant>
      <vt:variant>
        <vt:lpwstr>_Toc67920692</vt:lpwstr>
      </vt:variant>
      <vt:variant>
        <vt:i4>1376310</vt:i4>
      </vt:variant>
      <vt:variant>
        <vt:i4>170</vt:i4>
      </vt:variant>
      <vt:variant>
        <vt:i4>0</vt:i4>
      </vt:variant>
      <vt:variant>
        <vt:i4>5</vt:i4>
      </vt:variant>
      <vt:variant>
        <vt:lpwstr/>
      </vt:variant>
      <vt:variant>
        <vt:lpwstr>_Toc67920691</vt:lpwstr>
      </vt:variant>
      <vt:variant>
        <vt:i4>1310774</vt:i4>
      </vt:variant>
      <vt:variant>
        <vt:i4>164</vt:i4>
      </vt:variant>
      <vt:variant>
        <vt:i4>0</vt:i4>
      </vt:variant>
      <vt:variant>
        <vt:i4>5</vt:i4>
      </vt:variant>
      <vt:variant>
        <vt:lpwstr/>
      </vt:variant>
      <vt:variant>
        <vt:lpwstr>_Toc67920690</vt:lpwstr>
      </vt:variant>
      <vt:variant>
        <vt:i4>1900599</vt:i4>
      </vt:variant>
      <vt:variant>
        <vt:i4>158</vt:i4>
      </vt:variant>
      <vt:variant>
        <vt:i4>0</vt:i4>
      </vt:variant>
      <vt:variant>
        <vt:i4>5</vt:i4>
      </vt:variant>
      <vt:variant>
        <vt:lpwstr/>
      </vt:variant>
      <vt:variant>
        <vt:lpwstr>_Toc67920689</vt:lpwstr>
      </vt:variant>
      <vt:variant>
        <vt:i4>1835063</vt:i4>
      </vt:variant>
      <vt:variant>
        <vt:i4>152</vt:i4>
      </vt:variant>
      <vt:variant>
        <vt:i4>0</vt:i4>
      </vt:variant>
      <vt:variant>
        <vt:i4>5</vt:i4>
      </vt:variant>
      <vt:variant>
        <vt:lpwstr/>
      </vt:variant>
      <vt:variant>
        <vt:lpwstr>_Toc67920688</vt:lpwstr>
      </vt:variant>
      <vt:variant>
        <vt:i4>1245239</vt:i4>
      </vt:variant>
      <vt:variant>
        <vt:i4>146</vt:i4>
      </vt:variant>
      <vt:variant>
        <vt:i4>0</vt:i4>
      </vt:variant>
      <vt:variant>
        <vt:i4>5</vt:i4>
      </vt:variant>
      <vt:variant>
        <vt:lpwstr/>
      </vt:variant>
      <vt:variant>
        <vt:lpwstr>_Toc67920687</vt:lpwstr>
      </vt:variant>
      <vt:variant>
        <vt:i4>1179703</vt:i4>
      </vt:variant>
      <vt:variant>
        <vt:i4>140</vt:i4>
      </vt:variant>
      <vt:variant>
        <vt:i4>0</vt:i4>
      </vt:variant>
      <vt:variant>
        <vt:i4>5</vt:i4>
      </vt:variant>
      <vt:variant>
        <vt:lpwstr/>
      </vt:variant>
      <vt:variant>
        <vt:lpwstr>_Toc67920686</vt:lpwstr>
      </vt:variant>
      <vt:variant>
        <vt:i4>1114167</vt:i4>
      </vt:variant>
      <vt:variant>
        <vt:i4>134</vt:i4>
      </vt:variant>
      <vt:variant>
        <vt:i4>0</vt:i4>
      </vt:variant>
      <vt:variant>
        <vt:i4>5</vt:i4>
      </vt:variant>
      <vt:variant>
        <vt:lpwstr/>
      </vt:variant>
      <vt:variant>
        <vt:lpwstr>_Toc67920685</vt:lpwstr>
      </vt:variant>
      <vt:variant>
        <vt:i4>1048631</vt:i4>
      </vt:variant>
      <vt:variant>
        <vt:i4>128</vt:i4>
      </vt:variant>
      <vt:variant>
        <vt:i4>0</vt:i4>
      </vt:variant>
      <vt:variant>
        <vt:i4>5</vt:i4>
      </vt:variant>
      <vt:variant>
        <vt:lpwstr/>
      </vt:variant>
      <vt:variant>
        <vt:lpwstr>_Toc67920684</vt:lpwstr>
      </vt:variant>
      <vt:variant>
        <vt:i4>1507383</vt:i4>
      </vt:variant>
      <vt:variant>
        <vt:i4>122</vt:i4>
      </vt:variant>
      <vt:variant>
        <vt:i4>0</vt:i4>
      </vt:variant>
      <vt:variant>
        <vt:i4>5</vt:i4>
      </vt:variant>
      <vt:variant>
        <vt:lpwstr/>
      </vt:variant>
      <vt:variant>
        <vt:lpwstr>_Toc67920683</vt:lpwstr>
      </vt:variant>
      <vt:variant>
        <vt:i4>1441847</vt:i4>
      </vt:variant>
      <vt:variant>
        <vt:i4>116</vt:i4>
      </vt:variant>
      <vt:variant>
        <vt:i4>0</vt:i4>
      </vt:variant>
      <vt:variant>
        <vt:i4>5</vt:i4>
      </vt:variant>
      <vt:variant>
        <vt:lpwstr/>
      </vt:variant>
      <vt:variant>
        <vt:lpwstr>_Toc67920682</vt:lpwstr>
      </vt:variant>
      <vt:variant>
        <vt:i4>1376311</vt:i4>
      </vt:variant>
      <vt:variant>
        <vt:i4>110</vt:i4>
      </vt:variant>
      <vt:variant>
        <vt:i4>0</vt:i4>
      </vt:variant>
      <vt:variant>
        <vt:i4>5</vt:i4>
      </vt:variant>
      <vt:variant>
        <vt:lpwstr/>
      </vt:variant>
      <vt:variant>
        <vt:lpwstr>_Toc67920681</vt:lpwstr>
      </vt:variant>
      <vt:variant>
        <vt:i4>1310775</vt:i4>
      </vt:variant>
      <vt:variant>
        <vt:i4>104</vt:i4>
      </vt:variant>
      <vt:variant>
        <vt:i4>0</vt:i4>
      </vt:variant>
      <vt:variant>
        <vt:i4>5</vt:i4>
      </vt:variant>
      <vt:variant>
        <vt:lpwstr/>
      </vt:variant>
      <vt:variant>
        <vt:lpwstr>_Toc67920680</vt:lpwstr>
      </vt:variant>
      <vt:variant>
        <vt:i4>1900600</vt:i4>
      </vt:variant>
      <vt:variant>
        <vt:i4>98</vt:i4>
      </vt:variant>
      <vt:variant>
        <vt:i4>0</vt:i4>
      </vt:variant>
      <vt:variant>
        <vt:i4>5</vt:i4>
      </vt:variant>
      <vt:variant>
        <vt:lpwstr/>
      </vt:variant>
      <vt:variant>
        <vt:lpwstr>_Toc67920679</vt:lpwstr>
      </vt:variant>
      <vt:variant>
        <vt:i4>1835064</vt:i4>
      </vt:variant>
      <vt:variant>
        <vt:i4>92</vt:i4>
      </vt:variant>
      <vt:variant>
        <vt:i4>0</vt:i4>
      </vt:variant>
      <vt:variant>
        <vt:i4>5</vt:i4>
      </vt:variant>
      <vt:variant>
        <vt:lpwstr/>
      </vt:variant>
      <vt:variant>
        <vt:lpwstr>_Toc67920678</vt:lpwstr>
      </vt:variant>
      <vt:variant>
        <vt:i4>1245240</vt:i4>
      </vt:variant>
      <vt:variant>
        <vt:i4>86</vt:i4>
      </vt:variant>
      <vt:variant>
        <vt:i4>0</vt:i4>
      </vt:variant>
      <vt:variant>
        <vt:i4>5</vt:i4>
      </vt:variant>
      <vt:variant>
        <vt:lpwstr/>
      </vt:variant>
      <vt:variant>
        <vt:lpwstr>_Toc67920677</vt:lpwstr>
      </vt:variant>
      <vt:variant>
        <vt:i4>1179704</vt:i4>
      </vt:variant>
      <vt:variant>
        <vt:i4>80</vt:i4>
      </vt:variant>
      <vt:variant>
        <vt:i4>0</vt:i4>
      </vt:variant>
      <vt:variant>
        <vt:i4>5</vt:i4>
      </vt:variant>
      <vt:variant>
        <vt:lpwstr/>
      </vt:variant>
      <vt:variant>
        <vt:lpwstr>_Toc67920676</vt:lpwstr>
      </vt:variant>
      <vt:variant>
        <vt:i4>1114168</vt:i4>
      </vt:variant>
      <vt:variant>
        <vt:i4>74</vt:i4>
      </vt:variant>
      <vt:variant>
        <vt:i4>0</vt:i4>
      </vt:variant>
      <vt:variant>
        <vt:i4>5</vt:i4>
      </vt:variant>
      <vt:variant>
        <vt:lpwstr/>
      </vt:variant>
      <vt:variant>
        <vt:lpwstr>_Toc67920675</vt:lpwstr>
      </vt:variant>
      <vt:variant>
        <vt:i4>1048632</vt:i4>
      </vt:variant>
      <vt:variant>
        <vt:i4>68</vt:i4>
      </vt:variant>
      <vt:variant>
        <vt:i4>0</vt:i4>
      </vt:variant>
      <vt:variant>
        <vt:i4>5</vt:i4>
      </vt:variant>
      <vt:variant>
        <vt:lpwstr/>
      </vt:variant>
      <vt:variant>
        <vt:lpwstr>_Toc67920674</vt:lpwstr>
      </vt:variant>
      <vt:variant>
        <vt:i4>1507384</vt:i4>
      </vt:variant>
      <vt:variant>
        <vt:i4>62</vt:i4>
      </vt:variant>
      <vt:variant>
        <vt:i4>0</vt:i4>
      </vt:variant>
      <vt:variant>
        <vt:i4>5</vt:i4>
      </vt:variant>
      <vt:variant>
        <vt:lpwstr/>
      </vt:variant>
      <vt:variant>
        <vt:lpwstr>_Toc67920673</vt:lpwstr>
      </vt:variant>
      <vt:variant>
        <vt:i4>1441848</vt:i4>
      </vt:variant>
      <vt:variant>
        <vt:i4>56</vt:i4>
      </vt:variant>
      <vt:variant>
        <vt:i4>0</vt:i4>
      </vt:variant>
      <vt:variant>
        <vt:i4>5</vt:i4>
      </vt:variant>
      <vt:variant>
        <vt:lpwstr/>
      </vt:variant>
      <vt:variant>
        <vt:lpwstr>_Toc67920672</vt:lpwstr>
      </vt:variant>
      <vt:variant>
        <vt:i4>1376312</vt:i4>
      </vt:variant>
      <vt:variant>
        <vt:i4>50</vt:i4>
      </vt:variant>
      <vt:variant>
        <vt:i4>0</vt:i4>
      </vt:variant>
      <vt:variant>
        <vt:i4>5</vt:i4>
      </vt:variant>
      <vt:variant>
        <vt:lpwstr/>
      </vt:variant>
      <vt:variant>
        <vt:lpwstr>_Toc67920671</vt:lpwstr>
      </vt:variant>
      <vt:variant>
        <vt:i4>1310776</vt:i4>
      </vt:variant>
      <vt:variant>
        <vt:i4>44</vt:i4>
      </vt:variant>
      <vt:variant>
        <vt:i4>0</vt:i4>
      </vt:variant>
      <vt:variant>
        <vt:i4>5</vt:i4>
      </vt:variant>
      <vt:variant>
        <vt:lpwstr/>
      </vt:variant>
      <vt:variant>
        <vt:lpwstr>_Toc67920670</vt:lpwstr>
      </vt:variant>
      <vt:variant>
        <vt:i4>1900601</vt:i4>
      </vt:variant>
      <vt:variant>
        <vt:i4>38</vt:i4>
      </vt:variant>
      <vt:variant>
        <vt:i4>0</vt:i4>
      </vt:variant>
      <vt:variant>
        <vt:i4>5</vt:i4>
      </vt:variant>
      <vt:variant>
        <vt:lpwstr/>
      </vt:variant>
      <vt:variant>
        <vt:lpwstr>_Toc67920669</vt:lpwstr>
      </vt:variant>
      <vt:variant>
        <vt:i4>1835065</vt:i4>
      </vt:variant>
      <vt:variant>
        <vt:i4>32</vt:i4>
      </vt:variant>
      <vt:variant>
        <vt:i4>0</vt:i4>
      </vt:variant>
      <vt:variant>
        <vt:i4>5</vt:i4>
      </vt:variant>
      <vt:variant>
        <vt:lpwstr/>
      </vt:variant>
      <vt:variant>
        <vt:lpwstr>_Toc67920668</vt:lpwstr>
      </vt:variant>
      <vt:variant>
        <vt:i4>1245241</vt:i4>
      </vt:variant>
      <vt:variant>
        <vt:i4>26</vt:i4>
      </vt:variant>
      <vt:variant>
        <vt:i4>0</vt:i4>
      </vt:variant>
      <vt:variant>
        <vt:i4>5</vt:i4>
      </vt:variant>
      <vt:variant>
        <vt:lpwstr/>
      </vt:variant>
      <vt:variant>
        <vt:lpwstr>_Toc67920667</vt:lpwstr>
      </vt:variant>
      <vt:variant>
        <vt:i4>1179705</vt:i4>
      </vt:variant>
      <vt:variant>
        <vt:i4>20</vt:i4>
      </vt:variant>
      <vt:variant>
        <vt:i4>0</vt:i4>
      </vt:variant>
      <vt:variant>
        <vt:i4>5</vt:i4>
      </vt:variant>
      <vt:variant>
        <vt:lpwstr/>
      </vt:variant>
      <vt:variant>
        <vt:lpwstr>_Toc67920666</vt:lpwstr>
      </vt:variant>
      <vt:variant>
        <vt:i4>1114169</vt:i4>
      </vt:variant>
      <vt:variant>
        <vt:i4>14</vt:i4>
      </vt:variant>
      <vt:variant>
        <vt:i4>0</vt:i4>
      </vt:variant>
      <vt:variant>
        <vt:i4>5</vt:i4>
      </vt:variant>
      <vt:variant>
        <vt:lpwstr/>
      </vt:variant>
      <vt:variant>
        <vt:lpwstr>_Toc67920665</vt:lpwstr>
      </vt:variant>
      <vt:variant>
        <vt:i4>1048633</vt:i4>
      </vt:variant>
      <vt:variant>
        <vt:i4>8</vt:i4>
      </vt:variant>
      <vt:variant>
        <vt:i4>0</vt:i4>
      </vt:variant>
      <vt:variant>
        <vt:i4>5</vt:i4>
      </vt:variant>
      <vt:variant>
        <vt:lpwstr/>
      </vt:variant>
      <vt:variant>
        <vt:lpwstr>_Toc67920664</vt:lpwstr>
      </vt:variant>
      <vt:variant>
        <vt:i4>1507385</vt:i4>
      </vt:variant>
      <vt:variant>
        <vt:i4>2</vt:i4>
      </vt:variant>
      <vt:variant>
        <vt:i4>0</vt:i4>
      </vt:variant>
      <vt:variant>
        <vt:i4>5</vt:i4>
      </vt:variant>
      <vt:variant>
        <vt:lpwstr/>
      </vt:variant>
      <vt:variant>
        <vt:lpwstr>_Toc67920663</vt:lpwstr>
      </vt:variant>
      <vt:variant>
        <vt:i4>6619246</vt:i4>
      </vt:variant>
      <vt:variant>
        <vt:i4>12</vt:i4>
      </vt:variant>
      <vt:variant>
        <vt:i4>0</vt:i4>
      </vt:variant>
      <vt:variant>
        <vt:i4>5</vt:i4>
      </vt:variant>
      <vt:variant>
        <vt:lpwstr>https://github.com/VDVde/OJP/issues/93</vt:lpwstr>
      </vt:variant>
      <vt:variant>
        <vt:lpwstr/>
      </vt:variant>
      <vt:variant>
        <vt:i4>4980763</vt:i4>
      </vt:variant>
      <vt:variant>
        <vt:i4>9</vt:i4>
      </vt:variant>
      <vt:variant>
        <vt:i4>0</vt:i4>
      </vt:variant>
      <vt:variant>
        <vt:i4>5</vt:i4>
      </vt:variant>
      <vt:variant>
        <vt:lpwstr>https://eu-spirit.eu/</vt:lpwstr>
      </vt:variant>
      <vt:variant>
        <vt:lpwstr/>
      </vt:variant>
      <vt:variant>
        <vt:i4>5111896</vt:i4>
      </vt:variant>
      <vt:variant>
        <vt:i4>6</vt:i4>
      </vt:variant>
      <vt:variant>
        <vt:i4>0</vt:i4>
      </vt:variant>
      <vt:variant>
        <vt:i4>5</vt:i4>
      </vt:variant>
      <vt:variant>
        <vt:lpwstr>https://linkingdanube.eu/</vt:lpwstr>
      </vt:variant>
      <vt:variant>
        <vt:lpwstr/>
      </vt:variant>
      <vt:variant>
        <vt:i4>2228336</vt:i4>
      </vt:variant>
      <vt:variant>
        <vt:i4>3</vt:i4>
      </vt:variant>
      <vt:variant>
        <vt:i4>0</vt:i4>
      </vt:variant>
      <vt:variant>
        <vt:i4>5</vt:i4>
      </vt:variant>
      <vt:variant>
        <vt:lpwstr>http://www.alpine-space.eu/linkingalps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LinkingAlps OJP Profile</dc:title>
  <dc:subject/>
  <dc:creator>jg@blic.de;mw@blicgroup.de</dc:creator>
  <cp:keywords>LinkingAlps, OJP</cp:keywords>
  <cp:lastModifiedBy>Jan Grüner</cp:lastModifiedBy>
  <cp:revision>13</cp:revision>
  <cp:lastPrinted>2021-04-01T07:37:00Z</cp:lastPrinted>
  <dcterms:created xsi:type="dcterms:W3CDTF">2021-03-31T11:11:00Z</dcterms:created>
  <dcterms:modified xsi:type="dcterms:W3CDTF">2021-04-01T07:37:00Z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0x01010033E9D9A039D1F147B9477054A39C30BE</vt:lpwstr>
  </property>
  <property fmtid="{D5CDD505-2E9C-101B-9397-08002B2CF9AE}" pid="3" name="_dlc_DocIdItemGuid">
    <vt:lpwstr>eb613dad-8e82-4bed-8944-f1b05f22aa04</vt:lpwstr>
  </property>
</Properties>
</file>